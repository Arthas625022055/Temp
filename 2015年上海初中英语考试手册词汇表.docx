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tabs>
          <w:tab w:val="left" w:pos="4140"/>
        </w:tabs>
        <w:spacing w:line="280" w:lineRule="exact"/>
        <w:jc w:val="center"/>
        <w:rPr>
          <w:rFonts w:ascii="Times New Roman" w:eastAsia="楷体_GB2312" w:cs="Times New Roman"/>
          <w:b/>
          <w:sz w:val="28"/>
          <w:szCs w:val="28"/>
        </w:rPr>
      </w:pPr>
      <w:bookmarkStart w:id="0" w:name="_GoBack"/>
      <w:bookmarkEnd w:id="0"/>
      <w:r>
        <w:rPr>
          <w:rFonts w:hint="eastAsia" w:ascii="Times New Roman" w:eastAsia="楷体_GB2312" w:cs="Times New Roman"/>
          <w:b/>
          <w:sz w:val="28"/>
          <w:szCs w:val="28"/>
        </w:rPr>
        <w:t>2015年上海市初中毕业统一学业考试考试手册</w:t>
      </w:r>
    </w:p>
    <w:p>
      <w:pPr>
        <w:pStyle w:val="4"/>
        <w:tabs>
          <w:tab w:val="left" w:pos="4140"/>
        </w:tabs>
        <w:spacing w:line="280" w:lineRule="exact"/>
        <w:jc w:val="center"/>
        <w:rPr>
          <w:rFonts w:ascii="Times New Roman" w:eastAsia="楷体_GB2312" w:cs="Times New Roman"/>
          <w:b/>
          <w:sz w:val="28"/>
          <w:szCs w:val="28"/>
        </w:rPr>
      </w:pPr>
    </w:p>
    <w:p>
      <w:pPr>
        <w:pStyle w:val="4"/>
        <w:tabs>
          <w:tab w:val="left" w:pos="4140"/>
        </w:tabs>
        <w:spacing w:line="280" w:lineRule="exact"/>
        <w:jc w:val="center"/>
        <w:rPr>
          <w:rFonts w:ascii="Times New Roman" w:eastAsia="楷体_GB2312" w:cs="Times New Roman"/>
          <w:b/>
          <w:sz w:val="28"/>
          <w:szCs w:val="28"/>
        </w:rPr>
      </w:pPr>
      <w:r>
        <w:rPr>
          <w:rFonts w:hint="eastAsia" w:ascii="Times New Roman" w:eastAsia="楷体_GB2312" w:cs="Times New Roman"/>
          <w:b/>
          <w:sz w:val="28"/>
          <w:szCs w:val="28"/>
        </w:rPr>
        <w:t>英语词汇表</w:t>
      </w:r>
    </w:p>
    <w:p>
      <w:pPr>
        <w:pStyle w:val="4"/>
        <w:tabs>
          <w:tab w:val="left" w:pos="4140"/>
        </w:tabs>
        <w:spacing w:line="280" w:lineRule="exact"/>
        <w:rPr>
          <w:del w:id="2" w:author="lenovo" w:date="2015-09-26T16:49:00Z"/>
          <w:rFonts w:ascii="Times New Roman" w:eastAsia="楷体_GB2312" w:cs="Times New Roman"/>
          <w:color w:val="auto"/>
          <w:sz w:val="18"/>
          <w:szCs w:val="28"/>
          <w:rPrChange w:id="3" w:author="lenovo" w:date="2015-09-26T16:45:00Z">
            <w:rPr>
              <w:rFonts w:ascii="Times New Roman" w:eastAsia="楷体_GB2312" w:cs="Times New Roman"/>
              <w:color w:val="FF0000"/>
              <w:sz w:val="18"/>
              <w:szCs w:val="28"/>
            </w:rPr>
          </w:rPrChange>
        </w:rPr>
      </w:pPr>
      <w:del w:id="4" w:author="lenovo" w:date="2015-09-26T16:49:00Z">
        <w:r>
          <w:rPr>
            <w:rFonts w:hint="eastAsia" w:ascii="Times New Roman" w:eastAsia="楷体_GB2312" w:cs="Times New Roman"/>
            <w:color w:val="auto"/>
            <w:sz w:val="18"/>
            <w:szCs w:val="28"/>
            <w:rPrChange w:id="5" w:author="lenovo" w:date="2015-09-26T16:45:00Z">
              <w:rPr>
                <w:rFonts w:hint="eastAsia" w:ascii="Times New Roman" w:eastAsia="楷体_GB2312" w:cs="Times New Roman"/>
                <w:color w:val="FF0000"/>
                <w:sz w:val="18"/>
                <w:szCs w:val="28"/>
              </w:rPr>
            </w:rPrChange>
          </w:rPr>
          <w:delText>注：标红为</w:delText>
        </w:r>
      </w:del>
      <w:del w:id="6" w:author="lenovo" w:date="2015-09-26T16:49:00Z">
        <w:r>
          <w:rPr>
            <w:rFonts w:ascii="Times New Roman" w:eastAsia="楷体_GB2312" w:cs="Times New Roman"/>
            <w:color w:val="auto"/>
            <w:sz w:val="18"/>
            <w:szCs w:val="28"/>
            <w:rPrChange w:id="7" w:author="lenovo" w:date="2015-09-26T16:45:00Z">
              <w:rPr>
                <w:rFonts w:ascii="Times New Roman" w:eastAsia="楷体_GB2312" w:cs="Times New Roman"/>
                <w:color w:val="FF0000"/>
                <w:sz w:val="18"/>
                <w:szCs w:val="28"/>
              </w:rPr>
            </w:rPrChange>
          </w:rPr>
          <w:delText>2014</w:delText>
        </w:r>
      </w:del>
      <w:del w:id="8" w:author="lenovo" w:date="2015-09-26T16:49:00Z">
        <w:r>
          <w:rPr>
            <w:rFonts w:hint="eastAsia" w:ascii="Times New Roman" w:eastAsia="楷体_GB2312" w:cs="Times New Roman"/>
            <w:color w:val="auto"/>
            <w:sz w:val="18"/>
            <w:szCs w:val="28"/>
            <w:rPrChange w:id="9" w:author="lenovo" w:date="2015-09-26T16:45:00Z">
              <w:rPr>
                <w:rFonts w:hint="eastAsia" w:ascii="Times New Roman" w:eastAsia="楷体_GB2312" w:cs="Times New Roman"/>
                <w:color w:val="FF0000"/>
                <w:sz w:val="18"/>
                <w:szCs w:val="28"/>
              </w:rPr>
            </w:rPrChange>
          </w:rPr>
          <w:delText>新增词汇；标黑</w:delText>
        </w:r>
      </w:del>
      <w:del w:id="10" w:author="lenovo" w:date="2015-09-26T16:49:00Z">
        <w:r>
          <w:rPr>
            <w:rFonts w:ascii="Times New Roman" w:eastAsia="楷体_GB2312" w:cs="Times New Roman"/>
            <w:color w:val="auto"/>
            <w:sz w:val="18"/>
            <w:szCs w:val="28"/>
            <w:rPrChange w:id="11" w:author="lenovo" w:date="2015-09-26T16:45:00Z">
              <w:rPr>
                <w:rFonts w:ascii="Times New Roman" w:eastAsia="楷体_GB2312" w:cs="Times New Roman"/>
                <w:color w:val="0D0D0D"/>
                <w:sz w:val="18"/>
                <w:szCs w:val="28"/>
              </w:rPr>
            </w:rPrChange>
          </w:rPr>
          <w:delText xml:space="preserve"> </w:delText>
        </w:r>
      </w:del>
      <w:del w:id="12" w:author="lenovo" w:date="2015-09-26T16:49:00Z">
        <w:r>
          <w:rPr>
            <w:rFonts w:hint="eastAsia" w:ascii="Times New Roman" w:eastAsia="楷体_GB2312" w:cs="Times New Roman"/>
            <w:color w:val="auto"/>
            <w:sz w:val="18"/>
            <w:szCs w:val="28"/>
            <w:rPrChange w:id="13" w:author="lenovo" w:date="2015-09-26T16:45:00Z">
              <w:rPr>
                <w:rFonts w:hint="eastAsia" w:ascii="Times New Roman" w:eastAsia="楷体_GB2312" w:cs="Times New Roman"/>
                <w:color w:val="0D0D0D"/>
                <w:sz w:val="18"/>
                <w:szCs w:val="28"/>
              </w:rPr>
            </w:rPrChange>
          </w:rPr>
          <w:delText>为</w:delText>
        </w:r>
      </w:del>
      <w:del w:id="14" w:author="lenovo" w:date="2015-09-26T16:49:00Z">
        <w:r>
          <w:rPr>
            <w:rFonts w:ascii="Times New Roman" w:eastAsia="楷体_GB2312" w:cs="Times New Roman"/>
            <w:color w:val="auto"/>
            <w:sz w:val="18"/>
            <w:szCs w:val="28"/>
            <w:rPrChange w:id="15" w:author="lenovo" w:date="2015-09-26T16:45:00Z">
              <w:rPr>
                <w:rFonts w:ascii="Times New Roman" w:eastAsia="楷体_GB2312" w:cs="Times New Roman"/>
                <w:color w:val="0D0D0D"/>
                <w:sz w:val="18"/>
                <w:szCs w:val="28"/>
              </w:rPr>
            </w:rPrChange>
          </w:rPr>
          <w:delText>2015</w:delText>
        </w:r>
      </w:del>
      <w:del w:id="16" w:author="lenovo" w:date="2015-09-26T16:49:00Z">
        <w:r>
          <w:rPr>
            <w:rFonts w:hint="eastAsia" w:ascii="Times New Roman" w:eastAsia="楷体_GB2312" w:cs="Times New Roman"/>
            <w:color w:val="auto"/>
            <w:sz w:val="18"/>
            <w:szCs w:val="28"/>
            <w:rPrChange w:id="17" w:author="lenovo" w:date="2015-09-26T16:45:00Z">
              <w:rPr>
                <w:rFonts w:hint="eastAsia" w:ascii="Times New Roman" w:eastAsia="楷体_GB2312" w:cs="Times New Roman"/>
                <w:color w:val="0D0D0D"/>
                <w:sz w:val="18"/>
                <w:szCs w:val="28"/>
              </w:rPr>
            </w:rPrChange>
          </w:rPr>
          <w:delText>增加词汇。</w:delText>
        </w:r>
      </w:del>
    </w:p>
    <w:p>
      <w:pPr>
        <w:pStyle w:val="4"/>
        <w:tabs>
          <w:tab w:val="left" w:pos="4140"/>
        </w:tabs>
        <w:spacing w:line="240" w:lineRule="exact"/>
        <w:ind w:left="1238" w:hanging="1238" w:hangingChars="514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tabs>
          <w:tab w:val="left" w:pos="4140"/>
        </w:tabs>
        <w:spacing w:line="240" w:lineRule="exact"/>
        <w:ind w:left="1238" w:hanging="1238" w:hangingChars="514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8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19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A</w:t>
      </w:r>
    </w:p>
    <w:p>
      <w:pPr>
        <w:pStyle w:val="4"/>
        <w:tabs>
          <w:tab w:val="left" w:pos="4140"/>
        </w:tabs>
        <w:spacing w:line="240" w:lineRule="exact"/>
        <w:ind w:left="1238" w:hanging="1238" w:hangingChars="514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ability</w:t>
      </w:r>
      <w:r>
        <w:rPr>
          <w:rFonts w:ascii="Times New Roman" w:eastAsia="楷体_GB2312" w:cs="Times New Roman"/>
          <w:color w:val="auto"/>
          <w:szCs w:val="20"/>
          <w:rPrChange w:id="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能力，才能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able</w:t>
      </w:r>
      <w:r>
        <w:rPr>
          <w:rFonts w:ascii="Times New Roman" w:eastAsia="楷体_GB2312" w:cs="Times New Roman"/>
          <w:color w:val="auto"/>
          <w:szCs w:val="20"/>
          <w:rPrChange w:id="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能够；有能力的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about</w:t>
      </w:r>
      <w:r>
        <w:rPr>
          <w:rFonts w:ascii="Times New Roman" w:eastAsia="楷体_GB2312" w:cs="Times New Roman"/>
          <w:color w:val="auto"/>
          <w:szCs w:val="20"/>
          <w:rPrChange w:id="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关于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大约；</w:t>
      </w:r>
      <w:r>
        <w:rPr>
          <w:rFonts w:ascii="Times New Roman" w:eastAsia="楷体_GB2312" w:cs="Times New Roman"/>
          <w:color w:val="auto"/>
          <w:szCs w:val="20"/>
          <w:rPrChange w:id="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到处</w:t>
      </w:r>
      <w:r>
        <w:rPr>
          <w:rFonts w:ascii="Times New Roman" w:eastAsia="楷体_GB2312" w:cs="Times New Roman"/>
          <w:color w:val="auto"/>
          <w:szCs w:val="20"/>
          <w:rPrChange w:id="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,</w:t>
      </w:r>
      <w:r>
        <w:rPr>
          <w:rFonts w:hint="eastAsia" w:ascii="Times New Roman" w:eastAsia="楷体_GB2312" w:cs="Times New Roman"/>
          <w:color w:val="auto"/>
          <w:szCs w:val="20"/>
          <w:rPrChange w:id="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四处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above</w:t>
      </w:r>
      <w:r>
        <w:rPr>
          <w:rFonts w:ascii="Times New Roman" w:eastAsia="楷体_GB2312" w:cs="Times New Roman"/>
          <w:color w:val="auto"/>
          <w:szCs w:val="20"/>
          <w:rPrChange w:id="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上面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abroad</w:t>
      </w:r>
      <w:r>
        <w:rPr>
          <w:rFonts w:ascii="Times New Roman" w:eastAsia="楷体_GB2312" w:cs="Times New Roman"/>
          <w:color w:val="auto"/>
          <w:szCs w:val="20"/>
          <w:rPrChange w:id="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</w:t>
      </w:r>
      <w:r>
        <w:rPr>
          <w:rFonts w:ascii="Times New Roman" w:eastAsia="楷体_GB2312" w:cs="Times New Roman"/>
          <w:color w:val="auto"/>
          <w:szCs w:val="20"/>
          <w:rPrChange w:id="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szCs w:val="20"/>
          <w:rPrChange w:id="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szCs w:val="20"/>
          <w:rPrChange w:id="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国外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accept</w:t>
      </w:r>
      <w:r>
        <w:rPr>
          <w:rFonts w:ascii="Times New Roman" w:eastAsia="楷体_GB2312" w:cs="Times New Roman"/>
          <w:color w:val="auto"/>
          <w:szCs w:val="20"/>
          <w:rPrChange w:id="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接受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accident</w:t>
      </w:r>
      <w:r>
        <w:rPr>
          <w:rFonts w:ascii="Times New Roman" w:eastAsia="楷体_GB2312" w:cs="Times New Roman"/>
          <w:color w:val="auto"/>
          <w:szCs w:val="20"/>
          <w:rPrChange w:id="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事故，意外的事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accurate</w:t>
      </w:r>
      <w:r>
        <w:rPr>
          <w:rFonts w:ascii="Times New Roman" w:eastAsia="楷体_GB2312" w:cs="Times New Roman"/>
          <w:color w:val="auto"/>
          <w:szCs w:val="20"/>
          <w:rPrChange w:id="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精确的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achieve </w:t>
      </w:r>
      <w:r>
        <w:rPr>
          <w:rFonts w:ascii="Times New Roman" w:eastAsia="楷体_GB2312" w:cs="Times New Roman"/>
          <w:color w:val="auto"/>
          <w:szCs w:val="20"/>
          <w:rPrChange w:id="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达到，获得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across </w:t>
      </w:r>
      <w:r>
        <w:rPr>
          <w:rFonts w:ascii="Times New Roman" w:eastAsia="楷体_GB2312" w:cs="Times New Roman"/>
          <w:color w:val="auto"/>
          <w:szCs w:val="20"/>
          <w:rPrChange w:id="1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横过，穿过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act </w:t>
      </w:r>
      <w:r>
        <w:rPr>
          <w:rFonts w:ascii="Times New Roman" w:eastAsia="楷体_GB2312" w:cs="Times New Roman"/>
          <w:color w:val="auto"/>
          <w:szCs w:val="20"/>
          <w:rPrChange w:id="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表演，扮演</w:t>
      </w:r>
      <w:r>
        <w:rPr>
          <w:rFonts w:ascii="Times New Roman" w:eastAsia="楷体_GB2312" w:cs="Times New Roman"/>
          <w:color w:val="auto"/>
          <w:szCs w:val="20"/>
          <w:rPrChange w:id="1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szCs w:val="20"/>
          <w:rPrChange w:id="1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角色</w:t>
      </w:r>
      <w:r>
        <w:rPr>
          <w:rFonts w:ascii="Times New Roman" w:eastAsia="楷体_GB2312" w:cs="Times New Roman"/>
          <w:color w:val="auto"/>
          <w:szCs w:val="20"/>
          <w:rPrChange w:id="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szCs w:val="20"/>
          <w:rPrChange w:id="1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；行动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active </w:t>
      </w:r>
      <w:r>
        <w:rPr>
          <w:rFonts w:ascii="Times New Roman" w:eastAsia="楷体_GB2312" w:cs="Times New Roman"/>
          <w:color w:val="auto"/>
          <w:szCs w:val="20"/>
          <w:rPrChange w:id="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积极的；活跃的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activity </w:t>
      </w:r>
      <w:r>
        <w:rPr>
          <w:rFonts w:ascii="Times New Roman" w:eastAsia="楷体_GB2312" w:cs="Times New Roman"/>
          <w:color w:val="auto"/>
          <w:szCs w:val="20"/>
          <w:rPrChange w:id="1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活动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actor </w:t>
      </w:r>
      <w:r>
        <w:rPr>
          <w:rFonts w:ascii="Times New Roman" w:eastAsia="楷体_GB2312" w:cs="Times New Roman"/>
          <w:color w:val="auto"/>
          <w:szCs w:val="20"/>
          <w:rPrChange w:id="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男演员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actress </w:t>
      </w:r>
      <w:r>
        <w:rPr>
          <w:rFonts w:ascii="Times New Roman" w:eastAsia="楷体_GB2312" w:cs="Times New Roman"/>
          <w:color w:val="auto"/>
          <w:szCs w:val="20"/>
          <w:rPrChange w:id="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女演员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actually</w:t>
      </w:r>
      <w:r>
        <w:rPr>
          <w:rFonts w:ascii="Times New Roman" w:eastAsia="楷体_GB2312" w:cs="Times New Roman"/>
          <w:color w:val="auto"/>
          <w:szCs w:val="20"/>
          <w:rPrChange w:id="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1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实际地；现实地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add</w:t>
      </w:r>
      <w:r>
        <w:rPr>
          <w:rFonts w:ascii="Times New Roman" w:eastAsia="楷体_GB2312" w:cs="Times New Roman"/>
          <w:color w:val="auto"/>
          <w:szCs w:val="20"/>
          <w:rPrChange w:id="1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添加，增加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addition </w:t>
      </w:r>
      <w:r>
        <w:rPr>
          <w:rFonts w:ascii="Times New Roman" w:eastAsia="楷体_GB2312" w:cs="Times New Roman"/>
          <w:color w:val="auto"/>
          <w:szCs w:val="20"/>
          <w:rPrChange w:id="1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增加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address </w:t>
      </w:r>
      <w:r>
        <w:rPr>
          <w:rFonts w:ascii="Times New Roman" w:eastAsia="楷体_GB2312" w:cs="Times New Roman"/>
          <w:color w:val="auto"/>
          <w:szCs w:val="20"/>
          <w:rPrChange w:id="1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170" w:author="lenovo" w:date="2015-09-19T19:15:00Z"/>
          <w:rFonts w:ascii="Times New Roman" w:eastAsia="楷体_GB2312" w:cs="Times New Roman"/>
          <w:color w:val="auto"/>
          <w:rPrChange w:id="17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72" w:author="lenovo" w:date="2015-09-19T19:15:00Z">
        <w:r>
          <w:rPr>
            <w:rFonts w:eastAsia="楷体_GB2312"/>
            <w:color w:val="auto"/>
            <w:rPrChange w:id="173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adopt            v.                  </w:delText>
        </w:r>
      </w:del>
      <w:del w:id="174" w:author="lenovo" w:date="2015-09-19T19:15:00Z">
        <w:r>
          <w:rPr>
            <w:rFonts w:hint="eastAsia" w:eastAsia="楷体_GB2312"/>
            <w:color w:val="auto"/>
            <w:rPrChange w:id="175" w:author="lenovo" w:date="2015-09-26T16:45:00Z">
              <w:rPr>
                <w:rFonts w:hint="eastAsia" w:eastAsia="楷体_GB2312"/>
                <w:color w:val="FF0000"/>
              </w:rPr>
            </w:rPrChange>
          </w:rPr>
          <w:delText>收养，采纳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adult 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178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成年人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advantage</w:t>
      </w:r>
      <w:r>
        <w:rPr>
          <w:rFonts w:ascii="Times New Roman" w:eastAsia="楷体_GB2312" w:cs="Times New Roman"/>
          <w:color w:val="auto"/>
          <w:szCs w:val="20"/>
          <w:rPrChange w:id="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有利条件；优势</w:t>
      </w:r>
      <w:r>
        <w:rPr>
          <w:rFonts w:ascii="Times New Roman" w:eastAsia="楷体_GB2312" w:cs="Times New Roman"/>
          <w:color w:val="auto"/>
          <w:szCs w:val="20"/>
          <w:rPrChange w:id="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, </w:t>
      </w:r>
      <w:r>
        <w:rPr>
          <w:rFonts w:hint="eastAsia" w:ascii="Times New Roman" w:eastAsia="楷体_GB2312" w:cs="Times New Roman"/>
          <w:color w:val="auto"/>
          <w:szCs w:val="20"/>
          <w:rPrChange w:id="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优点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advertisement </w:t>
      </w:r>
      <w:r>
        <w:rPr>
          <w:rFonts w:ascii="Times New Roman" w:eastAsia="楷体_GB2312" w:cs="Times New Roman"/>
          <w:color w:val="auto"/>
          <w:szCs w:val="20"/>
          <w:rPrChange w:id="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广告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advice </w:t>
      </w:r>
      <w:r>
        <w:rPr>
          <w:rFonts w:ascii="Times New Roman" w:eastAsia="楷体_GB2312" w:cs="Times New Roman"/>
          <w:color w:val="auto"/>
          <w:szCs w:val="20"/>
          <w:rPrChange w:id="1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忠告，劝告；建议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afford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2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负担得起，抽得出（时间）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afraid </w:t>
      </w:r>
      <w:r>
        <w:rPr>
          <w:rFonts w:ascii="Times New Roman" w:eastAsia="楷体_GB2312" w:cs="Times New Roman"/>
          <w:color w:val="auto"/>
          <w:szCs w:val="20"/>
          <w:rPrChange w:id="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害怕的；担心的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Africa </w:t>
      </w:r>
      <w:r>
        <w:rPr>
          <w:rFonts w:ascii="Times New Roman" w:eastAsia="楷体_GB2312" w:cs="Times New Roman"/>
          <w:color w:val="auto"/>
          <w:szCs w:val="20"/>
          <w:rPrChange w:id="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非洲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after </w:t>
      </w:r>
      <w:r>
        <w:rPr>
          <w:rFonts w:ascii="Times New Roman" w:eastAsia="楷体_GB2312" w:cs="Times New Roman"/>
          <w:color w:val="auto"/>
          <w:szCs w:val="20"/>
          <w:rPrChange w:id="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2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2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2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2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之后；</w:t>
      </w:r>
      <w:r>
        <w:rPr>
          <w:rFonts w:ascii="Times New Roman" w:eastAsia="楷体_GB2312" w:cs="Times New Roman"/>
          <w:color w:val="auto"/>
          <w:szCs w:val="20"/>
          <w:rPrChange w:id="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2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2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2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后面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在后；后来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2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2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以后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afternoon</w:t>
      </w:r>
      <w:r>
        <w:rPr>
          <w:rFonts w:ascii="Times New Roman" w:eastAsia="楷体_GB2312" w:cs="Times New Roman"/>
          <w:color w:val="auto"/>
          <w:szCs w:val="20"/>
          <w:rPrChange w:id="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下午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again </w:t>
      </w:r>
      <w:r>
        <w:rPr>
          <w:rFonts w:ascii="Times New Roman" w:eastAsia="楷体_GB2312" w:cs="Times New Roman"/>
          <w:color w:val="auto"/>
          <w:szCs w:val="20"/>
          <w:rPrChange w:id="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再一次；再；又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against </w:t>
      </w:r>
      <w:r>
        <w:rPr>
          <w:rFonts w:ascii="Times New Roman" w:eastAsia="楷体_GB2312" w:cs="Times New Roman"/>
          <w:color w:val="auto"/>
          <w:szCs w:val="20"/>
          <w:rPrChange w:id="2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2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对着，反对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age </w:t>
      </w:r>
      <w:r>
        <w:rPr>
          <w:rFonts w:ascii="Times New Roman" w:eastAsia="楷体_GB2312" w:cs="Times New Roman"/>
          <w:color w:val="auto"/>
          <w:szCs w:val="20"/>
          <w:rPrChange w:id="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2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年龄</w:t>
      </w:r>
      <w:r>
        <w:rPr>
          <w:rFonts w:ascii="Times New Roman" w:eastAsia="楷体_GB2312" w:cs="Times New Roman"/>
          <w:color w:val="auto"/>
          <w:szCs w:val="20"/>
          <w:rPrChange w:id="2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2.</w:t>
      </w:r>
      <w:r>
        <w:rPr>
          <w:rFonts w:hint="eastAsia" w:ascii="Times New Roman" w:eastAsia="楷体_GB2312" w:cs="Times New Roman"/>
          <w:color w:val="auto"/>
          <w:szCs w:val="20"/>
          <w:rPrChange w:id="2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时代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aged </w:t>
      </w:r>
      <w:r>
        <w:rPr>
          <w:rFonts w:ascii="Times New Roman" w:eastAsia="楷体_GB2312" w:cs="Times New Roman"/>
          <w:color w:val="auto"/>
          <w:szCs w:val="20"/>
          <w:rPrChange w:id="2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</w:t>
      </w:r>
      <w:r>
        <w:rPr>
          <w:rFonts w:ascii="Times New Roman" w:eastAsia="楷体_GB2312" w:cs="Times New Roman"/>
          <w:color w:val="auto"/>
          <w:szCs w:val="20"/>
          <w:rPrChange w:id="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2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年岁的；上年龄的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ago </w:t>
      </w:r>
      <w:r>
        <w:rPr>
          <w:rFonts w:ascii="Times New Roman" w:eastAsia="楷体_GB2312" w:cs="Times New Roman"/>
          <w:color w:val="auto"/>
          <w:szCs w:val="20"/>
          <w:rPrChange w:id="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以前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agree</w:t>
      </w:r>
      <w:r>
        <w:rPr>
          <w:rFonts w:ascii="Times New Roman" w:eastAsia="楷体_GB2312" w:cs="Times New Roman"/>
          <w:color w:val="auto"/>
          <w:szCs w:val="20"/>
          <w:rPrChange w:id="2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同意；应允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ahead </w:t>
      </w:r>
      <w:r>
        <w:rPr>
          <w:rFonts w:ascii="Times New Roman" w:eastAsia="楷体_GB2312" w:cs="Times New Roman"/>
          <w:color w:val="auto"/>
          <w:szCs w:val="20"/>
          <w:rPrChange w:id="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在前，向前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aim </w:t>
      </w:r>
      <w:r>
        <w:rPr>
          <w:rFonts w:ascii="Times New Roman" w:eastAsia="楷体_GB2312" w:cs="Times New Roman"/>
          <w:color w:val="auto"/>
          <w:szCs w:val="20"/>
          <w:rPrChange w:id="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目的；目标</w:t>
      </w:r>
    </w:p>
    <w:p>
      <w:pPr>
        <w:pStyle w:val="4"/>
        <w:numPr>
          <w:ilvl w:val="0"/>
          <w:numId w:val="2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3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打算；瞄准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air </w:t>
      </w:r>
      <w:r>
        <w:rPr>
          <w:rFonts w:ascii="Times New Roman" w:eastAsia="楷体_GB2312" w:cs="Times New Roman"/>
          <w:color w:val="auto"/>
          <w:szCs w:val="20"/>
          <w:rPrChange w:id="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空气；大气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airline </w:t>
      </w:r>
      <w:r>
        <w:rPr>
          <w:rFonts w:ascii="Times New Roman" w:eastAsia="楷体_GB2312" w:cs="Times New Roman"/>
          <w:color w:val="auto"/>
          <w:szCs w:val="20"/>
          <w:rPrChange w:id="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航线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airport </w:t>
      </w:r>
      <w:r>
        <w:rPr>
          <w:rFonts w:ascii="Times New Roman" w:eastAsia="楷体_GB2312" w:cs="Times New Roman"/>
          <w:color w:val="auto"/>
          <w:szCs w:val="20"/>
          <w:rPrChange w:id="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机场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alarm </w:t>
      </w:r>
      <w:r>
        <w:rPr>
          <w:rFonts w:ascii="Times New Roman" w:eastAsia="楷体_GB2312" w:cs="Times New Roman"/>
          <w:color w:val="auto"/>
          <w:szCs w:val="20"/>
          <w:rPrChange w:id="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警报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alive </w:t>
      </w:r>
      <w:r>
        <w:rPr>
          <w:rFonts w:ascii="Times New Roman" w:eastAsia="楷体_GB2312" w:cs="Times New Roman"/>
          <w:color w:val="auto"/>
          <w:szCs w:val="20"/>
          <w:rPrChange w:id="3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活着的，存在的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all </w:t>
      </w:r>
      <w:r>
        <w:rPr>
          <w:rFonts w:ascii="Times New Roman" w:eastAsia="楷体_GB2312" w:cs="Times New Roman"/>
          <w:color w:val="auto"/>
          <w:szCs w:val="20"/>
          <w:rPrChange w:id="3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全（部）；总；整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全部地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3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全部；全体人员</w:t>
      </w:r>
    </w:p>
    <w:p>
      <w:pPr>
        <w:pStyle w:val="4"/>
        <w:numPr>
          <w:ilvl w:val="0"/>
          <w:numId w:val="3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全部；全体人员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allow </w:t>
      </w:r>
      <w:r>
        <w:rPr>
          <w:rFonts w:ascii="Times New Roman" w:eastAsia="楷体_GB2312" w:cs="Times New Roman"/>
          <w:color w:val="auto"/>
          <w:szCs w:val="20"/>
          <w:rPrChange w:id="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允许，准许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almost </w:t>
      </w:r>
      <w:r>
        <w:rPr>
          <w:rFonts w:ascii="Times New Roman" w:eastAsia="楷体_GB2312" w:cs="Times New Roman"/>
          <w:color w:val="auto"/>
          <w:szCs w:val="20"/>
          <w:rPrChange w:id="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几乎，差不多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alone </w:t>
      </w:r>
      <w:r>
        <w:rPr>
          <w:rFonts w:ascii="Times New Roman" w:eastAsia="楷体_GB2312" w:cs="Times New Roman"/>
          <w:color w:val="auto"/>
          <w:szCs w:val="20"/>
          <w:rPrChange w:id="3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单独的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单独地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along </w:t>
      </w:r>
      <w:r>
        <w:rPr>
          <w:rFonts w:ascii="Times New Roman" w:eastAsia="楷体_GB2312" w:cs="Times New Roman"/>
          <w:color w:val="auto"/>
          <w:szCs w:val="20"/>
          <w:rPrChange w:id="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4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沿着；顺着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4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向前；</w:t>
      </w:r>
      <w:r>
        <w:rPr>
          <w:rFonts w:ascii="Times New Roman" w:eastAsia="楷体_GB2312" w:cs="Times New Roman"/>
          <w:color w:val="auto"/>
          <w:szCs w:val="20"/>
          <w:rPrChange w:id="4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4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和</w:t>
      </w:r>
      <w:r>
        <w:rPr>
          <w:rFonts w:ascii="Times New Roman" w:eastAsia="楷体_GB2312" w:cs="Times New Roman"/>
          <w:color w:val="auto"/>
          <w:szCs w:val="20"/>
          <w:rPrChange w:id="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4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一起；一同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already </w:t>
      </w:r>
      <w:r>
        <w:rPr>
          <w:rFonts w:ascii="Times New Roman" w:eastAsia="楷体_GB2312" w:cs="Times New Roman"/>
          <w:color w:val="auto"/>
          <w:szCs w:val="20"/>
          <w:rPrChange w:id="4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已经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also </w:t>
      </w:r>
      <w:r>
        <w:rPr>
          <w:rFonts w:ascii="Times New Roman" w:eastAsia="楷体_GB2312" w:cs="Times New Roman"/>
          <w:color w:val="auto"/>
          <w:szCs w:val="20"/>
          <w:rPrChange w:id="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although / though</w:t>
      </w:r>
      <w:r>
        <w:rPr>
          <w:rFonts w:ascii="Times New Roman" w:eastAsia="楷体_GB2312" w:cs="Times New Roman"/>
          <w:color w:val="auto"/>
          <w:szCs w:val="20"/>
          <w:rPrChange w:id="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conj.</w:t>
      </w:r>
      <w:r>
        <w:rPr>
          <w:rFonts w:ascii="Times New Roman" w:eastAsia="楷体_GB2312" w:cs="Times New Roman"/>
          <w:color w:val="auto"/>
          <w:szCs w:val="20"/>
          <w:rPrChange w:id="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虽然；尽管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altogether </w:t>
      </w:r>
      <w:r>
        <w:rPr>
          <w:rFonts w:ascii="Times New Roman" w:eastAsia="楷体_GB2312" w:cs="Times New Roman"/>
          <w:color w:val="auto"/>
          <w:szCs w:val="20"/>
          <w:rPrChange w:id="4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总共；全部地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always </w:t>
      </w:r>
      <w:r>
        <w:rPr>
          <w:rFonts w:ascii="Times New Roman" w:eastAsia="楷体_GB2312" w:cs="Times New Roman"/>
          <w:color w:val="auto"/>
          <w:szCs w:val="20"/>
          <w:rPrChange w:id="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总是；一直；永远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A.M.</w:t>
      </w:r>
      <w:r>
        <w:rPr>
          <w:rFonts w:hint="eastAsia" w:ascii="Times New Roman" w:eastAsia="楷体_GB2312" w:cs="Times New Roman"/>
          <w:color w:val="auto"/>
          <w:szCs w:val="20"/>
          <w:rPrChange w:id="4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a.m.</w:t>
      </w:r>
      <w:r>
        <w:rPr>
          <w:rFonts w:hint="eastAsia" w:ascii="Times New Roman" w:eastAsia="楷体_GB2312" w:cs="Times New Roman"/>
          <w:color w:val="auto"/>
          <w:szCs w:val="20"/>
          <w:rPrChange w:id="4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上午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amazing </w:t>
      </w:r>
      <w:r>
        <w:rPr>
          <w:rFonts w:ascii="Times New Roman" w:eastAsia="楷体_GB2312" w:cs="Times New Roman"/>
          <w:color w:val="auto"/>
          <w:szCs w:val="20"/>
          <w:rPrChange w:id="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令人惊讶的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ambition </w:t>
      </w:r>
      <w:r>
        <w:rPr>
          <w:rFonts w:ascii="Times New Roman" w:eastAsia="楷体_GB2312" w:cs="Times New Roman"/>
          <w:color w:val="auto"/>
          <w:szCs w:val="20"/>
          <w:rPrChange w:id="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雄心；野心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America </w:t>
      </w:r>
      <w:r>
        <w:rPr>
          <w:rFonts w:ascii="Times New Roman" w:eastAsia="楷体_GB2312" w:cs="Times New Roman"/>
          <w:color w:val="auto"/>
          <w:szCs w:val="20"/>
          <w:rPrChange w:id="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美国；美洲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American </w:t>
      </w:r>
      <w:r>
        <w:rPr>
          <w:rFonts w:ascii="Times New Roman" w:eastAsia="楷体_GB2312" w:cs="Times New Roman"/>
          <w:color w:val="auto"/>
          <w:szCs w:val="20"/>
          <w:rPrChange w:id="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美国的；美洲的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among </w:t>
      </w:r>
      <w:r>
        <w:rPr>
          <w:rFonts w:ascii="Times New Roman" w:eastAsia="楷体_GB2312" w:cs="Times New Roman"/>
          <w:color w:val="auto"/>
          <w:szCs w:val="20"/>
          <w:rPrChange w:id="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4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4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4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中间；在（三个以上）之间；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amount </w:t>
      </w:r>
      <w:r>
        <w:rPr>
          <w:rFonts w:ascii="Times New Roman" w:eastAsia="楷体_GB2312" w:cs="Times New Roman"/>
          <w:color w:val="auto"/>
          <w:szCs w:val="20"/>
          <w:rPrChange w:id="4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数量，总数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amusement</w:t>
      </w:r>
      <w:r>
        <w:rPr>
          <w:rFonts w:ascii="Times New Roman" w:eastAsia="楷体_GB2312" w:cs="Times New Roman"/>
          <w:color w:val="auto"/>
          <w:szCs w:val="20"/>
          <w:rPrChange w:id="5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娱乐；消遣；娱乐活动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amusing </w:t>
      </w:r>
      <w:r>
        <w:rPr>
          <w:rFonts w:ascii="Times New Roman" w:eastAsia="楷体_GB2312" w:cs="Times New Roman"/>
          <w:color w:val="auto"/>
          <w:szCs w:val="20"/>
          <w:rPrChange w:id="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引起乐趣的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ancient </w:t>
      </w:r>
      <w:r>
        <w:rPr>
          <w:rFonts w:ascii="Times New Roman" w:eastAsia="楷体_GB2312" w:cs="Times New Roman"/>
          <w:color w:val="auto"/>
          <w:szCs w:val="20"/>
          <w:rPrChange w:id="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古代的，古老的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and </w:t>
      </w:r>
      <w:r>
        <w:rPr>
          <w:rFonts w:ascii="Times New Roman" w:eastAsia="楷体_GB2312" w:cs="Times New Roman"/>
          <w:color w:val="auto"/>
          <w:szCs w:val="20"/>
          <w:rPrChange w:id="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5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和；又；而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angrily</w:t>
      </w:r>
      <w:r>
        <w:rPr>
          <w:rFonts w:ascii="Times New Roman" w:eastAsia="楷体_GB2312" w:cs="Times New Roman"/>
          <w:color w:val="auto"/>
          <w:szCs w:val="20"/>
          <w:rPrChange w:id="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5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生气地；愤怒地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angry</w:t>
      </w:r>
      <w:r>
        <w:rPr>
          <w:rFonts w:ascii="Times New Roman" w:eastAsia="楷体_GB2312" w:cs="Times New Roman"/>
          <w:color w:val="auto"/>
          <w:szCs w:val="20"/>
          <w:rPrChange w:id="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生气的；愤怒的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animal </w:t>
      </w:r>
      <w:r>
        <w:rPr>
          <w:rFonts w:ascii="Times New Roman" w:eastAsia="楷体_GB2312" w:cs="Times New Roman"/>
          <w:color w:val="auto"/>
          <w:szCs w:val="20"/>
          <w:rPrChange w:id="5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动物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another </w:t>
      </w:r>
      <w:r>
        <w:rPr>
          <w:rFonts w:ascii="Times New Roman" w:eastAsia="楷体_GB2312" w:cs="Times New Roman"/>
          <w:color w:val="auto"/>
          <w:szCs w:val="20"/>
          <w:rPrChange w:id="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再一；另一；别的；不同的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5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另一个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answer</w:t>
      </w:r>
      <w:r>
        <w:rPr>
          <w:rFonts w:ascii="Times New Roman" w:eastAsia="楷体_GB2312" w:cs="Times New Roman"/>
          <w:color w:val="auto"/>
          <w:szCs w:val="20"/>
          <w:rPrChange w:id="5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回答；答复；答案；回（信）</w:t>
      </w:r>
    </w:p>
    <w:p>
      <w:pPr>
        <w:pStyle w:val="4"/>
        <w:numPr>
          <w:ilvl w:val="0"/>
          <w:numId w:val="4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5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回答；答复；回（信）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6"/>
          <w:rPrChange w:id="572" w:author="lenovo" w:date="2015-09-26T16:45:00Z">
            <w:rPr>
              <w:rFonts w:ascii="Times New Roman" w:eastAsia="楷体_GB2312" w:cs="Times New Roman"/>
              <w:color w:val="0000FF"/>
              <w:spacing w:val="-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any </w:t>
      </w:r>
      <w:r>
        <w:rPr>
          <w:rFonts w:ascii="Times New Roman" w:eastAsia="楷体_GB2312" w:cs="Times New Roman"/>
          <w:color w:val="auto"/>
          <w:szCs w:val="20"/>
          <w:rPrChange w:id="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6"/>
          <w:szCs w:val="20"/>
          <w:rPrChange w:id="578" w:author="lenovo" w:date="2015-09-26T16:45:00Z">
            <w:rPr>
              <w:rFonts w:hint="eastAsia" w:ascii="Times New Roman" w:eastAsia="楷体_GB2312" w:cs="Times New Roman"/>
              <w:color w:val="0000FF"/>
              <w:spacing w:val="-6"/>
              <w:szCs w:val="24"/>
            </w:rPr>
          </w:rPrChange>
        </w:rPr>
        <w:t>（用于疑问句，否定句，条件句）一些；什么；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任何的；任一的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5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（无论）哪一个；（无论）哪些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anybody / anyone</w:t>
      </w:r>
      <w:r>
        <w:rPr>
          <w:rFonts w:ascii="Times New Roman" w:eastAsia="楷体_GB2312" w:cs="Times New Roman"/>
          <w:color w:val="auto"/>
          <w:szCs w:val="20"/>
          <w:rPrChange w:id="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5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任何人，无论谁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anything </w:t>
      </w:r>
      <w:r>
        <w:rPr>
          <w:rFonts w:ascii="Times New Roman" w:eastAsia="楷体_GB2312" w:cs="Times New Roman"/>
          <w:color w:val="auto"/>
          <w:szCs w:val="20"/>
          <w:rPrChange w:id="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6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什么事（物）；任何事（物）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anywhere</w:t>
      </w:r>
      <w:r>
        <w:rPr>
          <w:rFonts w:ascii="Times New Roman" w:eastAsia="楷体_GB2312" w:cs="Times New Roman"/>
          <w:color w:val="auto"/>
          <w:szCs w:val="20"/>
          <w:rPrChange w:id="6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任何地方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apologize</w:t>
      </w:r>
      <w:r>
        <w:rPr>
          <w:rFonts w:ascii="Times New Roman" w:eastAsia="楷体_GB2312" w:cs="Times New Roman"/>
          <w:color w:val="auto"/>
          <w:szCs w:val="20"/>
          <w:rPrChange w:id="6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道歉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appear </w:t>
      </w:r>
      <w:r>
        <w:rPr>
          <w:rFonts w:ascii="Times New Roman" w:eastAsia="楷体_GB2312" w:cs="Times New Roman"/>
          <w:color w:val="auto"/>
          <w:szCs w:val="20"/>
          <w:rPrChange w:id="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出现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apple </w:t>
      </w:r>
      <w:r>
        <w:rPr>
          <w:rFonts w:ascii="Times New Roman" w:eastAsia="楷体_GB2312" w:cs="Times New Roman"/>
          <w:color w:val="auto"/>
          <w:szCs w:val="20"/>
          <w:rPrChange w:id="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苹果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2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apply 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633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申请；应用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April </w:t>
      </w:r>
      <w:r>
        <w:rPr>
          <w:rFonts w:ascii="Times New Roman" w:eastAsia="楷体_GB2312" w:cs="Times New Roman"/>
          <w:color w:val="auto"/>
          <w:szCs w:val="20"/>
          <w:rPrChange w:id="6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四月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area </w:t>
      </w:r>
      <w:r>
        <w:rPr>
          <w:rFonts w:ascii="Times New Roman" w:eastAsia="楷体_GB2312" w:cs="Times New Roman"/>
          <w:color w:val="auto"/>
          <w:szCs w:val="20"/>
          <w:rPrChange w:id="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6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面积；范围；</w:t>
      </w:r>
      <w:r>
        <w:rPr>
          <w:rFonts w:ascii="Times New Roman" w:eastAsia="楷体_GB2312" w:cs="Times New Roman"/>
          <w:color w:val="auto"/>
          <w:szCs w:val="20"/>
          <w:rPrChange w:id="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6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argue</w:t>
      </w:r>
      <w:r>
        <w:rPr>
          <w:rFonts w:ascii="Times New Roman" w:eastAsia="楷体_GB2312" w:cs="Times New Roman"/>
          <w:color w:val="auto"/>
          <w:szCs w:val="20"/>
          <w:rPrChange w:id="6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争论</w:t>
      </w:r>
      <w:r>
        <w:rPr>
          <w:rFonts w:ascii="Times New Roman" w:eastAsia="楷体_GB2312" w:cs="Times New Roman"/>
          <w:color w:val="auto"/>
          <w:szCs w:val="20"/>
          <w:rPrChange w:id="6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, </w:t>
      </w:r>
      <w:r>
        <w:rPr>
          <w:rFonts w:hint="eastAsia" w:ascii="Times New Roman" w:eastAsia="楷体_GB2312" w:cs="Times New Roman"/>
          <w:color w:val="auto"/>
          <w:szCs w:val="20"/>
          <w:rPrChange w:id="6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争吵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arm</w:t>
      </w:r>
      <w:r>
        <w:rPr>
          <w:rFonts w:ascii="Times New Roman" w:eastAsia="楷体_GB2312" w:cs="Times New Roman"/>
          <w:color w:val="auto"/>
          <w:szCs w:val="20"/>
          <w:rPrChange w:id="6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手臂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army </w:t>
      </w:r>
      <w:r>
        <w:rPr>
          <w:rFonts w:ascii="Times New Roman" w:eastAsia="楷体_GB2312" w:cs="Times New Roman"/>
          <w:color w:val="auto"/>
          <w:szCs w:val="20"/>
          <w:rPrChange w:id="6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军队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around </w:t>
      </w:r>
      <w:r>
        <w:rPr>
          <w:rFonts w:ascii="Times New Roman" w:eastAsia="楷体_GB2312" w:cs="Times New Roman"/>
          <w:color w:val="auto"/>
          <w:szCs w:val="20"/>
          <w:rPrChange w:id="6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在周围；环绕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prep</w:t>
      </w:r>
      <w:r>
        <w:rPr>
          <w:rFonts w:hint="eastAsia" w:ascii="Times New Roman" w:eastAsia="楷体_GB2312" w:cs="Times New Roman"/>
          <w:color w:val="auto"/>
          <w:szCs w:val="20"/>
          <w:rPrChange w:id="6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</w:t>
      </w:r>
      <w:r>
        <w:rPr>
          <w:rFonts w:hint="eastAsia" w:ascii="Times New Roman" w:eastAsia="楷体_GB2312" w:cs="Times New Roman"/>
          <w:color w:val="auto"/>
          <w:szCs w:val="20"/>
          <w:rPrChange w:id="6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6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6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周围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arrange</w:t>
      </w:r>
      <w:r>
        <w:rPr>
          <w:rFonts w:ascii="Times New Roman" w:eastAsia="楷体_GB2312" w:cs="Times New Roman"/>
          <w:color w:val="auto"/>
          <w:szCs w:val="20"/>
          <w:rPrChange w:id="6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安排；布置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arrive</w:t>
      </w:r>
      <w:r>
        <w:rPr>
          <w:rFonts w:ascii="Times New Roman" w:eastAsia="楷体_GB2312" w:cs="Times New Roman"/>
          <w:color w:val="auto"/>
          <w:szCs w:val="20"/>
          <w:rPrChange w:id="6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到达；达到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art </w:t>
      </w:r>
      <w:r>
        <w:rPr>
          <w:rFonts w:ascii="Times New Roman" w:eastAsia="楷体_GB2312" w:cs="Times New Roman"/>
          <w:color w:val="auto"/>
          <w:szCs w:val="20"/>
          <w:rPrChange w:id="7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艺术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article </w:t>
      </w:r>
      <w:r>
        <w:rPr>
          <w:rFonts w:ascii="Times New Roman" w:eastAsia="楷体_GB2312" w:cs="Times New Roman"/>
          <w:color w:val="auto"/>
          <w:szCs w:val="20"/>
          <w:rPrChange w:id="7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文章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artist </w:t>
      </w:r>
      <w:r>
        <w:rPr>
          <w:rFonts w:ascii="Times New Roman" w:eastAsia="楷体_GB2312" w:cs="Times New Roman"/>
          <w:color w:val="auto"/>
          <w:szCs w:val="20"/>
          <w:rPrChange w:id="7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艺术家；画家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723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as </w:t>
      </w:r>
      <w:r>
        <w:rPr>
          <w:rFonts w:ascii="Times New Roman" w:eastAsia="楷体_GB2312" w:cs="Times New Roman"/>
          <w:color w:val="auto"/>
          <w:szCs w:val="20"/>
          <w:rPrChange w:id="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7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730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像</w:t>
      </w:r>
      <w:r>
        <w:rPr>
          <w:rFonts w:ascii="Times New Roman" w:eastAsia="楷体_GB2312" w:cs="Times New Roman"/>
          <w:color w:val="auto"/>
          <w:spacing w:val="-4"/>
          <w:szCs w:val="20"/>
          <w:rPrChange w:id="731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732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（一样）；如同；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733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pacing w:val="-4"/>
          <w:szCs w:val="20"/>
          <w:rPrChange w:id="734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 xml:space="preserve">                                           2. 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735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因为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736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pacing w:val="-4"/>
          <w:szCs w:val="20"/>
          <w:rPrChange w:id="737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 xml:space="preserve">                                           3. 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738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当</w:t>
      </w:r>
      <w:r>
        <w:rPr>
          <w:rFonts w:ascii="Times New Roman" w:eastAsia="楷体_GB2312" w:cs="Times New Roman"/>
          <w:color w:val="auto"/>
          <w:spacing w:val="-4"/>
          <w:szCs w:val="20"/>
          <w:rPrChange w:id="739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740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时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7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7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作为；当作</w:t>
      </w:r>
      <w:r>
        <w:rPr>
          <w:rFonts w:ascii="Times New Roman" w:eastAsia="楷体_GB2312" w:cs="Times New Roman"/>
          <w:color w:val="auto"/>
          <w:szCs w:val="20"/>
          <w:rPrChange w:id="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2. </w:t>
      </w:r>
      <w:r>
        <w:rPr>
          <w:rFonts w:hint="eastAsia" w:ascii="Times New Roman" w:eastAsia="楷体_GB2312" w:cs="Times New Roman"/>
          <w:color w:val="auto"/>
          <w:szCs w:val="20"/>
          <w:rPrChange w:id="7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当</w:t>
      </w:r>
      <w:r>
        <w:rPr>
          <w:rFonts w:ascii="Times New Roman" w:eastAsia="楷体_GB2312" w:cs="Times New Roman"/>
          <w:color w:val="auto"/>
          <w:szCs w:val="20"/>
          <w:rPrChange w:id="7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时；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2205" w:firstLineChars="1050"/>
        <w:rPr>
          <w:rFonts w:ascii="Times New Roman" w:eastAsia="楷体_GB2312" w:cs="Times New Roman"/>
          <w:color w:val="auto"/>
          <w:rPrChange w:id="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同样地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Asia </w:t>
      </w:r>
      <w:r>
        <w:rPr>
          <w:rFonts w:ascii="Times New Roman" w:eastAsia="楷体_GB2312" w:cs="Times New Roman"/>
          <w:color w:val="auto"/>
          <w:szCs w:val="20"/>
          <w:rPrChange w:id="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亚洲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ask </w:t>
      </w:r>
      <w:r>
        <w:rPr>
          <w:rFonts w:ascii="Times New Roman" w:eastAsia="楷体_GB2312" w:cs="Times New Roman"/>
          <w:color w:val="auto"/>
          <w:szCs w:val="20"/>
          <w:rPrChange w:id="7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7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问，询问；</w:t>
      </w:r>
      <w:r>
        <w:rPr>
          <w:rFonts w:ascii="Times New Roman" w:eastAsia="楷体_GB2312" w:cs="Times New Roman"/>
          <w:color w:val="auto"/>
          <w:szCs w:val="20"/>
          <w:rPrChange w:id="7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7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请求，要求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assistant </w:t>
      </w:r>
      <w:r>
        <w:rPr>
          <w:rFonts w:ascii="Times New Roman" w:eastAsia="楷体_GB2312" w:cs="Times New Roman"/>
          <w:color w:val="auto"/>
          <w:szCs w:val="20"/>
          <w:rPrChange w:id="7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助手，助理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at </w:t>
      </w:r>
      <w:r>
        <w:rPr>
          <w:rFonts w:ascii="Times New Roman" w:eastAsia="楷体_GB2312" w:cs="Times New Roman"/>
          <w:color w:val="auto"/>
          <w:szCs w:val="20"/>
          <w:rPrChange w:id="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7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7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7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szCs w:val="20"/>
          <w:rPrChange w:id="7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几点钟</w:t>
      </w:r>
      <w:r>
        <w:rPr>
          <w:rFonts w:ascii="Times New Roman" w:eastAsia="楷体_GB2312" w:cs="Times New Roman"/>
          <w:color w:val="auto"/>
          <w:szCs w:val="20"/>
          <w:rPrChange w:id="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)  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在（某处）</w:t>
      </w:r>
      <w:r>
        <w:rPr>
          <w:rFonts w:ascii="Times New Roman" w:eastAsia="楷体_GB2312" w:cs="Times New Roman"/>
          <w:color w:val="auto"/>
          <w:szCs w:val="20"/>
          <w:rPrChange w:id="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7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zCs w:val="20"/>
          <w:rPrChange w:id="7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（表示动作的目标和方向等）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799" w:author="lenovo" w:date="2015-09-19T19:15:00Z"/>
          <w:rFonts w:ascii="Times New Roman" w:eastAsia="楷体_GB2312" w:cs="Times New Roman"/>
          <w:color w:val="auto"/>
          <w:rPrChange w:id="80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801" w:author="lenovo" w:date="2015-09-19T19:15:00Z">
        <w:r>
          <w:rPr>
            <w:rFonts w:eastAsia="楷体_GB2312"/>
            <w:color w:val="auto"/>
            <w:rPrChange w:id="802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atmosphere       n.                 </w:delText>
        </w:r>
      </w:del>
      <w:del w:id="803" w:author="lenovo" w:date="2015-09-19T19:15:00Z">
        <w:r>
          <w:rPr>
            <w:rFonts w:hint="eastAsia" w:eastAsia="楷体_GB2312"/>
            <w:color w:val="auto"/>
            <w:rPrChange w:id="804" w:author="lenovo" w:date="2015-09-26T16:45:00Z">
              <w:rPr>
                <w:rFonts w:hint="eastAsia" w:eastAsia="楷体_GB2312"/>
                <w:color w:val="FF0000"/>
              </w:rPr>
            </w:rPrChange>
          </w:rPr>
          <w:delText>大气，气氛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attack</w:t>
      </w:r>
      <w:r>
        <w:rPr>
          <w:rFonts w:ascii="Times New Roman" w:eastAsia="楷体_GB2312" w:cs="Times New Roman"/>
          <w:color w:val="auto"/>
          <w:szCs w:val="20"/>
          <w:rPrChange w:id="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进攻，袭击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attend</w:t>
      </w:r>
      <w:r>
        <w:rPr>
          <w:rFonts w:ascii="Times New Roman" w:eastAsia="楷体_GB2312" w:cs="Times New Roman"/>
          <w:color w:val="auto"/>
          <w:szCs w:val="20"/>
          <w:rPrChange w:id="8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出席，参加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attention</w:t>
      </w:r>
      <w:r>
        <w:rPr>
          <w:rFonts w:ascii="Times New Roman" w:eastAsia="楷体_GB2312" w:cs="Times New Roman"/>
          <w:color w:val="auto"/>
          <w:szCs w:val="20"/>
          <w:rPrChange w:id="8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注意，关心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attitude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8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态度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attract </w:t>
      </w:r>
      <w:r>
        <w:rPr>
          <w:rFonts w:ascii="Times New Roman" w:eastAsia="楷体_GB2312" w:cs="Times New Roman"/>
          <w:color w:val="auto"/>
          <w:szCs w:val="20"/>
          <w:rPrChange w:id="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吸引，引起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attractive</w:t>
      </w:r>
      <w:r>
        <w:rPr>
          <w:rFonts w:ascii="Times New Roman" w:eastAsia="楷体_GB2312" w:cs="Times New Roman"/>
          <w:color w:val="auto"/>
          <w:szCs w:val="20"/>
          <w:rPrChange w:id="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有吸引力的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audience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8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观众，听众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August </w:t>
      </w:r>
      <w:r>
        <w:rPr>
          <w:rFonts w:ascii="Times New Roman" w:eastAsia="楷体_GB2312" w:cs="Times New Roman"/>
          <w:color w:val="auto"/>
          <w:szCs w:val="20"/>
          <w:rPrChange w:id="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八月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aunt </w:t>
      </w:r>
      <w:r>
        <w:rPr>
          <w:rFonts w:ascii="Times New Roman" w:eastAsia="楷体_GB2312" w:cs="Times New Roman"/>
          <w:color w:val="auto"/>
          <w:szCs w:val="20"/>
          <w:rPrChange w:id="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姑；姨；伯母；舅母；婶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Australia </w:t>
      </w:r>
      <w:r>
        <w:rPr>
          <w:rFonts w:ascii="Times New Roman" w:eastAsia="楷体_GB2312" w:cs="Times New Roman"/>
          <w:color w:val="auto"/>
          <w:szCs w:val="20"/>
          <w:rPrChange w:id="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澳大利亚；澳洲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Australian </w:t>
      </w:r>
      <w:r>
        <w:rPr>
          <w:rFonts w:ascii="Times New Roman" w:eastAsia="楷体_GB2312" w:cs="Times New Roman"/>
          <w:color w:val="auto"/>
          <w:szCs w:val="20"/>
          <w:rPrChange w:id="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澳大利亚的；澳洲的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澳大利亚人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automatic </w:t>
      </w:r>
      <w:r>
        <w:rPr>
          <w:rFonts w:ascii="Times New Roman" w:eastAsia="楷体_GB2312" w:cs="Times New Roman"/>
          <w:color w:val="auto"/>
          <w:szCs w:val="20"/>
          <w:rPrChange w:id="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自动的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autumn </w:t>
      </w:r>
      <w:r>
        <w:rPr>
          <w:rFonts w:ascii="Times New Roman" w:eastAsia="楷体_GB2312" w:cs="Times New Roman"/>
          <w:color w:val="auto"/>
          <w:szCs w:val="20"/>
          <w:rPrChange w:id="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秋天；秋季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9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3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available          adj.               </w:t>
      </w:r>
      <w:r>
        <w:rPr>
          <w:rFonts w:hint="eastAsia" w:ascii="Times New Roman" w:eastAsia="楷体_GB2312" w:cs="Times New Roman"/>
          <w:color w:val="auto"/>
          <w:szCs w:val="20"/>
          <w:rPrChange w:id="894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可用的，可得到的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average</w:t>
      </w:r>
      <w:r>
        <w:rPr>
          <w:rFonts w:ascii="Times New Roman" w:eastAsia="楷体_GB2312" w:cs="Times New Roman"/>
          <w:color w:val="auto"/>
          <w:szCs w:val="20"/>
          <w:rPrChange w:id="8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平均的；普通的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平均数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award </w:t>
      </w:r>
      <w:r>
        <w:rPr>
          <w:rFonts w:ascii="Times New Roman" w:eastAsia="楷体_GB2312" w:cs="Times New Roman"/>
          <w:color w:val="auto"/>
          <w:szCs w:val="20"/>
          <w:rPrChange w:id="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奖品，奖励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9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授予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away </w:t>
      </w:r>
      <w:r>
        <w:rPr>
          <w:rFonts w:ascii="Times New Roman" w:eastAsia="楷体_GB2312" w:cs="Times New Roman"/>
          <w:color w:val="auto"/>
          <w:szCs w:val="20"/>
          <w:rPrChange w:id="9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9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离开；远离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awful</w:t>
      </w:r>
      <w:r>
        <w:rPr>
          <w:rFonts w:ascii="Times New Roman" w:eastAsia="楷体_GB2312" w:cs="Times New Roman"/>
          <w:color w:val="auto"/>
          <w:szCs w:val="20"/>
          <w:rPrChange w:id="9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可怕的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B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baby </w:t>
      </w:r>
      <w:r>
        <w:rPr>
          <w:rFonts w:ascii="Times New Roman" w:eastAsia="楷体_GB2312" w:cs="Times New Roman"/>
          <w:color w:val="auto"/>
          <w:szCs w:val="20"/>
          <w:rPrChange w:id="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婴儿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back </w:t>
      </w:r>
      <w:r>
        <w:rPr>
          <w:rFonts w:ascii="Times New Roman" w:eastAsia="楷体_GB2312" w:cs="Times New Roman"/>
          <w:color w:val="auto"/>
          <w:szCs w:val="20"/>
          <w:rPrChange w:id="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9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回（原处）；</w:t>
      </w:r>
      <w:r>
        <w:rPr>
          <w:rFonts w:ascii="Times New Roman" w:eastAsia="楷体_GB2312" w:cs="Times New Roman"/>
          <w:color w:val="auto"/>
          <w:szCs w:val="20"/>
          <w:rPrChange w:id="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9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9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背后；后部</w:t>
      </w:r>
      <w:r>
        <w:rPr>
          <w:rFonts w:ascii="Times New Roman" w:eastAsia="楷体_GB2312" w:cs="Times New Roman"/>
          <w:color w:val="auto"/>
          <w:szCs w:val="20"/>
          <w:rPrChange w:id="9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2. </w:t>
      </w:r>
      <w:r>
        <w:rPr>
          <w:rFonts w:hint="eastAsia" w:ascii="Times New Roman" w:eastAsia="楷体_GB2312" w:cs="Times New Roman"/>
          <w:color w:val="auto"/>
          <w:szCs w:val="20"/>
          <w:rPrChange w:id="9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5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background       n.                    </w:t>
      </w:r>
      <w:r>
        <w:rPr>
          <w:rFonts w:hint="eastAsia" w:ascii="Times New Roman" w:eastAsia="楷体_GB2312" w:cs="Times New Roman"/>
          <w:color w:val="auto"/>
          <w:szCs w:val="20"/>
          <w:rPrChange w:id="95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背景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bad</w:t>
      </w:r>
      <w:r>
        <w:rPr>
          <w:rFonts w:hint="eastAsia" w:ascii="Times New Roman" w:eastAsia="楷体_GB2312" w:cs="Times New Roman"/>
          <w:color w:val="auto"/>
          <w:szCs w:val="20"/>
          <w:rPrChange w:id="9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9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worse</w:t>
      </w:r>
      <w:r>
        <w:rPr>
          <w:rFonts w:hint="eastAsia" w:ascii="Times New Roman" w:eastAsia="楷体_GB2312" w:cs="Times New Roman"/>
          <w:color w:val="auto"/>
          <w:szCs w:val="20"/>
          <w:rPrChange w:id="9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9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worst)  adj</w:t>
      </w:r>
      <w:r>
        <w:rPr>
          <w:rFonts w:hint="eastAsia" w:ascii="Times New Roman" w:eastAsia="楷体_GB2312" w:cs="Times New Roman"/>
          <w:color w:val="auto"/>
          <w:szCs w:val="20"/>
          <w:rPrChange w:id="9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9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坏的；有害的，不利的；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9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糟糕；可惜；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3. </w:t>
      </w:r>
      <w:r>
        <w:rPr>
          <w:rFonts w:hint="eastAsia" w:ascii="Times New Roman" w:eastAsia="楷体_GB2312" w:cs="Times New Roman"/>
          <w:color w:val="auto"/>
          <w:szCs w:val="20"/>
          <w:rPrChange w:id="9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严重的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bag </w:t>
      </w:r>
      <w:r>
        <w:rPr>
          <w:rFonts w:ascii="Times New Roman" w:eastAsia="楷体_GB2312" w:cs="Times New Roman"/>
          <w:color w:val="auto"/>
          <w:szCs w:val="20"/>
          <w:rPrChange w:id="9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书包；提包；袋子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bakery</w:t>
      </w:r>
      <w:r>
        <w:rPr>
          <w:rFonts w:ascii="Times New Roman" w:eastAsia="楷体_GB2312" w:cs="Times New Roman"/>
          <w:color w:val="auto"/>
          <w:szCs w:val="20"/>
          <w:rPrChange w:id="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面包店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balance </w:t>
      </w:r>
      <w:r>
        <w:rPr>
          <w:rFonts w:ascii="Times New Roman" w:eastAsia="楷体_GB2312" w:cs="Times New Roman"/>
          <w:color w:val="auto"/>
          <w:szCs w:val="20"/>
          <w:rPrChange w:id="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平衡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ball </w:t>
      </w:r>
      <w:r>
        <w:rPr>
          <w:rFonts w:ascii="Times New Roman" w:eastAsia="楷体_GB2312" w:cs="Times New Roman"/>
          <w:color w:val="auto"/>
          <w:szCs w:val="20"/>
          <w:rPrChange w:id="9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balloon </w:t>
      </w:r>
      <w:r>
        <w:rPr>
          <w:rFonts w:ascii="Times New Roman" w:eastAsia="楷体_GB2312" w:cs="Times New Roman"/>
          <w:color w:val="auto"/>
          <w:szCs w:val="20"/>
          <w:rPrChange w:id="1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气球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banana </w:t>
      </w:r>
      <w:r>
        <w:rPr>
          <w:rFonts w:ascii="Times New Roman" w:eastAsia="楷体_GB2312" w:cs="Times New Roman"/>
          <w:color w:val="auto"/>
          <w:szCs w:val="20"/>
          <w:rPrChange w:id="1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香蕉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bank </w:t>
      </w:r>
      <w:r>
        <w:rPr>
          <w:rFonts w:ascii="Times New Roman" w:eastAsia="楷体_GB2312" w:cs="Times New Roman"/>
          <w:color w:val="auto"/>
          <w:szCs w:val="20"/>
          <w:rPrChange w:id="10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银行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bar </w:t>
      </w:r>
      <w:r>
        <w:rPr>
          <w:rFonts w:ascii="Times New Roman" w:eastAsia="楷体_GB2312" w:cs="Times New Roman"/>
          <w:color w:val="auto"/>
          <w:szCs w:val="20"/>
          <w:rPrChange w:id="10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酒吧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base </w:t>
      </w:r>
      <w:r>
        <w:rPr>
          <w:rFonts w:ascii="Times New Roman" w:eastAsia="楷体_GB2312" w:cs="Times New Roman"/>
          <w:color w:val="auto"/>
          <w:szCs w:val="20"/>
          <w:rPrChange w:id="1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根据地；基地；基础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basic  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10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基本的；基础的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basket </w:t>
      </w:r>
      <w:r>
        <w:rPr>
          <w:rFonts w:ascii="Times New Roman" w:eastAsia="楷体_GB2312" w:cs="Times New Roman"/>
          <w:color w:val="auto"/>
          <w:szCs w:val="20"/>
          <w:rPrChange w:id="1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篮子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basketball </w:t>
      </w:r>
      <w:r>
        <w:rPr>
          <w:rFonts w:ascii="Times New Roman" w:eastAsia="楷体_GB2312" w:cs="Times New Roman"/>
          <w:color w:val="auto"/>
          <w:szCs w:val="20"/>
          <w:rPrChange w:id="1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篮球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bath</w:t>
      </w:r>
      <w:r>
        <w:rPr>
          <w:rFonts w:ascii="Times New Roman" w:eastAsia="楷体_GB2312" w:cs="Times New Roman"/>
          <w:color w:val="auto"/>
          <w:szCs w:val="20"/>
          <w:rPrChange w:id="1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洗澡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6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63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battery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1064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电池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battle </w:t>
      </w:r>
      <w:r>
        <w:rPr>
          <w:rFonts w:ascii="Times New Roman" w:eastAsia="楷体_GB2312" w:cs="Times New Roman"/>
          <w:color w:val="auto"/>
          <w:szCs w:val="20"/>
          <w:rPrChange w:id="1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战斗；战役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           v</w:t>
      </w:r>
      <w:r>
        <w:rPr>
          <w:rFonts w:hint="eastAsia" w:ascii="Times New Roman" w:eastAsia="楷体_GB2312" w:cs="Times New Roman"/>
          <w:color w:val="auto"/>
          <w:szCs w:val="20"/>
          <w:rPrChange w:id="10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1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是；成为（原形，其人称和时态形式有</w:t>
      </w:r>
      <w:r>
        <w:rPr>
          <w:rFonts w:ascii="Times New Roman" w:eastAsia="楷体_GB2312" w:cs="Times New Roman"/>
          <w:color w:val="auto"/>
          <w:szCs w:val="20"/>
          <w:rPrChange w:id="10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am,is,are,was,were,being, been)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beach </w:t>
      </w:r>
      <w:r>
        <w:rPr>
          <w:rFonts w:ascii="Times New Roman" w:eastAsia="楷体_GB2312" w:cs="Times New Roman"/>
          <w:color w:val="auto"/>
          <w:szCs w:val="20"/>
          <w:rPrChange w:id="1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海滨，海滩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bear </w:t>
      </w:r>
      <w:r>
        <w:rPr>
          <w:rFonts w:ascii="Times New Roman" w:eastAsia="楷体_GB2312" w:cs="Times New Roman"/>
          <w:color w:val="auto"/>
          <w:szCs w:val="20"/>
          <w:rPrChange w:id="1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0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0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0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0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beat (beat, beaten)</w:t>
      </w:r>
      <w:r>
        <w:rPr>
          <w:rFonts w:ascii="Times New Roman" w:eastAsia="楷体_GB2312" w:cs="Times New Roman"/>
          <w:color w:val="auto"/>
          <w:szCs w:val="20"/>
          <w:rPrChange w:id="1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1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0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10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敲打；跳动；</w:t>
      </w:r>
      <w:r>
        <w:rPr>
          <w:rFonts w:ascii="Times New Roman" w:eastAsia="楷体_GB2312" w:cs="Times New Roman"/>
          <w:color w:val="auto"/>
          <w:szCs w:val="20"/>
          <w:rPrChange w:id="11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11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beautiful </w:t>
      </w:r>
      <w:r>
        <w:rPr>
          <w:rFonts w:ascii="Times New Roman" w:eastAsia="楷体_GB2312" w:cs="Times New Roman"/>
          <w:color w:val="auto"/>
          <w:szCs w:val="20"/>
          <w:rPrChange w:id="11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1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beautifully </w:t>
      </w:r>
      <w:r>
        <w:rPr>
          <w:rFonts w:ascii="Times New Roman" w:eastAsia="楷体_GB2312" w:cs="Times New Roman"/>
          <w:color w:val="auto"/>
          <w:szCs w:val="20"/>
          <w:rPrChange w:id="11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11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优美地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because </w:t>
      </w:r>
      <w:r>
        <w:rPr>
          <w:rFonts w:ascii="Times New Roman" w:eastAsia="楷体_GB2312" w:cs="Times New Roman"/>
          <w:color w:val="auto"/>
          <w:szCs w:val="20"/>
          <w:rPrChange w:id="1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11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因为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become</w:t>
      </w:r>
      <w:r>
        <w:rPr>
          <w:rFonts w:hint="eastAsia" w:ascii="Times New Roman" w:eastAsia="楷体_GB2312" w:cs="Times New Roman"/>
          <w:color w:val="auto"/>
          <w:szCs w:val="20"/>
          <w:rPrChange w:id="11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1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became</w:t>
      </w:r>
      <w:r>
        <w:rPr>
          <w:rFonts w:hint="eastAsia" w:ascii="Times New Roman" w:eastAsia="楷体_GB2312" w:cs="Times New Roman"/>
          <w:color w:val="auto"/>
          <w:szCs w:val="20"/>
          <w:rPrChange w:id="11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1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become</w:t>
      </w:r>
      <w:r>
        <w:rPr>
          <w:rFonts w:hint="eastAsia" w:ascii="Times New Roman" w:eastAsia="楷体_GB2312" w:cs="Times New Roman"/>
          <w:color w:val="auto"/>
          <w:szCs w:val="20"/>
          <w:rPrChange w:id="11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1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变得；成为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bed </w:t>
      </w:r>
      <w:r>
        <w:rPr>
          <w:rFonts w:ascii="Times New Roman" w:eastAsia="楷体_GB2312" w:cs="Times New Roman"/>
          <w:color w:val="auto"/>
          <w:szCs w:val="20"/>
          <w:rPrChange w:id="11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1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bedroom </w:t>
      </w:r>
      <w:r>
        <w:rPr>
          <w:rFonts w:ascii="Times New Roman" w:eastAsia="楷体_GB2312" w:cs="Times New Roman"/>
          <w:color w:val="auto"/>
          <w:szCs w:val="20"/>
          <w:rPrChange w:id="11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1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卧室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before </w:t>
      </w:r>
      <w:r>
        <w:rPr>
          <w:rFonts w:ascii="Times New Roman" w:eastAsia="楷体_GB2312" w:cs="Times New Roman"/>
          <w:color w:val="auto"/>
          <w:szCs w:val="20"/>
          <w:rPrChange w:id="1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1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1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以面；在</w:t>
      </w:r>
      <w:r>
        <w:rPr>
          <w:rFonts w:ascii="Times New Roman" w:eastAsia="楷体_GB2312" w:cs="Times New Roman"/>
          <w:color w:val="auto"/>
          <w:szCs w:val="20"/>
          <w:rPrChange w:id="1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前面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11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以前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11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1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之前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beg</w:t>
      </w:r>
      <w:r>
        <w:rPr>
          <w:rFonts w:ascii="Times New Roman" w:eastAsia="楷体_GB2312" w:cs="Times New Roman"/>
          <w:color w:val="auto"/>
          <w:szCs w:val="20"/>
          <w:rPrChange w:id="1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1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请求，乞求，乞讨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begin</w:t>
      </w:r>
      <w:r>
        <w:rPr>
          <w:rFonts w:hint="eastAsia" w:ascii="Times New Roman" w:eastAsia="楷体_GB2312" w:cs="Times New Roman"/>
          <w:color w:val="auto"/>
          <w:szCs w:val="20"/>
          <w:rPrChange w:id="11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1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began</w:t>
      </w:r>
      <w:r>
        <w:rPr>
          <w:rFonts w:hint="eastAsia" w:ascii="Times New Roman" w:eastAsia="楷体_GB2312" w:cs="Times New Roman"/>
          <w:color w:val="auto"/>
          <w:szCs w:val="20"/>
          <w:rPrChange w:id="11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begun</w:t>
      </w:r>
      <w:r>
        <w:rPr>
          <w:rFonts w:hint="eastAsia" w:ascii="Times New Roman" w:eastAsia="楷体_GB2312" w:cs="Times New Roman"/>
          <w:color w:val="auto"/>
          <w:szCs w:val="20"/>
          <w:rPrChange w:id="1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1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1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1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开始，着手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beginning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11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开始；开端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9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behavior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119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行为，举止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1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behind </w:t>
      </w:r>
      <w:r>
        <w:rPr>
          <w:rFonts w:ascii="Times New Roman" w:eastAsia="楷体_GB2312" w:cs="Times New Roman"/>
          <w:color w:val="auto"/>
          <w:szCs w:val="20"/>
          <w:rPrChange w:id="1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2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2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2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后面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12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在后面；向后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being </w:t>
      </w:r>
      <w:r>
        <w:rPr>
          <w:rFonts w:ascii="Times New Roman" w:eastAsia="楷体_GB2312" w:cs="Times New Roman"/>
          <w:color w:val="auto"/>
          <w:szCs w:val="20"/>
          <w:rPrChange w:id="1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2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生物；人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believe </w:t>
      </w:r>
      <w:r>
        <w:rPr>
          <w:rFonts w:ascii="Times New Roman" w:eastAsia="楷体_GB2312" w:cs="Times New Roman"/>
          <w:color w:val="auto"/>
          <w:szCs w:val="20"/>
          <w:rPrChange w:id="1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2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相信，认为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bell </w:t>
      </w:r>
      <w:r>
        <w:rPr>
          <w:rFonts w:ascii="Times New Roman" w:eastAsia="楷体_GB2312" w:cs="Times New Roman"/>
          <w:color w:val="auto"/>
          <w:szCs w:val="20"/>
          <w:rPrChange w:id="1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2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钟，铃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belong</w:t>
      </w:r>
      <w:r>
        <w:rPr>
          <w:rFonts w:ascii="Times New Roman" w:eastAsia="楷体_GB2312" w:cs="Times New Roman"/>
          <w:color w:val="auto"/>
          <w:szCs w:val="20"/>
          <w:rPrChange w:id="12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2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属，附属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below </w:t>
      </w:r>
      <w:r>
        <w:rPr>
          <w:rFonts w:ascii="Times New Roman" w:eastAsia="楷体_GB2312" w:cs="Times New Roman"/>
          <w:color w:val="auto"/>
          <w:szCs w:val="20"/>
          <w:rPrChange w:id="1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2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2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下面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belt </w:t>
      </w:r>
      <w:r>
        <w:rPr>
          <w:rFonts w:ascii="Times New Roman" w:eastAsia="楷体_GB2312" w:cs="Times New Roman"/>
          <w:color w:val="auto"/>
          <w:szCs w:val="20"/>
          <w:rPrChange w:id="12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2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（皮）带；带子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beside </w:t>
      </w:r>
      <w:r>
        <w:rPr>
          <w:rFonts w:ascii="Times New Roman" w:eastAsia="楷体_GB2312" w:cs="Times New Roman"/>
          <w:color w:val="auto"/>
          <w:szCs w:val="20"/>
          <w:rPrChange w:id="1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2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2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旁边；靠近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besides </w:t>
      </w:r>
      <w:r>
        <w:rPr>
          <w:rFonts w:ascii="Times New Roman" w:eastAsia="楷体_GB2312" w:cs="Times New Roman"/>
          <w:color w:val="auto"/>
          <w:szCs w:val="20"/>
          <w:rPrChange w:id="12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2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除</w:t>
      </w:r>
      <w:r>
        <w:rPr>
          <w:rFonts w:ascii="Times New Roman" w:eastAsia="楷体_GB2312" w:cs="Times New Roman"/>
          <w:color w:val="auto"/>
          <w:szCs w:val="20"/>
          <w:rPrChange w:id="1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2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以外（还有）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1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2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还有，此外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best</w:t>
      </w:r>
      <w:r>
        <w:rPr>
          <w:rFonts w:hint="eastAsia" w:ascii="Times New Roman" w:eastAsia="楷体_GB2312" w:cs="Times New Roman"/>
          <w:color w:val="auto"/>
          <w:szCs w:val="20"/>
          <w:rPrChange w:id="12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2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good</w:t>
      </w:r>
      <w:r>
        <w:rPr>
          <w:rFonts w:hint="eastAsia" w:ascii="Times New Roman" w:eastAsia="楷体_GB2312" w:cs="Times New Roman"/>
          <w:color w:val="auto"/>
          <w:szCs w:val="20"/>
          <w:rPrChange w:id="12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和</w:t>
      </w:r>
      <w:r>
        <w:rPr>
          <w:rFonts w:ascii="Times New Roman" w:eastAsia="楷体_GB2312" w:cs="Times New Roman"/>
          <w:color w:val="auto"/>
          <w:szCs w:val="20"/>
          <w:rPrChange w:id="1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well</w:t>
      </w:r>
      <w:r>
        <w:rPr>
          <w:rFonts w:hint="eastAsia" w:ascii="Times New Roman" w:eastAsia="楷体_GB2312" w:cs="Times New Roman"/>
          <w:color w:val="auto"/>
          <w:szCs w:val="20"/>
          <w:rPrChange w:id="12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的最高级）</w:t>
      </w:r>
      <w:r>
        <w:rPr>
          <w:rFonts w:ascii="Times New Roman" w:eastAsia="楷体_GB2312" w:cs="Times New Roman"/>
          <w:color w:val="auto"/>
          <w:szCs w:val="20"/>
          <w:rPrChange w:id="12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1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adj.&amp; adv.</w:t>
      </w:r>
      <w:r>
        <w:rPr>
          <w:rFonts w:ascii="Times New Roman" w:eastAsia="楷体_GB2312" w:cs="Times New Roman"/>
          <w:color w:val="auto"/>
          <w:szCs w:val="20"/>
          <w:rPrChange w:id="1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12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最好的</w:t>
      </w:r>
      <w:r>
        <w:rPr>
          <w:rFonts w:ascii="Times New Roman" w:eastAsia="楷体_GB2312" w:cs="Times New Roman"/>
          <w:color w:val="auto"/>
          <w:szCs w:val="20"/>
          <w:rPrChange w:id="1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;</w:t>
      </w:r>
      <w:r>
        <w:rPr>
          <w:rFonts w:hint="eastAsia" w:ascii="Times New Roman" w:eastAsia="楷体_GB2312" w:cs="Times New Roman"/>
          <w:color w:val="auto"/>
          <w:szCs w:val="20"/>
          <w:rPrChange w:id="1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最好地，最</w:t>
      </w:r>
    </w:p>
    <w:p>
      <w:pPr>
        <w:pStyle w:val="4"/>
        <w:numPr>
          <w:ilvl w:val="0"/>
          <w:numId w:val="5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12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最好的（人或物）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better</w:t>
      </w:r>
      <w:r>
        <w:rPr>
          <w:rFonts w:hint="eastAsia" w:ascii="Times New Roman" w:eastAsia="楷体_GB2312" w:cs="Times New Roman"/>
          <w:color w:val="auto"/>
          <w:szCs w:val="20"/>
          <w:rPrChange w:id="12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good</w:t>
      </w:r>
      <w:r>
        <w:rPr>
          <w:rFonts w:hint="eastAsia" w:ascii="Times New Roman" w:eastAsia="楷体_GB2312" w:cs="Times New Roman"/>
          <w:color w:val="auto"/>
          <w:szCs w:val="20"/>
          <w:rPrChange w:id="13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和</w:t>
      </w:r>
      <w:r>
        <w:rPr>
          <w:rFonts w:ascii="Times New Roman" w:eastAsia="楷体_GB2312" w:cs="Times New Roman"/>
          <w:color w:val="auto"/>
          <w:szCs w:val="20"/>
          <w:rPrChange w:id="13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well</w:t>
      </w:r>
      <w:r>
        <w:rPr>
          <w:rFonts w:hint="eastAsia" w:ascii="Times New Roman" w:eastAsia="楷体_GB2312" w:cs="Times New Roman"/>
          <w:color w:val="auto"/>
          <w:szCs w:val="20"/>
          <w:rPrChange w:id="13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的比较级）</w:t>
      </w:r>
      <w:r>
        <w:rPr>
          <w:rFonts w:ascii="Times New Roman" w:eastAsia="楷体_GB2312" w:cs="Times New Roman"/>
          <w:color w:val="auto"/>
          <w:szCs w:val="20"/>
          <w:rPrChange w:id="1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13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 &amp; adv.</w:t>
      </w:r>
      <w:r>
        <w:rPr>
          <w:rFonts w:ascii="Times New Roman" w:eastAsia="楷体_GB2312" w:cs="Times New Roman"/>
          <w:color w:val="auto"/>
          <w:szCs w:val="20"/>
          <w:rPrChange w:id="1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较好的</w:t>
      </w:r>
      <w:r>
        <w:rPr>
          <w:rFonts w:ascii="Times New Roman" w:eastAsia="楷体_GB2312" w:cs="Times New Roman"/>
          <w:color w:val="auto"/>
          <w:szCs w:val="20"/>
          <w:rPrChange w:id="13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,</w:t>
      </w:r>
      <w:r>
        <w:rPr>
          <w:rFonts w:hint="eastAsia" w:ascii="Times New Roman" w:eastAsia="楷体_GB2312" w:cs="Times New Roman"/>
          <w:color w:val="auto"/>
          <w:szCs w:val="20"/>
          <w:rPrChange w:id="13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更好的；更好地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13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较好的事物；较优者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between </w:t>
      </w:r>
      <w:r>
        <w:rPr>
          <w:rFonts w:ascii="Times New Roman" w:eastAsia="楷体_GB2312" w:cs="Times New Roman"/>
          <w:color w:val="auto"/>
          <w:szCs w:val="20"/>
          <w:rPrChange w:id="1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3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在（两者）之间；在</w:t>
      </w:r>
      <w:r>
        <w:rPr>
          <w:rFonts w:ascii="Times New Roman" w:eastAsia="楷体_GB2312" w:cs="Times New Roman"/>
          <w:color w:val="auto"/>
          <w:szCs w:val="20"/>
          <w:rPrChange w:id="1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3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bicycle / bike</w:t>
      </w:r>
      <w:r>
        <w:rPr>
          <w:rFonts w:ascii="Times New Roman" w:eastAsia="楷体_GB2312" w:cs="Times New Roman"/>
          <w:color w:val="auto"/>
          <w:szCs w:val="20"/>
          <w:rPrChange w:id="1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自行车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1329" w:author="lenovo" w:date="2015-09-19T19:18:00Z"/>
          <w:rFonts w:ascii="Times New Roman" w:eastAsia="楷体_GB2312" w:cs="Times New Roman"/>
          <w:color w:val="auto"/>
          <w:rPrChange w:id="133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331" w:author="lenovo" w:date="2015-09-19T19:18:00Z">
        <w:r>
          <w:rPr>
            <w:rFonts w:eastAsia="楷体_GB2312"/>
            <w:color w:val="auto"/>
            <w:rPrChange w:id="1332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bill              n.                 </w:delText>
        </w:r>
      </w:del>
      <w:del w:id="1333" w:author="lenovo" w:date="2015-09-19T19:18:00Z">
        <w:r>
          <w:rPr>
            <w:rFonts w:hint="eastAsia" w:eastAsia="楷体_GB2312"/>
            <w:color w:val="auto"/>
            <w:rPrChange w:id="1334" w:author="lenovo" w:date="2015-09-26T16:45:00Z">
              <w:rPr>
                <w:rFonts w:hint="eastAsia" w:eastAsia="楷体_GB2312"/>
                <w:color w:val="FF0000"/>
              </w:rPr>
            </w:rPrChange>
          </w:rPr>
          <w:delText>清单，钞票，账单，法案，广告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big </w:t>
      </w:r>
      <w:r>
        <w:rPr>
          <w:rFonts w:ascii="Times New Roman" w:eastAsia="楷体_GB2312" w:cs="Times New Roman"/>
          <w:color w:val="auto"/>
          <w:szCs w:val="20"/>
          <w:rPrChange w:id="13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3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1342" w:author="lenovo" w:date="2015-09-19T19:17:00Z"/>
          <w:rFonts w:ascii="Times New Roman" w:eastAsia="楷体_GB2312" w:cs="Times New Roman"/>
          <w:color w:val="auto"/>
          <w:rPrChange w:id="1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del w:id="1344" w:author="lenovo" w:date="2015-09-19T19:17:00Z">
        <w:r>
          <w:rPr>
            <w:rFonts w:eastAsia="楷体_GB2312"/>
            <w:color w:val="auto"/>
            <w:rPrChange w:id="1345" w:author="lenovo" w:date="2015-09-26T16:45:00Z">
              <w:rPr>
                <w:rFonts w:eastAsia="楷体_GB2312"/>
                <w:color w:val="0000FF"/>
              </w:rPr>
            </w:rPrChange>
          </w:rPr>
          <w:delText>bike</w:delText>
        </w:r>
      </w:del>
      <w:del w:id="1346" w:author="lenovo" w:date="2015-09-19T19:17:00Z">
        <w:r>
          <w:rPr>
            <w:rFonts w:eastAsia="楷体_GB2312"/>
            <w:color w:val="auto"/>
            <w:rPrChange w:id="1347" w:author="lenovo" w:date="2015-09-26T16:45:00Z">
              <w:rPr>
                <w:rFonts w:eastAsia="楷体_GB2312"/>
                <w:color w:val="0000FF"/>
              </w:rPr>
            </w:rPrChange>
          </w:rPr>
          <w:tab/>
        </w:r>
      </w:del>
      <w:del w:id="1348" w:author="lenovo" w:date="2015-09-19T19:17:00Z">
        <w:r>
          <w:rPr>
            <w:rFonts w:eastAsia="楷体_GB2312"/>
            <w:color w:val="auto"/>
            <w:rPrChange w:id="1349" w:author="lenovo" w:date="2015-09-26T16:45:00Z">
              <w:rPr>
                <w:rFonts w:eastAsia="楷体_GB2312"/>
                <w:color w:val="0000FF"/>
              </w:rPr>
            </w:rPrChange>
          </w:rPr>
          <w:delText>n</w:delText>
        </w:r>
      </w:del>
      <w:del w:id="1350" w:author="lenovo" w:date="2015-09-19T19:17:00Z">
        <w:r>
          <w:rPr>
            <w:rFonts w:hint="eastAsia" w:eastAsia="楷体_GB2312"/>
            <w:color w:val="auto"/>
            <w:rPrChange w:id="1351" w:author="lenovo" w:date="2015-09-26T16:45:00Z">
              <w:rPr>
                <w:rFonts w:hint="eastAsia" w:eastAsia="楷体_GB2312"/>
                <w:color w:val="0000FF"/>
              </w:rPr>
            </w:rPrChange>
          </w:rPr>
          <w:delText>．</w:delText>
        </w:r>
      </w:del>
      <w:del w:id="1352" w:author="lenovo" w:date="2015-09-19T19:17:00Z">
        <w:r>
          <w:rPr>
            <w:rFonts w:eastAsia="楷体_GB2312"/>
            <w:color w:val="auto"/>
            <w:rPrChange w:id="1353" w:author="lenovo" w:date="2015-09-26T16:45:00Z">
              <w:rPr>
                <w:rFonts w:eastAsia="楷体_GB2312"/>
                <w:color w:val="0000FF"/>
              </w:rPr>
            </w:rPrChange>
          </w:rPr>
          <w:tab/>
        </w:r>
      </w:del>
      <w:del w:id="1354" w:author="lenovo" w:date="2015-09-19T19:17:00Z">
        <w:r>
          <w:rPr>
            <w:rFonts w:hint="eastAsia" w:eastAsia="楷体_GB2312"/>
            <w:color w:val="auto"/>
            <w:rPrChange w:id="1355" w:author="lenovo" w:date="2015-09-26T16:45:00Z">
              <w:rPr>
                <w:rFonts w:hint="eastAsia" w:eastAsia="楷体_GB2312"/>
                <w:color w:val="0000FF"/>
              </w:rPr>
            </w:rPrChange>
          </w:rPr>
          <w:delText>自行车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bill </w:t>
      </w:r>
      <w:r>
        <w:rPr>
          <w:rFonts w:ascii="Times New Roman" w:eastAsia="楷体_GB2312" w:cs="Times New Roman"/>
          <w:color w:val="auto"/>
          <w:szCs w:val="20"/>
          <w:rPrChange w:id="1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del w:id="1362" w:author="lenovo" w:date="2015-09-19T19:18:00Z">
        <w:r>
          <w:rPr>
            <w:rFonts w:ascii="Times New Roman" w:eastAsia="楷体_GB2312" w:cs="Times New Roman"/>
            <w:color w:val="auto"/>
            <w:szCs w:val="20"/>
            <w:rPrChange w:id="1363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delText xml:space="preserve">1. </w:delText>
        </w:r>
      </w:del>
      <w:r>
        <w:rPr>
          <w:rFonts w:hint="eastAsia" w:ascii="Times New Roman" w:eastAsia="楷体_GB2312" w:cs="Times New Roman"/>
          <w:color w:val="auto"/>
          <w:szCs w:val="20"/>
          <w:rPrChange w:id="13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帐单；</w:t>
      </w:r>
      <w:del w:id="1365" w:author="lenovo" w:date="2015-09-19T19:18:00Z">
        <w:r>
          <w:rPr>
            <w:rFonts w:ascii="Times New Roman" w:eastAsia="楷体_GB2312" w:cs="Times New Roman"/>
            <w:color w:val="auto"/>
            <w:szCs w:val="20"/>
            <w:rPrChange w:id="1366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delText xml:space="preserve">2. </w:delText>
        </w:r>
      </w:del>
      <w:r>
        <w:rPr>
          <w:rFonts w:hint="eastAsia" w:ascii="Times New Roman" w:eastAsia="楷体_GB2312" w:cs="Times New Roman"/>
          <w:color w:val="auto"/>
          <w:szCs w:val="20"/>
          <w:rPrChange w:id="13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钞票，纸币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bin </w:t>
      </w:r>
      <w:r>
        <w:rPr>
          <w:rFonts w:ascii="Times New Roman" w:eastAsia="楷体_GB2312" w:cs="Times New Roman"/>
          <w:color w:val="auto"/>
          <w:szCs w:val="20"/>
          <w:rPrChange w:id="13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箱子；垃圾箱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bird </w:t>
      </w:r>
      <w:r>
        <w:rPr>
          <w:rFonts w:ascii="Times New Roman" w:eastAsia="楷体_GB2312" w:cs="Times New Roman"/>
          <w:color w:val="auto"/>
          <w:szCs w:val="20"/>
          <w:rPrChange w:id="1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birthday </w:t>
      </w:r>
      <w:r>
        <w:rPr>
          <w:rFonts w:ascii="Times New Roman" w:eastAsia="楷体_GB2312" w:cs="Times New Roman"/>
          <w:color w:val="auto"/>
          <w:szCs w:val="20"/>
          <w:rPrChange w:id="1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bit </w:t>
      </w:r>
      <w:r>
        <w:rPr>
          <w:rFonts w:ascii="Times New Roman" w:eastAsia="楷体_GB2312" w:cs="Times New Roman"/>
          <w:color w:val="auto"/>
          <w:szCs w:val="20"/>
          <w:rPrChange w:id="1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3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3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3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3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一点；一些；少量的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bite</w:t>
      </w:r>
      <w:r>
        <w:rPr>
          <w:rFonts w:hint="eastAsia" w:ascii="Times New Roman" w:eastAsia="楷体_GB2312" w:cs="Times New Roman"/>
          <w:color w:val="auto"/>
          <w:szCs w:val="20"/>
          <w:rPrChange w:id="13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bit</w:t>
      </w:r>
      <w:r>
        <w:rPr>
          <w:rFonts w:hint="eastAsia" w:ascii="Times New Roman" w:eastAsia="楷体_GB2312" w:cs="Times New Roman"/>
          <w:color w:val="auto"/>
          <w:szCs w:val="20"/>
          <w:rPrChange w:id="14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bitten</w:t>
      </w:r>
      <w:r>
        <w:rPr>
          <w:rFonts w:hint="eastAsia" w:ascii="Times New Roman" w:eastAsia="楷体_GB2312" w:cs="Times New Roman"/>
          <w:color w:val="auto"/>
          <w:szCs w:val="20"/>
          <w:rPrChange w:id="14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／</w:t>
      </w:r>
      <w:r>
        <w:rPr>
          <w:rFonts w:ascii="Times New Roman" w:eastAsia="楷体_GB2312" w:cs="Times New Roman"/>
          <w:color w:val="auto"/>
          <w:szCs w:val="20"/>
          <w:rPrChange w:id="1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bit</w:t>
      </w:r>
      <w:r>
        <w:rPr>
          <w:rFonts w:hint="eastAsia" w:ascii="Times New Roman" w:eastAsia="楷体_GB2312" w:cs="Times New Roman"/>
          <w:color w:val="auto"/>
          <w:szCs w:val="20"/>
          <w:rPrChange w:id="14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4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4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咬；盯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black </w:t>
      </w:r>
      <w:r>
        <w:rPr>
          <w:rFonts w:ascii="Times New Roman" w:eastAsia="楷体_GB2312" w:cs="Times New Roman"/>
          <w:color w:val="auto"/>
          <w:szCs w:val="20"/>
          <w:rPrChange w:id="1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黑色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14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黑色的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blackboard </w:t>
      </w:r>
      <w:r>
        <w:rPr>
          <w:rFonts w:ascii="Times New Roman" w:eastAsia="楷体_GB2312" w:cs="Times New Roman"/>
          <w:color w:val="auto"/>
          <w:szCs w:val="20"/>
          <w:rPrChange w:id="1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黑板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blanket </w:t>
      </w:r>
      <w:r>
        <w:rPr>
          <w:rFonts w:ascii="Times New Roman" w:eastAsia="楷体_GB2312" w:cs="Times New Roman"/>
          <w:color w:val="auto"/>
          <w:szCs w:val="20"/>
          <w:rPrChange w:id="14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毯子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blind</w:t>
      </w:r>
      <w:r>
        <w:rPr>
          <w:rFonts w:ascii="Times New Roman" w:eastAsia="楷体_GB2312" w:cs="Times New Roman"/>
          <w:color w:val="auto"/>
          <w:szCs w:val="20"/>
          <w:rPrChange w:id="1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4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瞎的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4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盲人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6"/>
          <w:rPrChange w:id="1447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block</w:t>
      </w:r>
      <w:r>
        <w:rPr>
          <w:rFonts w:ascii="Times New Roman" w:eastAsia="楷体_GB2312" w:cs="Times New Roman"/>
          <w:color w:val="auto"/>
          <w:szCs w:val="20"/>
          <w:rPrChange w:id="1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1454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一排房屋；街区（街道中间的区域）；</w:t>
      </w:r>
      <w:r>
        <w:rPr>
          <w:rFonts w:ascii="Times New Roman" w:eastAsia="楷体_GB2312" w:cs="Times New Roman"/>
          <w:color w:val="auto"/>
          <w:spacing w:val="-16"/>
          <w:szCs w:val="20"/>
          <w:rPrChange w:id="1455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1456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大块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blood</w:t>
      </w:r>
      <w:r>
        <w:rPr>
          <w:rFonts w:ascii="Times New Roman" w:eastAsia="楷体_GB2312" w:cs="Times New Roman"/>
          <w:color w:val="auto"/>
          <w:szCs w:val="20"/>
          <w:rPrChange w:id="1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血，血液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blow</w:t>
      </w:r>
      <w:r>
        <w:rPr>
          <w:rFonts w:hint="eastAsia" w:ascii="Times New Roman" w:eastAsia="楷体_GB2312" w:cs="Times New Roman"/>
          <w:color w:val="auto"/>
          <w:szCs w:val="20"/>
          <w:rPrChange w:id="14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4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blew</w:t>
      </w:r>
      <w:r>
        <w:rPr>
          <w:rFonts w:hint="eastAsia" w:ascii="Times New Roman" w:eastAsia="楷体_GB2312" w:cs="Times New Roman"/>
          <w:color w:val="auto"/>
          <w:szCs w:val="20"/>
          <w:rPrChange w:id="14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blown</w:t>
      </w:r>
      <w:r>
        <w:rPr>
          <w:rFonts w:hint="eastAsia" w:ascii="Times New Roman" w:eastAsia="楷体_GB2312" w:cs="Times New Roman"/>
          <w:color w:val="auto"/>
          <w:szCs w:val="20"/>
          <w:rPrChange w:id="14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4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4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吹；刮风；吹气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blue </w:t>
      </w:r>
      <w:r>
        <w:rPr>
          <w:rFonts w:ascii="Times New Roman" w:eastAsia="楷体_GB2312" w:cs="Times New Roman"/>
          <w:color w:val="auto"/>
          <w:szCs w:val="20"/>
          <w:rPrChange w:id="14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蓝色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14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蓝色的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board </w:t>
      </w:r>
      <w:r>
        <w:rPr>
          <w:rFonts w:ascii="Times New Roman" w:eastAsia="楷体_GB2312" w:cs="Times New Roman"/>
          <w:color w:val="auto"/>
          <w:szCs w:val="20"/>
          <w:rPrChange w:id="1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4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板；木板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4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4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4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4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4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登，上（船，火车，飞机等）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boat</w:t>
      </w:r>
      <w:r>
        <w:rPr>
          <w:rFonts w:ascii="Times New Roman" w:eastAsia="楷体_GB2312" w:cs="Times New Roman"/>
          <w:color w:val="auto"/>
          <w:szCs w:val="20"/>
          <w:rPrChange w:id="1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5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小船，小舟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5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划船（游玩）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body </w:t>
      </w:r>
      <w:r>
        <w:rPr>
          <w:rFonts w:ascii="Times New Roman" w:eastAsia="楷体_GB2312" w:cs="Times New Roman"/>
          <w:color w:val="auto"/>
          <w:szCs w:val="20"/>
          <w:rPrChange w:id="15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5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身体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boil </w:t>
      </w:r>
      <w:r>
        <w:rPr>
          <w:rFonts w:ascii="Times New Roman" w:eastAsia="楷体_GB2312" w:cs="Times New Roman"/>
          <w:color w:val="auto"/>
          <w:szCs w:val="20"/>
          <w:rPrChange w:id="15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5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沸腾；煮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book </w:t>
      </w:r>
      <w:r>
        <w:rPr>
          <w:rFonts w:ascii="Times New Roman" w:eastAsia="楷体_GB2312" w:cs="Times New Roman"/>
          <w:color w:val="auto"/>
          <w:szCs w:val="20"/>
          <w:rPrChange w:id="15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5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书；本子</w:t>
      </w:r>
    </w:p>
    <w:p>
      <w:pPr>
        <w:pStyle w:val="4"/>
        <w:numPr>
          <w:ilvl w:val="0"/>
          <w:numId w:val="6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1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预订，订（房间，车票，座位等）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3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>bored            adj</w:t>
      </w:r>
      <w:r>
        <w:rPr>
          <w:rFonts w:hint="eastAsia" w:ascii="Times New Roman" w:eastAsia="楷体_GB2312" w:cs="Times New Roman"/>
          <w:color w:val="auto"/>
          <w:szCs w:val="20"/>
          <w:rPrChange w:id="153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3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38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感到乏味的；厌倦的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boring </w:t>
      </w:r>
      <w:r>
        <w:rPr>
          <w:rFonts w:ascii="Times New Roman" w:eastAsia="楷体_GB2312" w:cs="Times New Roman"/>
          <w:color w:val="auto"/>
          <w:szCs w:val="20"/>
          <w:rPrChange w:id="15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5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乏味的；无聊的；令人厌烦的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born</w:t>
      </w:r>
      <w:r>
        <w:rPr>
          <w:rFonts w:hint="eastAsia" w:ascii="Times New Roman" w:eastAsia="楷体_GB2312" w:cs="Times New Roman"/>
          <w:color w:val="auto"/>
          <w:szCs w:val="20"/>
          <w:rPrChange w:id="15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（动词</w:t>
      </w:r>
      <w:r>
        <w:rPr>
          <w:rFonts w:ascii="Times New Roman" w:eastAsia="楷体_GB2312" w:cs="Times New Roman"/>
          <w:color w:val="auto"/>
          <w:szCs w:val="20"/>
          <w:rPrChange w:id="15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bear</w:t>
      </w:r>
      <w:r>
        <w:rPr>
          <w:rFonts w:hint="eastAsia" w:ascii="Times New Roman" w:eastAsia="楷体_GB2312" w:cs="Times New Roman"/>
          <w:color w:val="auto"/>
          <w:szCs w:val="20"/>
          <w:rPrChange w:id="15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的过去分词）</w:t>
      </w:r>
      <w:r>
        <w:rPr>
          <w:rFonts w:ascii="Times New Roman" w:eastAsia="楷体_GB2312" w:cs="Times New Roman"/>
          <w:color w:val="auto"/>
          <w:szCs w:val="20"/>
          <w:rPrChange w:id="1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出生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borrow</w:t>
      </w:r>
      <w:r>
        <w:rPr>
          <w:rFonts w:ascii="Times New Roman" w:eastAsia="楷体_GB2312" w:cs="Times New Roman"/>
          <w:color w:val="auto"/>
          <w:szCs w:val="20"/>
          <w:rPrChange w:id="15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5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（向别人）借用；借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both </w:t>
      </w:r>
      <w:r>
        <w:rPr>
          <w:rFonts w:ascii="Times New Roman" w:eastAsia="楷体_GB2312" w:cs="Times New Roman"/>
          <w:color w:val="auto"/>
          <w:szCs w:val="20"/>
          <w:rPrChange w:id="1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15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两者（都）；双方（都）；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15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两</w:t>
      </w:r>
      <w:r>
        <w:rPr>
          <w:rFonts w:ascii="Times New Roman" w:eastAsia="楷体_GB2312" w:cs="Times New Roman"/>
          <w:color w:val="auto"/>
          <w:szCs w:val="20"/>
          <w:rPrChange w:id="1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5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（都）；双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15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两个都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bottle </w:t>
      </w:r>
      <w:r>
        <w:rPr>
          <w:rFonts w:ascii="Times New Roman" w:eastAsia="楷体_GB2312" w:cs="Times New Roman"/>
          <w:color w:val="auto"/>
          <w:szCs w:val="20"/>
          <w:rPrChange w:id="15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5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瓶子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bottom </w:t>
      </w:r>
      <w:r>
        <w:rPr>
          <w:rFonts w:ascii="Times New Roman" w:eastAsia="楷体_GB2312" w:cs="Times New Roman"/>
          <w:color w:val="auto"/>
          <w:szCs w:val="20"/>
          <w:rPrChange w:id="15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5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5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5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底部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bowl </w:t>
      </w:r>
      <w:r>
        <w:rPr>
          <w:rFonts w:ascii="Times New Roman" w:eastAsia="楷体_GB2312" w:cs="Times New Roman"/>
          <w:color w:val="auto"/>
          <w:szCs w:val="20"/>
          <w:rPrChange w:id="1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5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box </w:t>
      </w:r>
      <w:r>
        <w:rPr>
          <w:rFonts w:ascii="Times New Roman" w:eastAsia="楷体_GB2312" w:cs="Times New Roman"/>
          <w:color w:val="auto"/>
          <w:szCs w:val="20"/>
          <w:rPrChange w:id="1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盒子；箱子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boy </w:t>
      </w:r>
      <w:r>
        <w:rPr>
          <w:rFonts w:ascii="Times New Roman" w:eastAsia="楷体_GB2312" w:cs="Times New Roman"/>
          <w:color w:val="auto"/>
          <w:szCs w:val="20"/>
          <w:rPrChange w:id="1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男孩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brain</w:t>
      </w:r>
      <w:r>
        <w:rPr>
          <w:rFonts w:ascii="Times New Roman" w:eastAsia="楷体_GB2312" w:cs="Times New Roman"/>
          <w:color w:val="auto"/>
          <w:szCs w:val="20"/>
          <w:rPrChange w:id="1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6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brave </w:t>
      </w:r>
      <w:r>
        <w:rPr>
          <w:rFonts w:ascii="Times New Roman" w:eastAsia="楷体_GB2312" w:cs="Times New Roman"/>
          <w:color w:val="auto"/>
          <w:szCs w:val="20"/>
          <w:rPrChange w:id="16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6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勇敢的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bread </w:t>
      </w:r>
      <w:r>
        <w:rPr>
          <w:rFonts w:ascii="Times New Roman" w:eastAsia="楷体_GB2312" w:cs="Times New Roman"/>
          <w:color w:val="auto"/>
          <w:szCs w:val="20"/>
          <w:rPrChange w:id="16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面包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break</w:t>
      </w:r>
      <w:r>
        <w:rPr>
          <w:rFonts w:hint="eastAsia" w:ascii="Times New Roman" w:eastAsia="楷体_GB2312" w:cs="Times New Roman"/>
          <w:color w:val="auto"/>
          <w:szCs w:val="20"/>
          <w:rPrChange w:id="1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broke</w:t>
      </w:r>
      <w:r>
        <w:rPr>
          <w:rFonts w:hint="eastAsia" w:ascii="Times New Roman" w:eastAsia="楷体_GB2312" w:cs="Times New Roman"/>
          <w:color w:val="auto"/>
          <w:szCs w:val="20"/>
          <w:rPrChange w:id="16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broken</w:t>
      </w:r>
      <w:r>
        <w:rPr>
          <w:rFonts w:hint="eastAsia" w:ascii="Times New Roman" w:eastAsia="楷体_GB2312" w:cs="Times New Roman"/>
          <w:color w:val="auto"/>
          <w:szCs w:val="20"/>
          <w:rPrChange w:id="16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6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打破（断，碎）；损坏；违反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6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休息；间隙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breakfast </w:t>
      </w:r>
      <w:r>
        <w:rPr>
          <w:rFonts w:ascii="Times New Roman" w:eastAsia="楷体_GB2312" w:cs="Times New Roman"/>
          <w:color w:val="auto"/>
          <w:szCs w:val="20"/>
          <w:rPrChange w:id="1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早餐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breath </w:t>
      </w:r>
      <w:r>
        <w:rPr>
          <w:rFonts w:ascii="Times New Roman" w:eastAsia="楷体_GB2312" w:cs="Times New Roman"/>
          <w:color w:val="auto"/>
          <w:szCs w:val="20"/>
          <w:rPrChange w:id="1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呼吸，一口气；气息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67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breathe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1668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呼吸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bridge </w:t>
      </w:r>
      <w:r>
        <w:rPr>
          <w:rFonts w:ascii="Times New Roman" w:eastAsia="楷体_GB2312" w:cs="Times New Roman"/>
          <w:color w:val="auto"/>
          <w:szCs w:val="20"/>
          <w:rPrChange w:id="16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6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bright </w:t>
      </w:r>
      <w:r>
        <w:rPr>
          <w:rFonts w:ascii="Times New Roman" w:eastAsia="楷体_GB2312" w:cs="Times New Roman"/>
          <w:color w:val="auto"/>
          <w:szCs w:val="20"/>
          <w:rPrChange w:id="16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6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6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6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明亮的；聪明的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1683" w:author="lenovo" w:date="2015-09-19T19:19:00Z"/>
          <w:rFonts w:ascii="Times New Roman" w:eastAsia="楷体_GB2312" w:cs="Times New Roman"/>
          <w:color w:val="auto"/>
          <w:rPrChange w:id="168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685" w:author="lenovo" w:date="2015-09-19T19:19:00Z">
        <w:r>
          <w:rPr>
            <w:rFonts w:eastAsia="楷体_GB2312"/>
            <w:color w:val="auto"/>
            <w:rPrChange w:id="1686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brightly </w:delText>
        </w:r>
      </w:del>
      <w:del w:id="1687" w:author="lenovo" w:date="2015-09-19T19:19:00Z">
        <w:r>
          <w:rPr>
            <w:rFonts w:eastAsia="楷体_GB2312"/>
            <w:color w:val="auto"/>
            <w:rPrChange w:id="1688" w:author="lenovo" w:date="2015-09-26T16:45:00Z">
              <w:rPr>
                <w:rFonts w:eastAsia="楷体_GB2312"/>
                <w:color w:val="FF0000"/>
              </w:rPr>
            </w:rPrChange>
          </w:rPr>
          <w:tab/>
        </w:r>
      </w:del>
      <w:del w:id="1689" w:author="lenovo" w:date="2015-09-19T19:19:00Z">
        <w:r>
          <w:rPr>
            <w:rFonts w:eastAsia="楷体_GB2312"/>
            <w:color w:val="auto"/>
            <w:rPrChange w:id="1690" w:author="lenovo" w:date="2015-09-26T16:45:00Z">
              <w:rPr>
                <w:rFonts w:eastAsia="楷体_GB2312"/>
                <w:color w:val="FF0000"/>
              </w:rPr>
            </w:rPrChange>
          </w:rPr>
          <w:delText>adv</w:delText>
        </w:r>
      </w:del>
      <w:del w:id="1691" w:author="lenovo" w:date="2015-09-19T19:19:00Z">
        <w:r>
          <w:rPr>
            <w:rFonts w:hint="eastAsia" w:eastAsia="楷体_GB2312"/>
            <w:color w:val="auto"/>
            <w:rPrChange w:id="1692" w:author="lenovo" w:date="2015-09-26T16:45:00Z">
              <w:rPr>
                <w:rFonts w:hint="eastAsia" w:eastAsia="楷体_GB2312"/>
                <w:color w:val="FF0000"/>
              </w:rPr>
            </w:rPrChange>
          </w:rPr>
          <w:delText>．</w:delText>
        </w:r>
      </w:del>
      <w:del w:id="1693" w:author="lenovo" w:date="2015-09-19T19:19:00Z">
        <w:r>
          <w:rPr>
            <w:rFonts w:eastAsia="楷体_GB2312"/>
            <w:color w:val="auto"/>
            <w:rPrChange w:id="1694" w:author="lenovo" w:date="2015-09-26T16:45:00Z">
              <w:rPr>
                <w:rFonts w:eastAsia="楷体_GB2312"/>
                <w:color w:val="FF0000"/>
              </w:rPr>
            </w:rPrChange>
          </w:rPr>
          <w:tab/>
        </w:r>
      </w:del>
      <w:del w:id="1695" w:author="lenovo" w:date="2015-09-19T19:19:00Z">
        <w:r>
          <w:rPr>
            <w:rFonts w:hint="eastAsia" w:eastAsia="楷体_GB2312"/>
            <w:color w:val="auto"/>
            <w:rPrChange w:id="1696" w:author="lenovo" w:date="2015-09-26T16:45:00Z">
              <w:rPr>
                <w:rFonts w:hint="eastAsia" w:eastAsia="楷体_GB2312"/>
                <w:color w:val="FF0000"/>
              </w:rPr>
            </w:rPrChange>
          </w:rPr>
          <w:delText>明亮地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6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6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bring</w:t>
      </w:r>
      <w:r>
        <w:rPr>
          <w:rFonts w:hint="eastAsia" w:ascii="Times New Roman" w:eastAsia="楷体_GB2312" w:cs="Times New Roman"/>
          <w:color w:val="auto"/>
          <w:szCs w:val="20"/>
          <w:rPrChange w:id="16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7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brought</w:t>
      </w:r>
      <w:r>
        <w:rPr>
          <w:rFonts w:hint="eastAsia" w:ascii="Times New Roman" w:eastAsia="楷体_GB2312" w:cs="Times New Roman"/>
          <w:color w:val="auto"/>
          <w:szCs w:val="20"/>
          <w:rPrChange w:id="17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7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brought</w:t>
      </w:r>
      <w:r>
        <w:rPr>
          <w:rFonts w:hint="eastAsia" w:ascii="Times New Roman" w:eastAsia="楷体_GB2312" w:cs="Times New Roman"/>
          <w:color w:val="auto"/>
          <w:szCs w:val="20"/>
          <w:rPrChange w:id="17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7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7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拿来；带来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8"/>
          <w:rPrChange w:id="1708" w:author="lenovo" w:date="2015-09-26T16:45:00Z">
            <w:rPr>
              <w:rFonts w:ascii="Times New Roman" w:eastAsia="楷体_GB2312" w:cs="Times New Roman"/>
              <w:color w:val="0000FF"/>
              <w:spacing w:val="-8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Britain </w:t>
      </w:r>
      <w:r>
        <w:rPr>
          <w:rFonts w:ascii="Times New Roman" w:eastAsia="楷体_GB2312" w:cs="Times New Roman"/>
          <w:color w:val="auto"/>
          <w:szCs w:val="20"/>
          <w:rPrChange w:id="17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8"/>
          <w:szCs w:val="20"/>
          <w:rPrChange w:id="1714" w:author="lenovo" w:date="2015-09-26T16:45:00Z">
            <w:rPr>
              <w:rFonts w:hint="eastAsia" w:ascii="Times New Roman" w:eastAsia="楷体_GB2312" w:cs="Times New Roman"/>
              <w:color w:val="0000FF"/>
              <w:spacing w:val="-8"/>
              <w:szCs w:val="24"/>
            </w:rPr>
          </w:rPrChange>
        </w:rPr>
        <w:t>英国；不列颠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British </w:t>
      </w:r>
      <w:r>
        <w:rPr>
          <w:rFonts w:ascii="Times New Roman" w:eastAsia="楷体_GB2312" w:cs="Times New Roman"/>
          <w:color w:val="auto"/>
          <w:szCs w:val="20"/>
          <w:rPrChange w:id="17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英国人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1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英国的；英国人的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broadcast </w:t>
      </w:r>
      <w:r>
        <w:rPr>
          <w:rFonts w:ascii="Times New Roman" w:eastAsia="楷体_GB2312" w:cs="Times New Roman"/>
          <w:color w:val="auto"/>
          <w:szCs w:val="20"/>
          <w:rPrChange w:id="1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广播节目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brother </w:t>
      </w:r>
      <w:r>
        <w:rPr>
          <w:rFonts w:ascii="Times New Roman" w:eastAsia="楷体_GB2312" w:cs="Times New Roman"/>
          <w:color w:val="auto"/>
          <w:szCs w:val="20"/>
          <w:rPrChange w:id="17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兄；弟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brown </w:t>
      </w:r>
      <w:r>
        <w:rPr>
          <w:rFonts w:ascii="Times New Roman" w:eastAsia="楷体_GB2312" w:cs="Times New Roman"/>
          <w:color w:val="auto"/>
          <w:szCs w:val="20"/>
          <w:rPrChange w:id="17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褐色；棕色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17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褐色的；棕色的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brush </w:t>
      </w:r>
      <w:r>
        <w:rPr>
          <w:rFonts w:ascii="Times New Roman" w:eastAsia="楷体_GB2312" w:cs="Times New Roman"/>
          <w:color w:val="auto"/>
          <w:szCs w:val="20"/>
          <w:rPrChange w:id="1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刷子</w:t>
      </w:r>
    </w:p>
    <w:p>
      <w:pPr>
        <w:pStyle w:val="4"/>
        <w:numPr>
          <w:ilvl w:val="0"/>
          <w:numId w:val="7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17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刷；擦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build</w:t>
      </w:r>
      <w:r>
        <w:rPr>
          <w:rFonts w:hint="eastAsia" w:ascii="Times New Roman" w:eastAsia="楷体_GB2312" w:cs="Times New Roman"/>
          <w:color w:val="auto"/>
          <w:szCs w:val="20"/>
          <w:rPrChange w:id="17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7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built</w:t>
      </w:r>
      <w:r>
        <w:rPr>
          <w:rFonts w:hint="eastAsia" w:ascii="Times New Roman" w:eastAsia="楷体_GB2312" w:cs="Times New Roman"/>
          <w:color w:val="auto"/>
          <w:szCs w:val="20"/>
          <w:rPrChange w:id="17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built</w:t>
      </w:r>
      <w:r>
        <w:rPr>
          <w:rFonts w:hint="eastAsia" w:ascii="Times New Roman" w:eastAsia="楷体_GB2312" w:cs="Times New Roman"/>
          <w:color w:val="auto"/>
          <w:szCs w:val="20"/>
          <w:rPrChange w:id="17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7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建筑；建造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building </w:t>
      </w:r>
      <w:r>
        <w:rPr>
          <w:rFonts w:ascii="Times New Roman" w:eastAsia="楷体_GB2312" w:cs="Times New Roman"/>
          <w:color w:val="auto"/>
          <w:szCs w:val="20"/>
          <w:rPrChange w:id="1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建筑物；大楼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bund</w:t>
      </w:r>
      <w:r>
        <w:rPr>
          <w:rFonts w:hint="eastAsia" w:ascii="Times New Roman" w:eastAsia="楷体_GB2312" w:cs="Times New Roman"/>
          <w:color w:val="auto"/>
          <w:szCs w:val="20"/>
          <w:rPrChange w:id="17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the Bund</w:t>
      </w:r>
      <w:r>
        <w:rPr>
          <w:rFonts w:hint="eastAsia" w:ascii="Times New Roman" w:eastAsia="楷体_GB2312" w:cs="Times New Roman"/>
          <w:color w:val="auto"/>
          <w:szCs w:val="20"/>
          <w:rPrChange w:id="17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7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7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7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7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外滩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7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burn</w:t>
      </w:r>
      <w:r>
        <w:rPr>
          <w:rFonts w:hint="eastAsia" w:ascii="Times New Roman" w:eastAsia="楷体_GB2312" w:cs="Times New Roman"/>
          <w:color w:val="auto"/>
          <w:szCs w:val="20"/>
          <w:rPrChange w:id="17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burned</w:t>
      </w:r>
      <w:r>
        <w:rPr>
          <w:rFonts w:hint="eastAsia" w:ascii="Times New Roman" w:eastAsia="楷体_GB2312" w:cs="Times New Roman"/>
          <w:color w:val="auto"/>
          <w:szCs w:val="20"/>
          <w:rPrChange w:id="1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burned</w:t>
      </w:r>
      <w:r>
        <w:rPr>
          <w:rFonts w:hint="eastAsia" w:ascii="Times New Roman" w:eastAsia="楷体_GB2312" w:cs="Times New Roman"/>
          <w:color w:val="auto"/>
          <w:szCs w:val="20"/>
          <w:rPrChange w:id="17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</w:t>
      </w:r>
      <w:r>
        <w:rPr>
          <w:rFonts w:ascii="Times New Roman" w:eastAsia="楷体_GB2312" w:cs="Times New Roman"/>
          <w:color w:val="auto"/>
          <w:szCs w:val="20"/>
          <w:rPrChange w:id="1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burnt , burnt</w:t>
      </w:r>
      <w:r>
        <w:rPr>
          <w:rFonts w:hint="eastAsia" w:ascii="Times New Roman" w:eastAsia="楷体_GB2312" w:cs="Times New Roman"/>
          <w:color w:val="auto"/>
          <w:szCs w:val="20"/>
          <w:rPrChange w:id="17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7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v</w:t>
      </w:r>
      <w:r>
        <w:rPr>
          <w:rFonts w:hint="eastAsia" w:ascii="Times New Roman" w:eastAsia="楷体_GB2312" w:cs="Times New Roman"/>
          <w:color w:val="auto"/>
          <w:szCs w:val="20"/>
          <w:rPrChange w:id="18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．燃烧；着火；使烧焦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bus </w:t>
      </w:r>
      <w:r>
        <w:rPr>
          <w:rFonts w:ascii="Times New Roman" w:eastAsia="楷体_GB2312" w:cs="Times New Roman"/>
          <w:color w:val="auto"/>
          <w:szCs w:val="20"/>
          <w:rPrChange w:id="18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公共汽车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business </w:t>
      </w:r>
      <w:r>
        <w:rPr>
          <w:rFonts w:ascii="Times New Roman" w:eastAsia="楷体_GB2312" w:cs="Times New Roman"/>
          <w:color w:val="auto"/>
          <w:szCs w:val="20"/>
          <w:rPrChange w:id="1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生意；事业；商业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businessman </w:t>
      </w:r>
      <w:r>
        <w:rPr>
          <w:rFonts w:ascii="Times New Roman" w:eastAsia="楷体_GB2312" w:cs="Times New Roman"/>
          <w:color w:val="auto"/>
          <w:szCs w:val="20"/>
          <w:rPrChange w:id="1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商人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busy </w:t>
      </w:r>
      <w:r>
        <w:rPr>
          <w:rFonts w:ascii="Times New Roman" w:eastAsia="楷体_GB2312" w:cs="Times New Roman"/>
          <w:color w:val="auto"/>
          <w:szCs w:val="20"/>
          <w:rPrChange w:id="18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8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忙（碌）的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but </w:t>
      </w:r>
      <w:r>
        <w:rPr>
          <w:rFonts w:ascii="Times New Roman" w:eastAsia="楷体_GB2312" w:cs="Times New Roman"/>
          <w:color w:val="auto"/>
          <w:szCs w:val="20"/>
          <w:rPrChange w:id="18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18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但是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butter </w:t>
      </w:r>
      <w:r>
        <w:rPr>
          <w:rFonts w:ascii="Times New Roman" w:eastAsia="楷体_GB2312" w:cs="Times New Roman"/>
          <w:color w:val="auto"/>
          <w:szCs w:val="20"/>
          <w:rPrChange w:id="18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黄油，奶油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butterfly </w:t>
      </w:r>
      <w:r>
        <w:rPr>
          <w:rFonts w:ascii="Times New Roman" w:eastAsia="楷体_GB2312" w:cs="Times New Roman"/>
          <w:color w:val="auto"/>
          <w:szCs w:val="20"/>
          <w:rPrChange w:id="18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蝴蝶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button </w:t>
      </w:r>
      <w:r>
        <w:rPr>
          <w:rFonts w:ascii="Times New Roman" w:eastAsia="楷体_GB2312" w:cs="Times New Roman"/>
          <w:color w:val="auto"/>
          <w:szCs w:val="20"/>
          <w:rPrChange w:id="18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8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纽扣；（电铃等的）按钮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buy</w:t>
      </w:r>
      <w:r>
        <w:rPr>
          <w:rFonts w:hint="eastAsia" w:ascii="Times New Roman" w:eastAsia="楷体_GB2312" w:cs="Times New Roman"/>
          <w:color w:val="auto"/>
          <w:szCs w:val="20"/>
          <w:rPrChange w:id="18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bought</w:t>
      </w:r>
      <w:r>
        <w:rPr>
          <w:rFonts w:hint="eastAsia" w:ascii="Times New Roman" w:eastAsia="楷体_GB2312" w:cs="Times New Roman"/>
          <w:color w:val="auto"/>
          <w:szCs w:val="20"/>
          <w:rPrChange w:id="18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1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bought</w:t>
      </w:r>
      <w:r>
        <w:rPr>
          <w:rFonts w:hint="eastAsia" w:ascii="Times New Roman" w:eastAsia="楷体_GB2312" w:cs="Times New Roman"/>
          <w:color w:val="auto"/>
          <w:szCs w:val="20"/>
          <w:rPrChange w:id="1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8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18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8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by </w:t>
      </w:r>
      <w:r>
        <w:rPr>
          <w:rFonts w:ascii="Times New Roman" w:eastAsia="楷体_GB2312" w:cs="Times New Roman"/>
          <w:color w:val="auto"/>
          <w:szCs w:val="20"/>
          <w:rPrChange w:id="18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18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18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靠近；在</w:t>
      </w:r>
      <w:r>
        <w:rPr>
          <w:rFonts w:ascii="Times New Roman" w:eastAsia="楷体_GB2312" w:cs="Times New Roman"/>
          <w:color w:val="auto"/>
          <w:szCs w:val="20"/>
          <w:rPrChange w:id="1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8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旁边；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105" w:firstLineChars="50"/>
        <w:rPr>
          <w:rFonts w:ascii="Times New Roman" w:eastAsia="楷体_GB2312" w:cs="Times New Roman"/>
          <w:color w:val="auto"/>
          <w:rPrChange w:id="1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                 2. </w:t>
      </w:r>
      <w:r>
        <w:rPr>
          <w:rFonts w:hint="eastAsia" w:ascii="Times New Roman" w:eastAsia="楷体_GB2312" w:cs="Times New Roman"/>
          <w:color w:val="auto"/>
          <w:szCs w:val="20"/>
          <w:rPrChange w:id="18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1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18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时间；不迟于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8"/>
          <w:rPrChange w:id="1883" w:author="lenovo" w:date="2015-09-26T16:45:00Z">
            <w:rPr>
              <w:rFonts w:ascii="Times New Roman" w:eastAsia="楷体_GB2312" w:cs="Times New Roman"/>
              <w:color w:val="0000FF"/>
              <w:spacing w:val="-18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pacing w:val="-18"/>
          <w:szCs w:val="20"/>
          <w:rPrChange w:id="1887" w:author="lenovo" w:date="2015-09-26T16:45:00Z">
            <w:rPr>
              <w:rFonts w:hint="eastAsia" w:ascii="Times New Roman" w:eastAsia="楷体_GB2312" w:cs="Times New Roman"/>
              <w:color w:val="0000FF"/>
              <w:spacing w:val="-18"/>
              <w:szCs w:val="24"/>
            </w:rPr>
          </w:rPrChange>
        </w:rPr>
        <w:t>（用于被动语态）被；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176" w:firstLineChars="2400"/>
        <w:rPr>
          <w:rFonts w:ascii="Times New Roman" w:eastAsia="楷体_GB2312" w:cs="Times New Roman"/>
          <w:color w:val="auto"/>
          <w:spacing w:val="-18"/>
          <w:rPrChange w:id="1888" w:author="lenovo" w:date="2015-09-26T16:45:00Z">
            <w:rPr>
              <w:rFonts w:ascii="Times New Roman" w:eastAsia="楷体_GB2312" w:cs="Times New Roman"/>
              <w:color w:val="0000FF"/>
              <w:spacing w:val="-18"/>
            </w:rPr>
          </w:rPrChange>
        </w:rPr>
      </w:pPr>
      <w:r>
        <w:rPr>
          <w:rFonts w:ascii="Times New Roman" w:eastAsia="楷体_GB2312" w:cs="Times New Roman"/>
          <w:color w:val="auto"/>
          <w:spacing w:val="-18"/>
          <w:szCs w:val="20"/>
          <w:rPrChange w:id="1889" w:author="lenovo" w:date="2015-09-26T16:45:00Z">
            <w:rPr>
              <w:rFonts w:ascii="Times New Roman" w:eastAsia="楷体_GB2312" w:cs="Times New Roman"/>
              <w:color w:val="0000FF"/>
              <w:spacing w:val="-18"/>
              <w:szCs w:val="24"/>
            </w:rPr>
          </w:rPrChange>
        </w:rPr>
        <w:t>4.</w:t>
      </w:r>
      <w:r>
        <w:rPr>
          <w:rFonts w:hint="eastAsia" w:ascii="Times New Roman" w:eastAsia="楷体_GB2312" w:cs="Times New Roman"/>
          <w:color w:val="auto"/>
          <w:spacing w:val="-18"/>
          <w:szCs w:val="20"/>
          <w:rPrChange w:id="1890" w:author="lenovo" w:date="2015-09-26T16:45:00Z">
            <w:rPr>
              <w:rFonts w:hint="eastAsia" w:ascii="Times New Roman" w:eastAsia="楷体_GB2312" w:cs="Times New Roman"/>
              <w:color w:val="0000FF"/>
              <w:spacing w:val="-18"/>
              <w:szCs w:val="24"/>
            </w:rPr>
          </w:rPrChange>
        </w:rPr>
        <w:t>（表示方法，手段）用，由；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5.</w:t>
      </w:r>
      <w:r>
        <w:rPr>
          <w:rFonts w:hint="eastAsia" w:ascii="Times New Roman" w:eastAsia="楷体_GB2312" w:cs="Times New Roman"/>
          <w:color w:val="auto"/>
          <w:szCs w:val="20"/>
          <w:rPrChange w:id="18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（指交通工具等）乘（车）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8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8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bye </w:t>
      </w:r>
      <w:r>
        <w:rPr>
          <w:rFonts w:ascii="Times New Roman" w:eastAsia="楷体_GB2312" w:cs="Times New Roman"/>
          <w:color w:val="auto"/>
          <w:szCs w:val="20"/>
          <w:rPrChange w:id="18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int</w:t>
      </w:r>
      <w:r>
        <w:rPr>
          <w:rFonts w:hint="eastAsia" w:ascii="Times New Roman" w:eastAsia="楷体_GB2312" w:cs="Times New Roman"/>
          <w:color w:val="auto"/>
          <w:szCs w:val="20"/>
          <w:rPrChange w:id="19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再见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C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cabbage </w:t>
      </w:r>
      <w:r>
        <w:rPr>
          <w:rFonts w:ascii="Times New Roman" w:eastAsia="楷体_GB2312" w:cs="Times New Roman"/>
          <w:color w:val="auto"/>
          <w:szCs w:val="20"/>
          <w:rPrChange w:id="19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卷心菜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cake </w:t>
      </w:r>
      <w:r>
        <w:rPr>
          <w:rFonts w:ascii="Times New Roman" w:eastAsia="楷体_GB2312" w:cs="Times New Roman"/>
          <w:color w:val="auto"/>
          <w:szCs w:val="20"/>
          <w:rPrChange w:id="19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蛋糕；糕点；饼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1917" w:author="lenovo" w:date="2015-09-19T19:21:00Z"/>
          <w:rFonts w:ascii="Times New Roman" w:eastAsia="楷体_GB2312" w:cs="Times New Roman"/>
          <w:color w:val="auto"/>
          <w:rPrChange w:id="191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919" w:author="lenovo" w:date="2015-09-19T19:21:00Z">
        <w:r>
          <w:rPr>
            <w:rFonts w:eastAsia="楷体_GB2312"/>
            <w:color w:val="auto"/>
            <w:rPrChange w:id="1920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calculate         v.                  </w:delText>
        </w:r>
      </w:del>
      <w:del w:id="1921" w:author="lenovo" w:date="2015-09-19T19:21:00Z">
        <w:r>
          <w:rPr>
            <w:rFonts w:hint="eastAsia" w:eastAsia="楷体_GB2312"/>
            <w:color w:val="auto"/>
            <w:rPrChange w:id="1922" w:author="lenovo" w:date="2015-09-26T16:45:00Z">
              <w:rPr>
                <w:rFonts w:hint="eastAsia" w:eastAsia="楷体_GB2312"/>
                <w:color w:val="FF0000"/>
              </w:rPr>
            </w:rPrChange>
          </w:rPr>
          <w:delText>计算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call </w:t>
      </w:r>
      <w:r>
        <w:rPr>
          <w:rFonts w:ascii="Times New Roman" w:eastAsia="楷体_GB2312" w:cs="Times New Roman"/>
          <w:color w:val="auto"/>
          <w:szCs w:val="20"/>
          <w:rPrChange w:id="19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19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19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打电话给</w:t>
      </w:r>
      <w:r>
        <w:rPr>
          <w:rFonts w:ascii="Times New Roman" w:eastAsia="楷体_GB2312" w:cs="Times New Roman"/>
          <w:color w:val="auto"/>
          <w:szCs w:val="20"/>
          <w:rPrChange w:id="19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…… 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1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19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称呼；取名；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19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zCs w:val="20"/>
          <w:rPrChange w:id="19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呼唤；喊；叫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1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1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喊；叫；</w:t>
      </w:r>
      <w:r>
        <w:rPr>
          <w:rFonts w:ascii="Times New Roman" w:eastAsia="楷体_GB2312" w:cs="Times New Roman"/>
          <w:color w:val="auto"/>
          <w:szCs w:val="20"/>
          <w:rPrChange w:id="19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19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电话；通话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4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4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calm            adj.                  </w:t>
      </w:r>
      <w:r>
        <w:rPr>
          <w:rFonts w:hint="eastAsia" w:ascii="Times New Roman" w:eastAsia="楷体_GB2312" w:cs="Times New Roman"/>
          <w:color w:val="auto"/>
          <w:szCs w:val="20"/>
          <w:rPrChange w:id="1948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镇静的，沉着的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camera </w:t>
      </w:r>
      <w:r>
        <w:rPr>
          <w:rFonts w:ascii="Times New Roman" w:eastAsia="楷体_GB2312" w:cs="Times New Roman"/>
          <w:color w:val="auto"/>
          <w:szCs w:val="20"/>
          <w:rPrChange w:id="19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照相机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camp </w:t>
      </w:r>
      <w:r>
        <w:rPr>
          <w:rFonts w:ascii="Times New Roman" w:eastAsia="楷体_GB2312" w:cs="Times New Roman"/>
          <w:color w:val="auto"/>
          <w:szCs w:val="20"/>
          <w:rPrChange w:id="19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（夏令）营；野营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can</w:t>
      </w:r>
      <w:r>
        <w:rPr>
          <w:rFonts w:hint="eastAsia" w:ascii="Times New Roman" w:eastAsia="楷体_GB2312" w:cs="Times New Roman"/>
          <w:color w:val="auto"/>
          <w:szCs w:val="20"/>
          <w:rPrChange w:id="19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1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could</w:t>
      </w:r>
      <w:r>
        <w:rPr>
          <w:rFonts w:hint="eastAsia" w:ascii="Times New Roman" w:eastAsia="楷体_GB2312" w:cs="Times New Roman"/>
          <w:color w:val="auto"/>
          <w:szCs w:val="20"/>
          <w:rPrChange w:id="19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1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can’t = can not </w:t>
      </w:r>
      <w:r>
        <w:rPr>
          <w:rFonts w:ascii="Times New Roman" w:eastAsia="楷体_GB2312" w:cs="Times New Roman"/>
          <w:color w:val="auto"/>
          <w:szCs w:val="20"/>
          <w:rPrChange w:id="19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szCs w:val="20"/>
          <w:rPrChange w:id="19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v</w:t>
      </w:r>
      <w:r>
        <w:rPr>
          <w:rFonts w:hint="eastAsia" w:ascii="Times New Roman" w:eastAsia="楷体_GB2312" w:cs="Times New Roman"/>
          <w:color w:val="auto"/>
          <w:szCs w:val="20"/>
          <w:rPrChange w:id="19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可能</w:t>
      </w:r>
      <w:r>
        <w:rPr>
          <w:rFonts w:ascii="Times New Roman" w:eastAsia="楷体_GB2312" w:cs="Times New Roman"/>
          <w:color w:val="auto"/>
          <w:szCs w:val="20"/>
          <w:rPrChange w:id="19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; </w:t>
      </w:r>
      <w:r>
        <w:rPr>
          <w:rFonts w:hint="eastAsia" w:ascii="Times New Roman" w:eastAsia="楷体_GB2312" w:cs="Times New Roman"/>
          <w:color w:val="auto"/>
          <w:szCs w:val="20"/>
          <w:rPrChange w:id="19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能够；可以；会</w:t>
      </w:r>
    </w:p>
    <w:p>
      <w:pPr>
        <w:pStyle w:val="4"/>
        <w:tabs>
          <w:tab w:val="left" w:pos="2160"/>
        </w:tabs>
        <w:spacing w:line="240" w:lineRule="exact"/>
        <w:ind w:left="2160" w:firstLine="1995" w:firstLineChars="950"/>
        <w:rPr>
          <w:rFonts w:ascii="Times New Roman" w:eastAsia="楷体_GB2312" w:cs="Times New Roman"/>
          <w:color w:val="auto"/>
          <w:rPrChange w:id="1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(</w:t>
      </w:r>
      <w:r>
        <w:rPr>
          <w:rFonts w:hint="eastAsia" w:ascii="Times New Roman" w:eastAsia="楷体_GB2312" w:cs="Times New Roman"/>
          <w:color w:val="auto"/>
          <w:szCs w:val="20"/>
          <w:rPrChange w:id="19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</w:t>
      </w:r>
      <w:r>
        <w:rPr>
          <w:rFonts w:ascii="Times New Roman" w:eastAsia="楷体_GB2312" w:cs="Times New Roman"/>
          <w:color w:val="auto"/>
          <w:szCs w:val="20"/>
          <w:rPrChange w:id="19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szCs w:val="20"/>
          <w:rPrChange w:id="19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罐头；罐子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Canada </w:t>
      </w:r>
      <w:r>
        <w:rPr>
          <w:rFonts w:ascii="Times New Roman" w:eastAsia="楷体_GB2312" w:cs="Times New Roman"/>
          <w:color w:val="auto"/>
          <w:szCs w:val="20"/>
          <w:rPrChange w:id="1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19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加拿大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Canadian </w:t>
      </w:r>
      <w:r>
        <w:rPr>
          <w:rFonts w:ascii="Times New Roman" w:eastAsia="楷体_GB2312" w:cs="Times New Roman"/>
          <w:color w:val="auto"/>
          <w:szCs w:val="20"/>
          <w:rPrChange w:id="1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19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19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19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加拿大的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19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1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0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加拿大人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cancel</w:t>
      </w:r>
      <w:r>
        <w:rPr>
          <w:rFonts w:ascii="Times New Roman" w:eastAsia="楷体_GB2312" w:cs="Times New Roman"/>
          <w:color w:val="auto"/>
          <w:szCs w:val="20"/>
          <w:rPrChange w:id="20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2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取消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capital </w:t>
      </w:r>
      <w:r>
        <w:rPr>
          <w:rFonts w:ascii="Times New Roman" w:eastAsia="楷体_GB2312" w:cs="Times New Roman"/>
          <w:color w:val="auto"/>
          <w:szCs w:val="20"/>
          <w:rPrChange w:id="20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首都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captain</w:t>
      </w:r>
      <w:r>
        <w:rPr>
          <w:rFonts w:ascii="Times New Roman" w:eastAsia="楷体_GB2312" w:cs="Times New Roman"/>
          <w:color w:val="auto"/>
          <w:szCs w:val="20"/>
          <w:rPrChange w:id="20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船长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 </w:t>
      </w:r>
      <w:r>
        <w:rPr>
          <w:rFonts w:ascii="Times New Roman" w:eastAsia="楷体_GB2312" w:cs="Times New Roman"/>
          <w:color w:val="auto"/>
          <w:szCs w:val="20"/>
          <w:rPrChange w:id="20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小汽车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card</w:t>
      </w:r>
      <w:r>
        <w:rPr>
          <w:rFonts w:ascii="Times New Roman" w:eastAsia="楷体_GB2312" w:cs="Times New Roman"/>
          <w:color w:val="auto"/>
          <w:szCs w:val="20"/>
          <w:rPrChange w:id="20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卡片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care </w:t>
      </w:r>
      <w:r>
        <w:rPr>
          <w:rFonts w:ascii="Times New Roman" w:eastAsia="楷体_GB2312" w:cs="Times New Roman"/>
          <w:color w:val="auto"/>
          <w:szCs w:val="20"/>
          <w:rPrChange w:id="20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照料，保护；小心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20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介意；在乎；关心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careful </w:t>
      </w:r>
      <w:r>
        <w:rPr>
          <w:rFonts w:ascii="Times New Roman" w:eastAsia="楷体_GB2312" w:cs="Times New Roman"/>
          <w:color w:val="auto"/>
          <w:szCs w:val="20"/>
          <w:rPrChange w:id="20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0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小心的；仔细的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carefully </w:t>
      </w:r>
      <w:r>
        <w:rPr>
          <w:rFonts w:ascii="Times New Roman" w:eastAsia="楷体_GB2312" w:cs="Times New Roman"/>
          <w:color w:val="auto"/>
          <w:szCs w:val="20"/>
          <w:rPrChange w:id="20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0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小心地；仔细地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6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61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careless </w:t>
      </w:r>
      <w:r>
        <w:rPr>
          <w:rFonts w:ascii="Times New Roman" w:eastAsia="楷体_GB2312" w:cs="Times New Roman"/>
          <w:color w:val="auto"/>
          <w:szCs w:val="20"/>
          <w:rPrChange w:id="2062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63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064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6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6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粗心的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carrot </w:t>
      </w:r>
      <w:r>
        <w:rPr>
          <w:rFonts w:ascii="Times New Roman" w:eastAsia="楷体_GB2312" w:cs="Times New Roman"/>
          <w:color w:val="auto"/>
          <w:szCs w:val="20"/>
          <w:rPrChange w:id="2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胡萝卜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carry</w:t>
      </w:r>
      <w:r>
        <w:rPr>
          <w:rFonts w:ascii="Times New Roman" w:eastAsia="楷体_GB2312" w:cs="Times New Roman"/>
          <w:color w:val="auto"/>
          <w:szCs w:val="20"/>
          <w:rPrChange w:id="2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0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拿，搬，提，抬，背，抱，携带，运送等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cartoon </w:t>
      </w:r>
      <w:r>
        <w:rPr>
          <w:rFonts w:ascii="Times New Roman" w:eastAsia="楷体_GB2312" w:cs="Times New Roman"/>
          <w:color w:val="auto"/>
          <w:szCs w:val="20"/>
          <w:rPrChange w:id="2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0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动画片；漫画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case </w:t>
      </w:r>
      <w:r>
        <w:rPr>
          <w:rFonts w:ascii="Times New Roman" w:eastAsia="楷体_GB2312" w:cs="Times New Roman"/>
          <w:color w:val="auto"/>
          <w:szCs w:val="20"/>
          <w:rPrChange w:id="2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0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0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0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20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情况；案件；</w:t>
      </w:r>
      <w:r>
        <w:rPr>
          <w:rFonts w:ascii="Times New Roman" w:eastAsia="楷体_GB2312" w:cs="Times New Roman"/>
          <w:color w:val="auto"/>
          <w:szCs w:val="20"/>
          <w:rPrChange w:id="2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20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箱；盒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cat </w:t>
      </w:r>
      <w:r>
        <w:rPr>
          <w:rFonts w:ascii="Times New Roman" w:eastAsia="楷体_GB2312" w:cs="Times New Roman"/>
          <w:color w:val="auto"/>
          <w:szCs w:val="20"/>
          <w:rPrChange w:id="21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catch</w:t>
      </w:r>
      <w:r>
        <w:rPr>
          <w:rFonts w:hint="eastAsia" w:ascii="Times New Roman" w:eastAsia="楷体_GB2312" w:cs="Times New Roman"/>
          <w:color w:val="auto"/>
          <w:szCs w:val="20"/>
          <w:rPrChange w:id="21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21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caught</w:t>
      </w:r>
      <w:r>
        <w:rPr>
          <w:rFonts w:hint="eastAsia" w:ascii="Times New Roman" w:eastAsia="楷体_GB2312" w:cs="Times New Roman"/>
          <w:color w:val="auto"/>
          <w:szCs w:val="20"/>
          <w:rPrChange w:id="21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2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caught</w:t>
      </w:r>
      <w:r>
        <w:rPr>
          <w:rFonts w:hint="eastAsia" w:ascii="Times New Roman" w:eastAsia="楷体_GB2312" w:cs="Times New Roman"/>
          <w:color w:val="auto"/>
          <w:szCs w:val="20"/>
          <w:rPrChange w:id="21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1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21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21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接住；</w:t>
      </w:r>
      <w:r>
        <w:rPr>
          <w:rFonts w:ascii="Times New Roman" w:eastAsia="楷体_GB2312" w:cs="Times New Roman"/>
          <w:color w:val="auto"/>
          <w:szCs w:val="20"/>
          <w:rPrChange w:id="2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21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捉住；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2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zCs w:val="20"/>
          <w:rPrChange w:id="21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赶上（车辆）；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2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4.</w:t>
      </w:r>
      <w:r>
        <w:rPr>
          <w:rFonts w:hint="eastAsia" w:ascii="Times New Roman" w:eastAsia="楷体_GB2312" w:cs="Times New Roman"/>
          <w:color w:val="auto"/>
          <w:szCs w:val="20"/>
          <w:rPrChange w:id="21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染上（疾病）；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2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5.</w:t>
      </w:r>
      <w:r>
        <w:rPr>
          <w:rFonts w:hint="eastAsia" w:ascii="Times New Roman" w:eastAsia="楷体_GB2312" w:cs="Times New Roman"/>
          <w:color w:val="auto"/>
          <w:szCs w:val="20"/>
          <w:rPrChange w:id="21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弄清楚；领会；理解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cause </w:t>
      </w:r>
      <w:r>
        <w:rPr>
          <w:rFonts w:ascii="Times New Roman" w:eastAsia="楷体_GB2312" w:cs="Times New Roman"/>
          <w:color w:val="auto"/>
          <w:szCs w:val="20"/>
          <w:rPrChange w:id="2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原因，起因</w:t>
      </w:r>
    </w:p>
    <w:p>
      <w:pPr>
        <w:pStyle w:val="4"/>
        <w:numPr>
          <w:ilvl w:val="0"/>
          <w:numId w:val="8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1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促使，引起，使发生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cave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21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洞，穴；地窖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celebrate </w:t>
      </w:r>
      <w:r>
        <w:rPr>
          <w:rFonts w:ascii="Times New Roman" w:eastAsia="楷体_GB2312" w:cs="Times New Roman"/>
          <w:color w:val="auto"/>
          <w:szCs w:val="20"/>
          <w:rPrChange w:id="2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1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庆祝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cent </w:t>
      </w:r>
      <w:r>
        <w:rPr>
          <w:rFonts w:ascii="Times New Roman" w:eastAsia="楷体_GB2312" w:cs="Times New Roman"/>
          <w:color w:val="auto"/>
          <w:szCs w:val="20"/>
          <w:rPrChange w:id="21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美分（</w:t>
      </w:r>
      <w:r>
        <w:rPr>
          <w:rFonts w:ascii="Times New Roman" w:eastAsia="楷体_GB2312" w:cs="Times New Roman"/>
          <w:color w:val="auto"/>
          <w:szCs w:val="20"/>
          <w:rPrChange w:id="2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100 cents = 1 dollar</w:t>
      </w:r>
      <w:r>
        <w:rPr>
          <w:rFonts w:hint="eastAsia" w:ascii="Times New Roman" w:eastAsia="楷体_GB2312" w:cs="Times New Roman"/>
          <w:color w:val="auto"/>
          <w:szCs w:val="20"/>
          <w:rPrChange w:id="21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centre</w:t>
      </w:r>
      <w:r>
        <w:rPr>
          <w:rFonts w:hint="eastAsia" w:ascii="Times New Roman" w:eastAsia="楷体_GB2312" w:cs="Times New Roman"/>
          <w:color w:val="auto"/>
          <w:szCs w:val="20"/>
          <w:rPrChange w:id="2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2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center</w:t>
      </w:r>
      <w:r>
        <w:rPr>
          <w:rFonts w:hint="eastAsia" w:ascii="Times New Roman" w:eastAsia="楷体_GB2312" w:cs="Times New Roman"/>
          <w:color w:val="auto"/>
          <w:szCs w:val="20"/>
          <w:rPrChange w:id="21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中心，中央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century</w:t>
      </w:r>
      <w:r>
        <w:rPr>
          <w:rFonts w:ascii="Times New Roman" w:eastAsia="楷体_GB2312" w:cs="Times New Roman"/>
          <w:color w:val="auto"/>
          <w:szCs w:val="20"/>
          <w:rPrChange w:id="2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世纪，百年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certainly </w:t>
      </w:r>
      <w:r>
        <w:rPr>
          <w:rFonts w:ascii="Times New Roman" w:eastAsia="楷体_GB2312" w:cs="Times New Roman"/>
          <w:color w:val="auto"/>
          <w:szCs w:val="20"/>
          <w:rPrChange w:id="2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1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当然；是的；一定；无疑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chair </w:t>
      </w:r>
      <w:r>
        <w:rPr>
          <w:rFonts w:ascii="Times New Roman" w:eastAsia="楷体_GB2312" w:cs="Times New Roman"/>
          <w:color w:val="auto"/>
          <w:szCs w:val="20"/>
          <w:rPrChange w:id="2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椅子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8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8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chain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218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链，链条；连锁店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chance </w:t>
      </w:r>
      <w:r>
        <w:rPr>
          <w:rFonts w:ascii="Times New Roman" w:eastAsia="楷体_GB2312" w:cs="Times New Roman"/>
          <w:color w:val="auto"/>
          <w:szCs w:val="20"/>
          <w:rPrChange w:id="2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1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1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1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机遇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1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change</w:t>
      </w:r>
      <w:r>
        <w:rPr>
          <w:rFonts w:ascii="Times New Roman" w:eastAsia="楷体_GB2312" w:cs="Times New Roman"/>
          <w:color w:val="auto"/>
          <w:szCs w:val="20"/>
          <w:rPrChange w:id="2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2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22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改变，变化；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2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22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更换；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2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zCs w:val="20"/>
          <w:rPrChange w:id="2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兑换（零钱）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22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零钱；找头；</w:t>
      </w:r>
      <w:r>
        <w:rPr>
          <w:rFonts w:ascii="Times New Roman" w:eastAsia="楷体_GB2312" w:cs="Times New Roman"/>
          <w:color w:val="auto"/>
          <w:szCs w:val="20"/>
          <w:rPrChange w:id="22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2. </w:t>
      </w:r>
      <w:r>
        <w:rPr>
          <w:rFonts w:hint="eastAsia" w:ascii="Times New Roman" w:eastAsia="楷体_GB2312" w:cs="Times New Roman"/>
          <w:color w:val="auto"/>
          <w:szCs w:val="20"/>
          <w:rPrChange w:id="22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变化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changeable </w:t>
      </w:r>
      <w:r>
        <w:rPr>
          <w:rFonts w:ascii="Times New Roman" w:eastAsia="楷体_GB2312" w:cs="Times New Roman"/>
          <w:color w:val="auto"/>
          <w:szCs w:val="20"/>
          <w:rPrChange w:id="2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2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易变的；变化无常的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channel </w:t>
      </w:r>
      <w:r>
        <w:rPr>
          <w:rFonts w:ascii="Times New Roman" w:eastAsia="楷体_GB2312" w:cs="Times New Roman"/>
          <w:color w:val="auto"/>
          <w:szCs w:val="20"/>
          <w:rPrChange w:id="2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2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（电视）频道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3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34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character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2235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性格，特性；特征，特点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charge </w:t>
      </w:r>
      <w:r>
        <w:rPr>
          <w:rFonts w:ascii="Times New Roman" w:eastAsia="楷体_GB2312" w:cs="Times New Roman"/>
          <w:color w:val="auto"/>
          <w:szCs w:val="20"/>
          <w:rPrChange w:id="22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2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主管，掌管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charity</w:t>
      </w:r>
      <w:r>
        <w:rPr>
          <w:rFonts w:ascii="Times New Roman" w:eastAsia="楷体_GB2312" w:cs="Times New Roman"/>
          <w:color w:val="auto"/>
          <w:szCs w:val="20"/>
          <w:rPrChange w:id="2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2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慈善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5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51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chat             n/v.                </w:t>
      </w:r>
      <w:r>
        <w:rPr>
          <w:rFonts w:hint="eastAsia" w:ascii="Times New Roman" w:eastAsia="楷体_GB2312" w:cs="Times New Roman"/>
          <w:color w:val="auto"/>
          <w:szCs w:val="20"/>
          <w:rPrChange w:id="2252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聊天，闲谈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cheap </w:t>
      </w:r>
      <w:r>
        <w:rPr>
          <w:rFonts w:ascii="Times New Roman" w:eastAsia="楷体_GB2312" w:cs="Times New Roman"/>
          <w:color w:val="auto"/>
          <w:szCs w:val="20"/>
          <w:rPrChange w:id="2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2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便宜的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check </w:t>
      </w:r>
      <w:r>
        <w:rPr>
          <w:rFonts w:ascii="Times New Roman" w:eastAsia="楷体_GB2312" w:cs="Times New Roman"/>
          <w:color w:val="auto"/>
          <w:szCs w:val="20"/>
          <w:rPrChange w:id="22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2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22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检查；批改；支票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22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核对；检查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cheer</w:t>
      </w:r>
      <w:r>
        <w:rPr>
          <w:rFonts w:ascii="Times New Roman" w:eastAsia="楷体_GB2312" w:cs="Times New Roman"/>
          <w:color w:val="auto"/>
          <w:szCs w:val="20"/>
          <w:rPrChange w:id="22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n.&amp;v</w:t>
      </w:r>
      <w:r>
        <w:rPr>
          <w:rFonts w:hint="eastAsia" w:ascii="Times New Roman" w:eastAsia="楷体_GB2312" w:cs="Times New Roman"/>
          <w:color w:val="auto"/>
          <w:szCs w:val="20"/>
          <w:rPrChange w:id="22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欢呼；喝彩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cheese </w:t>
      </w:r>
      <w:r>
        <w:rPr>
          <w:rFonts w:ascii="Times New Roman" w:eastAsia="楷体_GB2312" w:cs="Times New Roman"/>
          <w:color w:val="auto"/>
          <w:szCs w:val="20"/>
          <w:rPrChange w:id="22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2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奶酪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chemical </w:t>
      </w:r>
      <w:r>
        <w:rPr>
          <w:rFonts w:ascii="Times New Roman" w:eastAsia="楷体_GB2312" w:cs="Times New Roman"/>
          <w:color w:val="auto"/>
          <w:szCs w:val="20"/>
          <w:rPrChange w:id="2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化学品；化学物质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2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2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2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2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化学的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chemistry </w:t>
      </w:r>
      <w:r>
        <w:rPr>
          <w:rFonts w:ascii="Times New Roman" w:eastAsia="楷体_GB2312" w:cs="Times New Roman"/>
          <w:color w:val="auto"/>
          <w:szCs w:val="20"/>
          <w:rPrChange w:id="2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化学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chess </w:t>
      </w:r>
      <w:r>
        <w:rPr>
          <w:rFonts w:ascii="Times New Roman" w:eastAsia="楷体_GB2312" w:cs="Times New Roman"/>
          <w:color w:val="auto"/>
          <w:szCs w:val="20"/>
          <w:rPrChange w:id="2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chicken </w:t>
      </w:r>
      <w:r>
        <w:rPr>
          <w:rFonts w:ascii="Times New Roman" w:eastAsia="楷体_GB2312" w:cs="Times New Roman"/>
          <w:color w:val="auto"/>
          <w:szCs w:val="20"/>
          <w:rPrChange w:id="2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鸡；鸡肉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chief</w:t>
      </w:r>
      <w:r>
        <w:rPr>
          <w:rFonts w:ascii="Times New Roman" w:eastAsia="楷体_GB2312" w:cs="Times New Roman"/>
          <w:color w:val="auto"/>
          <w:szCs w:val="20"/>
          <w:rPrChange w:id="2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23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主要的，首要的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3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领导，头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child</w:t>
      </w:r>
      <w:r>
        <w:rPr>
          <w:rFonts w:hint="eastAsia" w:ascii="Times New Roman" w:eastAsia="楷体_GB2312" w:cs="Times New Roman"/>
          <w:color w:val="auto"/>
          <w:szCs w:val="20"/>
          <w:rPrChange w:id="23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2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children</w:t>
      </w:r>
      <w:r>
        <w:rPr>
          <w:rFonts w:hint="eastAsia" w:ascii="Times New Roman" w:eastAsia="楷体_GB2312" w:cs="Times New Roman"/>
          <w:color w:val="auto"/>
          <w:szCs w:val="20"/>
          <w:rPrChange w:id="23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3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n</w:t>
      </w:r>
      <w:r>
        <w:rPr>
          <w:rFonts w:hint="eastAsia" w:ascii="Times New Roman" w:eastAsia="楷体_GB2312" w:cs="Times New Roman"/>
          <w:color w:val="auto"/>
          <w:szCs w:val="20"/>
          <w:rPrChange w:id="23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孩子；儿童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childhood</w:t>
      </w:r>
      <w:r>
        <w:rPr>
          <w:rFonts w:ascii="Times New Roman" w:eastAsia="楷体_GB2312" w:cs="Times New Roman"/>
          <w:color w:val="auto"/>
          <w:szCs w:val="20"/>
          <w:rPrChange w:id="2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3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幼年时代，童年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China </w:t>
      </w:r>
      <w:r>
        <w:rPr>
          <w:rFonts w:ascii="Times New Roman" w:eastAsia="楷体_GB2312" w:cs="Times New Roman"/>
          <w:color w:val="auto"/>
          <w:szCs w:val="20"/>
          <w:rPrChange w:id="23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china</w:t>
      </w:r>
      <w:r>
        <w:rPr>
          <w:rFonts w:ascii="Times New Roman" w:eastAsia="楷体_GB2312" w:cs="Times New Roman"/>
          <w:color w:val="auto"/>
          <w:szCs w:val="20"/>
          <w:rPrChange w:id="23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3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瓷器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Chinese </w:t>
      </w:r>
      <w:r>
        <w:rPr>
          <w:rFonts w:ascii="Times New Roman" w:eastAsia="楷体_GB2312" w:cs="Times New Roman"/>
          <w:color w:val="auto"/>
          <w:szCs w:val="20"/>
          <w:rPrChange w:id="2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2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中国的；中国人的；汉语的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中国人；汉语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chocolate </w:t>
      </w:r>
      <w:r>
        <w:rPr>
          <w:rFonts w:ascii="Times New Roman" w:eastAsia="楷体_GB2312" w:cs="Times New Roman"/>
          <w:color w:val="auto"/>
          <w:szCs w:val="20"/>
          <w:rPrChange w:id="2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巧克力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choice </w:t>
      </w:r>
      <w:r>
        <w:rPr>
          <w:rFonts w:ascii="Times New Roman" w:eastAsia="楷体_GB2312" w:cs="Times New Roman"/>
          <w:color w:val="auto"/>
          <w:szCs w:val="20"/>
          <w:rPrChange w:id="2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选择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choose</w:t>
      </w:r>
      <w:r>
        <w:rPr>
          <w:rFonts w:hint="eastAsia" w:ascii="Times New Roman" w:eastAsia="楷体_GB2312" w:cs="Times New Roman"/>
          <w:color w:val="auto"/>
          <w:szCs w:val="20"/>
          <w:rPrChange w:id="23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23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chose</w:t>
      </w:r>
      <w:r>
        <w:rPr>
          <w:rFonts w:hint="eastAsia" w:ascii="Times New Roman" w:eastAsia="楷体_GB2312" w:cs="Times New Roman"/>
          <w:color w:val="auto"/>
          <w:szCs w:val="20"/>
          <w:rPrChange w:id="23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2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chosen</w:t>
      </w:r>
      <w:r>
        <w:rPr>
          <w:rFonts w:hint="eastAsia" w:ascii="Times New Roman" w:eastAsia="楷体_GB2312" w:cs="Times New Roman"/>
          <w:color w:val="auto"/>
          <w:szCs w:val="20"/>
          <w:rPrChange w:id="23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3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3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选择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3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Christmas </w:t>
      </w:r>
      <w:r>
        <w:rPr>
          <w:rFonts w:ascii="Times New Roman" w:eastAsia="楷体_GB2312" w:cs="Times New Roman"/>
          <w:color w:val="auto"/>
          <w:szCs w:val="20"/>
          <w:rPrChange w:id="2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3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圣诞节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church </w:t>
      </w:r>
      <w:r>
        <w:rPr>
          <w:rFonts w:ascii="Times New Roman" w:eastAsia="楷体_GB2312" w:cs="Times New Roman"/>
          <w:color w:val="auto"/>
          <w:szCs w:val="20"/>
          <w:rPrChange w:id="2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教堂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cinema </w:t>
      </w:r>
      <w:r>
        <w:rPr>
          <w:rFonts w:ascii="Times New Roman" w:eastAsia="楷体_GB2312" w:cs="Times New Roman"/>
          <w:color w:val="auto"/>
          <w:szCs w:val="20"/>
          <w:rPrChange w:id="24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电影院；电影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circle </w:t>
      </w:r>
      <w:r>
        <w:rPr>
          <w:rFonts w:ascii="Times New Roman" w:eastAsia="楷体_GB2312" w:cs="Times New Roman"/>
          <w:color w:val="auto"/>
          <w:szCs w:val="20"/>
          <w:rPrChange w:id="24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圆圈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4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将</w:t>
      </w:r>
      <w:r>
        <w:rPr>
          <w:rFonts w:ascii="Times New Roman" w:eastAsia="楷体_GB2312" w:cs="Times New Roman"/>
          <w:color w:val="auto"/>
          <w:szCs w:val="20"/>
          <w:rPrChange w:id="24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24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圈起来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citizen </w:t>
      </w:r>
      <w:r>
        <w:rPr>
          <w:rFonts w:ascii="Times New Roman" w:eastAsia="楷体_GB2312" w:cs="Times New Roman"/>
          <w:color w:val="auto"/>
          <w:szCs w:val="20"/>
          <w:rPrChange w:id="24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公民；居民；市民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city </w:t>
      </w:r>
      <w:r>
        <w:rPr>
          <w:rFonts w:ascii="Times New Roman" w:eastAsia="楷体_GB2312" w:cs="Times New Roman"/>
          <w:color w:val="auto"/>
          <w:szCs w:val="20"/>
          <w:rPrChange w:id="24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城市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class </w:t>
      </w:r>
      <w:r>
        <w:rPr>
          <w:rFonts w:ascii="Times New Roman" w:eastAsia="楷体_GB2312" w:cs="Times New Roman"/>
          <w:color w:val="auto"/>
          <w:szCs w:val="20"/>
          <w:rPrChange w:id="2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（学校里德）班级；课；等级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classmate </w:t>
      </w:r>
      <w:r>
        <w:rPr>
          <w:rFonts w:ascii="Times New Roman" w:eastAsia="楷体_GB2312" w:cs="Times New Roman"/>
          <w:color w:val="auto"/>
          <w:szCs w:val="20"/>
          <w:rPrChange w:id="2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同班同学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classroom </w:t>
      </w:r>
      <w:r>
        <w:rPr>
          <w:rFonts w:ascii="Times New Roman" w:eastAsia="楷体_GB2312" w:cs="Times New Roman"/>
          <w:color w:val="auto"/>
          <w:szCs w:val="20"/>
          <w:rPrChange w:id="2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教室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clean </w:t>
      </w:r>
      <w:r>
        <w:rPr>
          <w:rFonts w:ascii="Times New Roman" w:eastAsia="楷体_GB2312" w:cs="Times New Roman"/>
          <w:color w:val="auto"/>
          <w:szCs w:val="20"/>
          <w:rPrChange w:id="2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24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弄干净；打扫</w:t>
      </w:r>
    </w:p>
    <w:p>
      <w:pPr>
        <w:pStyle w:val="4"/>
        <w:tabs>
          <w:tab w:val="left" w:pos="2160"/>
        </w:tabs>
        <w:spacing w:line="240" w:lineRule="exact"/>
        <w:ind w:left="2160"/>
        <w:rPr>
          <w:rFonts w:ascii="Times New Roman" w:eastAsia="楷体_GB2312" w:cs="Times New Roman"/>
          <w:color w:val="auto"/>
          <w:rPrChange w:id="2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4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</w:t>
      </w:r>
      <w:r>
        <w:rPr>
          <w:rFonts w:hint="eastAsia" w:ascii="Times New Roman" w:eastAsia="楷体_GB2312" w:cs="Times New Roman"/>
          <w:color w:val="auto"/>
          <w:szCs w:val="20"/>
          <w:rPrChange w:id="24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清洁的；干净的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clear </w:t>
      </w:r>
      <w:r>
        <w:rPr>
          <w:rFonts w:ascii="Times New Roman" w:eastAsia="楷体_GB2312" w:cs="Times New Roman"/>
          <w:color w:val="auto"/>
          <w:szCs w:val="20"/>
          <w:rPrChange w:id="24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4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清晰的；明亮的；清楚的</w:t>
      </w:r>
    </w:p>
    <w:p>
      <w:pPr>
        <w:pStyle w:val="4"/>
        <w:numPr>
          <w:ilvl w:val="0"/>
          <w:numId w:val="9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4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4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清除；清扫；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clearly </w:t>
      </w:r>
      <w:r>
        <w:rPr>
          <w:rFonts w:ascii="Times New Roman" w:eastAsia="楷体_GB2312" w:cs="Times New Roman"/>
          <w:color w:val="auto"/>
          <w:szCs w:val="20"/>
          <w:rPrChange w:id="2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4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清晰地；明亮地；清楚地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clerk </w:t>
      </w:r>
      <w:r>
        <w:rPr>
          <w:rFonts w:ascii="Times New Roman" w:eastAsia="楷体_GB2312" w:cs="Times New Roman"/>
          <w:color w:val="auto"/>
          <w:szCs w:val="20"/>
          <w:rPrChange w:id="24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4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4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4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4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职员，办事员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4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clever </w:t>
      </w:r>
      <w:r>
        <w:rPr>
          <w:rFonts w:ascii="Times New Roman" w:eastAsia="楷体_GB2312" w:cs="Times New Roman"/>
          <w:color w:val="auto"/>
          <w:szCs w:val="20"/>
          <w:rPrChange w:id="2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5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聪明的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climb </w:t>
      </w:r>
      <w:r>
        <w:rPr>
          <w:rFonts w:ascii="Times New Roman" w:eastAsia="楷体_GB2312" w:cs="Times New Roman"/>
          <w:color w:val="auto"/>
          <w:szCs w:val="20"/>
          <w:rPrChange w:id="25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5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爬；攀登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clinic </w:t>
      </w:r>
      <w:r>
        <w:rPr>
          <w:rFonts w:ascii="Times New Roman" w:eastAsia="楷体_GB2312" w:cs="Times New Roman"/>
          <w:color w:val="auto"/>
          <w:szCs w:val="20"/>
          <w:rPrChange w:id="25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诊所，医务室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clock </w:t>
      </w:r>
      <w:r>
        <w:rPr>
          <w:rFonts w:ascii="Times New Roman" w:eastAsia="楷体_GB2312" w:cs="Times New Roman"/>
          <w:color w:val="auto"/>
          <w:szCs w:val="20"/>
          <w:rPrChange w:id="25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时钟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close</w:t>
      </w:r>
      <w:r>
        <w:rPr>
          <w:rFonts w:ascii="Times New Roman" w:eastAsia="楷体_GB2312" w:cs="Times New Roman"/>
          <w:color w:val="auto"/>
          <w:szCs w:val="20"/>
          <w:rPrChange w:id="2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关，关闭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2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亲密的；近，靠近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5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近；靠近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clothes </w:t>
      </w:r>
      <w:r>
        <w:rPr>
          <w:rFonts w:ascii="Times New Roman" w:eastAsia="楷体_GB2312" w:cs="Times New Roman"/>
          <w:color w:val="auto"/>
          <w:szCs w:val="20"/>
          <w:rPrChange w:id="25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衣服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cloud </w:t>
      </w:r>
      <w:r>
        <w:rPr>
          <w:rFonts w:ascii="Times New Roman" w:eastAsia="楷体_GB2312" w:cs="Times New Roman"/>
          <w:color w:val="auto"/>
          <w:szCs w:val="20"/>
          <w:rPrChange w:id="2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cloudy </w:t>
      </w:r>
      <w:r>
        <w:rPr>
          <w:rFonts w:ascii="Times New Roman" w:eastAsia="楷体_GB2312" w:cs="Times New Roman"/>
          <w:color w:val="auto"/>
          <w:szCs w:val="20"/>
          <w:rPrChange w:id="2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5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多云的；阴天的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club</w:t>
      </w:r>
      <w:r>
        <w:rPr>
          <w:rFonts w:ascii="Times New Roman" w:eastAsia="楷体_GB2312" w:cs="Times New Roman"/>
          <w:color w:val="auto"/>
          <w:szCs w:val="20"/>
          <w:rPrChange w:id="2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俱乐部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coat </w:t>
      </w:r>
      <w:r>
        <w:rPr>
          <w:rFonts w:ascii="Times New Roman" w:eastAsia="楷体_GB2312" w:cs="Times New Roman"/>
          <w:color w:val="auto"/>
          <w:szCs w:val="20"/>
          <w:rPrChange w:id="2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外套；上衣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coffee </w:t>
      </w:r>
      <w:r>
        <w:rPr>
          <w:rFonts w:ascii="Times New Roman" w:eastAsia="楷体_GB2312" w:cs="Times New Roman"/>
          <w:color w:val="auto"/>
          <w:szCs w:val="20"/>
          <w:rPrChange w:id="2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咖啡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coin </w:t>
      </w:r>
      <w:r>
        <w:rPr>
          <w:rFonts w:ascii="Times New Roman" w:eastAsia="楷体_GB2312" w:cs="Times New Roman"/>
          <w:color w:val="auto"/>
          <w:szCs w:val="20"/>
          <w:rPrChange w:id="2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5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5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硬币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5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5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cold </w:t>
      </w:r>
      <w:r>
        <w:rPr>
          <w:rFonts w:ascii="Times New Roman" w:eastAsia="楷体_GB2312" w:cs="Times New Roman"/>
          <w:color w:val="auto"/>
          <w:szCs w:val="20"/>
          <w:rPrChange w:id="2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5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5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冷的；寒冷的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寒冷；感冒；伤风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collect</w:t>
      </w:r>
      <w:r>
        <w:rPr>
          <w:rFonts w:ascii="Times New Roman" w:eastAsia="楷体_GB2312" w:cs="Times New Roman"/>
          <w:color w:val="auto"/>
          <w:szCs w:val="20"/>
          <w:rPrChange w:id="2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6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收集；采集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collection </w:t>
      </w:r>
      <w:r>
        <w:rPr>
          <w:rFonts w:ascii="Times New Roman" w:eastAsia="楷体_GB2312" w:cs="Times New Roman"/>
          <w:color w:val="auto"/>
          <w:szCs w:val="20"/>
          <w:rPrChange w:id="2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6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收集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college </w:t>
      </w:r>
      <w:r>
        <w:rPr>
          <w:rFonts w:ascii="Times New Roman" w:eastAsia="楷体_GB2312" w:cs="Times New Roman"/>
          <w:color w:val="auto"/>
          <w:szCs w:val="20"/>
          <w:rPrChange w:id="26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学院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colo(u)r</w:t>
      </w:r>
      <w:r>
        <w:rPr>
          <w:rFonts w:ascii="Times New Roman" w:eastAsia="楷体_GB2312" w:cs="Times New Roman"/>
          <w:color w:val="auto"/>
          <w:szCs w:val="20"/>
          <w:rPrChange w:id="26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6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颜色</w:t>
      </w:r>
    </w:p>
    <w:p>
      <w:pPr>
        <w:pStyle w:val="4"/>
        <w:numPr>
          <w:ilvl w:val="0"/>
          <w:numId w:val="10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6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涂色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come</w:t>
      </w:r>
      <w:r>
        <w:rPr>
          <w:rFonts w:hint="eastAsia" w:ascii="Times New Roman" w:eastAsia="楷体_GB2312" w:cs="Times New Roman"/>
          <w:color w:val="auto"/>
          <w:szCs w:val="20"/>
          <w:rPrChange w:id="2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2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came</w:t>
      </w:r>
      <w:r>
        <w:rPr>
          <w:rFonts w:hint="eastAsia" w:ascii="Times New Roman" w:eastAsia="楷体_GB2312" w:cs="Times New Roman"/>
          <w:color w:val="auto"/>
          <w:szCs w:val="20"/>
          <w:rPrChange w:id="26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2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come</w:t>
      </w:r>
      <w:r>
        <w:rPr>
          <w:rFonts w:hint="eastAsia" w:ascii="Times New Roman" w:eastAsia="楷体_GB2312" w:cs="Times New Roman"/>
          <w:color w:val="auto"/>
          <w:szCs w:val="20"/>
          <w:rPrChange w:id="26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6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来；来到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comfortable </w:t>
      </w:r>
      <w:r>
        <w:rPr>
          <w:rFonts w:ascii="Times New Roman" w:eastAsia="楷体_GB2312" w:cs="Times New Roman"/>
          <w:color w:val="auto"/>
          <w:szCs w:val="20"/>
          <w:rPrChange w:id="2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6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舒服的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common </w:t>
      </w:r>
      <w:r>
        <w:rPr>
          <w:rFonts w:ascii="Times New Roman" w:eastAsia="楷体_GB2312" w:cs="Times New Roman"/>
          <w:color w:val="auto"/>
          <w:szCs w:val="20"/>
          <w:rPrChange w:id="2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6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普通的，一般的；共有的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communicate </w:t>
      </w:r>
      <w:r>
        <w:rPr>
          <w:rFonts w:ascii="Times New Roman" w:eastAsia="楷体_GB2312" w:cs="Times New Roman"/>
          <w:color w:val="auto"/>
          <w:szCs w:val="20"/>
          <w:rPrChange w:id="2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6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交流；交际；传达（感情，信息等）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6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69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community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2670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社区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company </w:t>
      </w:r>
      <w:r>
        <w:rPr>
          <w:rFonts w:ascii="Times New Roman" w:eastAsia="楷体_GB2312" w:cs="Times New Roman"/>
          <w:color w:val="auto"/>
          <w:szCs w:val="20"/>
          <w:rPrChange w:id="26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6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公司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compare</w:t>
      </w:r>
      <w:r>
        <w:rPr>
          <w:rFonts w:ascii="Times New Roman" w:eastAsia="楷体_GB2312" w:cs="Times New Roman"/>
          <w:color w:val="auto"/>
          <w:szCs w:val="20"/>
          <w:rPrChange w:id="26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6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比较，对照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competition </w:t>
      </w:r>
      <w:r>
        <w:rPr>
          <w:rFonts w:ascii="Times New Roman" w:eastAsia="楷体_GB2312" w:cs="Times New Roman"/>
          <w:color w:val="auto"/>
          <w:szCs w:val="20"/>
          <w:rPrChange w:id="26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6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6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比赛，竞赛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complain</w:t>
      </w:r>
      <w:r>
        <w:rPr>
          <w:rFonts w:ascii="Times New Roman" w:eastAsia="楷体_GB2312" w:cs="Times New Roman"/>
          <w:color w:val="auto"/>
          <w:szCs w:val="20"/>
          <w:rPrChange w:id="2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6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26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6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抱怨；投诉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6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complete </w:t>
      </w:r>
      <w:r>
        <w:rPr>
          <w:rFonts w:ascii="Times New Roman" w:eastAsia="楷体_GB2312" w:cs="Times New Roman"/>
          <w:color w:val="auto"/>
          <w:szCs w:val="20"/>
          <w:rPrChange w:id="27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7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完成的，完整的，完全的</w:t>
      </w:r>
    </w:p>
    <w:p>
      <w:pPr>
        <w:pStyle w:val="4"/>
        <w:numPr>
          <w:ilvl w:val="0"/>
          <w:numId w:val="11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7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完成，结束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completely</w:t>
      </w:r>
      <w:r>
        <w:rPr>
          <w:rFonts w:ascii="Times New Roman" w:eastAsia="楷体_GB2312" w:cs="Times New Roman"/>
          <w:color w:val="auto"/>
          <w:szCs w:val="20"/>
          <w:rPrChange w:id="2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27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完全地；完整地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computer </w:t>
      </w:r>
      <w:r>
        <w:rPr>
          <w:rFonts w:ascii="Times New Roman" w:eastAsia="楷体_GB2312" w:cs="Times New Roman"/>
          <w:color w:val="auto"/>
          <w:szCs w:val="20"/>
          <w:rPrChange w:id="2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concert </w:t>
      </w:r>
      <w:r>
        <w:rPr>
          <w:rFonts w:ascii="Times New Roman" w:eastAsia="楷体_GB2312" w:cs="Times New Roman"/>
          <w:color w:val="auto"/>
          <w:szCs w:val="20"/>
          <w:rPrChange w:id="2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音乐会；演奏会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conclusion</w:t>
      </w:r>
      <w:r>
        <w:rPr>
          <w:rFonts w:ascii="Times New Roman" w:eastAsia="楷体_GB2312" w:cs="Times New Roman"/>
          <w:color w:val="auto"/>
          <w:szCs w:val="20"/>
          <w:rPrChange w:id="2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7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结论；结束，结局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conference </w:t>
      </w:r>
      <w:r>
        <w:rPr>
          <w:rFonts w:ascii="Times New Roman" w:eastAsia="楷体_GB2312" w:cs="Times New Roman"/>
          <w:color w:val="auto"/>
          <w:szCs w:val="20"/>
          <w:rPrChange w:id="27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（正式得）会议；讨论会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2741" w:author="lenovo" w:date="2015-09-19T19:23:00Z"/>
          <w:rFonts w:ascii="Times New Roman" w:eastAsia="楷体_GB2312" w:cs="Times New Roman"/>
          <w:color w:val="auto"/>
          <w:rPrChange w:id="27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2743" w:author="lenovo" w:date="2015-09-19T19:23:00Z">
        <w:r>
          <w:rPr>
            <w:rFonts w:ascii="Times New Roman" w:eastAsia="楷体_GB2312" w:cs="Times New Roman"/>
            <w:color w:val="auto"/>
            <w:szCs w:val="20"/>
            <w:rPrChange w:id="2744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confidence        n.                  </w:t>
        </w:r>
      </w:ins>
      <w:ins w:id="2745" w:author="lenovo" w:date="2015-09-19T19:23:00Z">
        <w:r>
          <w:rPr>
            <w:rFonts w:hint="eastAsia" w:ascii="Times New Roman" w:eastAsia="楷体_GB2312" w:cs="Times New Roman"/>
            <w:color w:val="auto"/>
            <w:szCs w:val="20"/>
            <w:rPrChange w:id="2746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信心；信任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confident         adj.                 </w:t>
      </w:r>
      <w:r>
        <w:rPr>
          <w:rFonts w:hint="eastAsia" w:ascii="Times New Roman" w:eastAsia="楷体_GB2312" w:cs="Times New Roman"/>
          <w:color w:val="auto"/>
          <w:szCs w:val="20"/>
          <w:rPrChange w:id="27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自信的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confuse</w:t>
      </w:r>
      <w:r>
        <w:rPr>
          <w:rFonts w:ascii="Times New Roman" w:eastAsia="楷体_GB2312" w:cs="Times New Roman"/>
          <w:color w:val="auto"/>
          <w:szCs w:val="20"/>
          <w:rPrChange w:id="27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7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使困惑；扰乱；分不清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congratulation </w:t>
      </w:r>
      <w:r>
        <w:rPr>
          <w:rFonts w:ascii="Times New Roman" w:eastAsia="楷体_GB2312" w:cs="Times New Roman"/>
          <w:color w:val="auto"/>
          <w:szCs w:val="20"/>
          <w:rPrChange w:id="2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祝贺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connect</w:t>
      </w:r>
      <w:r>
        <w:rPr>
          <w:rFonts w:ascii="Times New Roman" w:eastAsia="楷体_GB2312" w:cs="Times New Roman"/>
          <w:color w:val="auto"/>
          <w:szCs w:val="20"/>
          <w:rPrChange w:id="27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27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连接；把……联系起来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consist</w:t>
      </w:r>
      <w:r>
        <w:rPr>
          <w:rFonts w:ascii="Times New Roman" w:eastAsia="楷体_GB2312" w:cs="Times New Roman"/>
          <w:color w:val="auto"/>
          <w:szCs w:val="20"/>
          <w:rPrChange w:id="27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7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包含；组成；构成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7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7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consider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277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考虑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8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81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contact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2782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接触，联系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contest </w:t>
      </w:r>
      <w:r>
        <w:rPr>
          <w:rFonts w:ascii="Times New Roman" w:eastAsia="楷体_GB2312" w:cs="Times New Roman"/>
          <w:color w:val="auto"/>
          <w:szCs w:val="20"/>
          <w:rPrChange w:id="27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7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竞赛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continue </w:t>
      </w:r>
      <w:r>
        <w:rPr>
          <w:rFonts w:ascii="Times New Roman" w:eastAsia="楷体_GB2312" w:cs="Times New Roman"/>
          <w:color w:val="auto"/>
          <w:szCs w:val="20"/>
          <w:rPrChange w:id="27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7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继续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7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control</w:t>
      </w:r>
      <w:r>
        <w:rPr>
          <w:rFonts w:ascii="Times New Roman" w:eastAsia="楷体_GB2312" w:cs="Times New Roman"/>
          <w:color w:val="auto"/>
          <w:szCs w:val="20"/>
          <w:rPrChange w:id="27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8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</w:t>
      </w:r>
      <w:r>
        <w:rPr>
          <w:rFonts w:hint="eastAsia" w:ascii="Times New Roman" w:eastAsia="楷体_GB2312" w:cs="Times New Roman"/>
          <w:color w:val="auto"/>
          <w:szCs w:val="20"/>
          <w:rPrChange w:id="28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控制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convenient </w:t>
      </w:r>
      <w:r>
        <w:rPr>
          <w:rFonts w:ascii="Times New Roman" w:eastAsia="楷体_GB2312" w:cs="Times New Roman"/>
          <w:color w:val="auto"/>
          <w:szCs w:val="20"/>
          <w:rPrChange w:id="28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8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便利的；方便的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conversation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28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会话；谈话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cook </w:t>
      </w:r>
      <w:r>
        <w:rPr>
          <w:rFonts w:ascii="Times New Roman" w:eastAsia="楷体_GB2312" w:cs="Times New Roman"/>
          <w:color w:val="auto"/>
          <w:szCs w:val="20"/>
          <w:rPrChange w:id="28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8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厨师；炊事员</w:t>
      </w:r>
    </w:p>
    <w:p>
      <w:pPr>
        <w:pStyle w:val="4"/>
        <w:numPr>
          <w:ilvl w:val="0"/>
          <w:numId w:val="12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8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烹调；做饭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cool </w:t>
      </w:r>
      <w:r>
        <w:rPr>
          <w:rFonts w:ascii="Times New Roman" w:eastAsia="楷体_GB2312" w:cs="Times New Roman"/>
          <w:color w:val="auto"/>
          <w:szCs w:val="20"/>
          <w:rPrChange w:id="2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8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凉的；凉爽的；酷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copy </w:t>
      </w:r>
      <w:r>
        <w:rPr>
          <w:rFonts w:ascii="Times New Roman" w:eastAsia="楷体_GB2312" w:cs="Times New Roman"/>
          <w:color w:val="auto"/>
          <w:szCs w:val="20"/>
          <w:rPrChange w:id="2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8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抄本；副本；一本（份，册）</w:t>
      </w:r>
    </w:p>
    <w:p>
      <w:pPr>
        <w:pStyle w:val="4"/>
        <w:numPr>
          <w:ilvl w:val="0"/>
          <w:numId w:val="13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28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抄写；复印；</w:t>
      </w:r>
    </w:p>
    <w:p>
      <w:pPr>
        <w:pStyle w:val="4"/>
        <w:tabs>
          <w:tab w:val="left" w:pos="2160"/>
        </w:tabs>
        <w:spacing w:line="240" w:lineRule="exact"/>
        <w:ind w:left="2160" w:firstLine="1995" w:firstLineChars="950"/>
        <w:rPr>
          <w:rFonts w:ascii="Times New Roman" w:eastAsia="楷体_GB2312" w:cs="Times New Roman"/>
          <w:color w:val="auto"/>
          <w:rPrChange w:id="28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28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（计算机用语）拷（备份）</w:t>
      </w:r>
    </w:p>
    <w:p>
      <w:pPr>
        <w:pStyle w:val="4"/>
        <w:tabs>
          <w:tab w:val="left" w:pos="2160"/>
        </w:tabs>
        <w:spacing w:line="240" w:lineRule="exact"/>
        <w:ind w:left="2160" w:firstLine="1995" w:firstLineChars="950"/>
        <w:rPr>
          <w:rFonts w:ascii="Times New Roman" w:eastAsia="楷体_GB2312" w:cs="Times New Roman"/>
          <w:color w:val="auto"/>
          <w:rPrChange w:id="2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3. </w:t>
      </w:r>
      <w:r>
        <w:rPr>
          <w:rFonts w:hint="eastAsia" w:ascii="Times New Roman" w:eastAsia="楷体_GB2312" w:cs="Times New Roman"/>
          <w:color w:val="auto"/>
          <w:szCs w:val="20"/>
          <w:rPrChange w:id="28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模仿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corner </w:t>
      </w:r>
      <w:r>
        <w:rPr>
          <w:rFonts w:ascii="Times New Roman" w:eastAsia="楷体_GB2312" w:cs="Times New Roman"/>
          <w:color w:val="auto"/>
          <w:szCs w:val="20"/>
          <w:rPrChange w:id="28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8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角；角落；拐角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correct </w:t>
      </w:r>
      <w:r>
        <w:rPr>
          <w:rFonts w:ascii="Times New Roman" w:eastAsia="楷体_GB2312" w:cs="Times New Roman"/>
          <w:color w:val="auto"/>
          <w:szCs w:val="20"/>
          <w:rPrChange w:id="28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8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正确的，对的，恰当的</w:t>
      </w:r>
    </w:p>
    <w:p>
      <w:pPr>
        <w:pStyle w:val="4"/>
        <w:numPr>
          <w:ilvl w:val="0"/>
          <w:numId w:val="14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改正；纠正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2864" w:author="lenovo" w:date="2015-09-19T19:25:00Z"/>
          <w:rFonts w:ascii="Times New Roman" w:eastAsia="楷体_GB2312" w:cs="Times New Roman"/>
          <w:color w:val="auto"/>
          <w:rPrChange w:id="28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2866" w:author="lenovo" w:date="2015-09-19T19:25:00Z">
        <w:r>
          <w:rPr>
            <w:rFonts w:ascii="Times New Roman" w:eastAsia="楷体_GB2312" w:cs="Times New Roman"/>
            <w:color w:val="auto"/>
            <w:szCs w:val="20"/>
            <w:rPrChange w:id="2867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correctly         adv.                </w:t>
        </w:r>
      </w:ins>
      <w:ins w:id="2868" w:author="lenovo" w:date="2015-09-19T19:25:00Z">
        <w:r>
          <w:rPr>
            <w:rFonts w:hint="eastAsia" w:ascii="Times New Roman" w:eastAsia="楷体_GB2312" w:cs="Times New Roman"/>
            <w:color w:val="auto"/>
            <w:szCs w:val="20"/>
            <w:rPrChange w:id="2869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正确地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cost</w:t>
      </w:r>
      <w:r>
        <w:rPr>
          <w:rFonts w:hint="eastAsia" w:ascii="Times New Roman" w:eastAsia="楷体_GB2312" w:cs="Times New Roman"/>
          <w:color w:val="auto"/>
          <w:szCs w:val="20"/>
          <w:rPrChange w:id="28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2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cost</w:t>
      </w:r>
      <w:r>
        <w:rPr>
          <w:rFonts w:hint="eastAsia" w:ascii="Times New Roman" w:eastAsia="楷体_GB2312" w:cs="Times New Roman"/>
          <w:color w:val="auto"/>
          <w:szCs w:val="20"/>
          <w:rPrChange w:id="28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28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cost</w:t>
      </w:r>
      <w:r>
        <w:rPr>
          <w:rFonts w:hint="eastAsia" w:ascii="Times New Roman" w:eastAsia="楷体_GB2312" w:cs="Times New Roman"/>
          <w:color w:val="auto"/>
          <w:szCs w:val="20"/>
          <w:rPrChange w:id="28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28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8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值（多少钱）；花费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cotton </w:t>
      </w:r>
      <w:r>
        <w:rPr>
          <w:rFonts w:ascii="Times New Roman" w:eastAsia="楷体_GB2312" w:cs="Times New Roman"/>
          <w:color w:val="auto"/>
          <w:szCs w:val="20"/>
          <w:rPrChange w:id="28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8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棉花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cough </w:t>
      </w:r>
      <w:r>
        <w:rPr>
          <w:rFonts w:ascii="Times New Roman" w:eastAsia="楷体_GB2312" w:cs="Times New Roman"/>
          <w:color w:val="auto"/>
          <w:szCs w:val="20"/>
          <w:rPrChange w:id="28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8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</w:t>
      </w:r>
      <w:r>
        <w:rPr>
          <w:rFonts w:hint="eastAsia" w:ascii="Times New Roman" w:eastAsia="楷体_GB2312" w:cs="Times New Roman"/>
          <w:color w:val="auto"/>
          <w:szCs w:val="20"/>
          <w:rPrChange w:id="28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8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8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咳嗽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8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count </w:t>
      </w:r>
      <w:r>
        <w:rPr>
          <w:rFonts w:ascii="Times New Roman" w:eastAsia="楷体_GB2312" w:cs="Times New Roman"/>
          <w:color w:val="auto"/>
          <w:szCs w:val="20"/>
          <w:rPrChange w:id="29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9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country </w:t>
      </w:r>
      <w:r>
        <w:rPr>
          <w:rFonts w:ascii="Times New Roman" w:eastAsia="楷体_GB2312" w:cs="Times New Roman"/>
          <w:color w:val="auto"/>
          <w:szCs w:val="20"/>
          <w:rPrChange w:id="29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国家；农村；乡下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couple</w:t>
      </w:r>
      <w:r>
        <w:rPr>
          <w:rFonts w:ascii="Times New Roman" w:eastAsia="楷体_GB2312" w:cs="Times New Roman"/>
          <w:color w:val="auto"/>
          <w:szCs w:val="20"/>
          <w:rPrChange w:id="29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夫妇；一对，一双，一副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course </w:t>
      </w:r>
      <w:r>
        <w:rPr>
          <w:rFonts w:ascii="Times New Roman" w:eastAsia="楷体_GB2312" w:cs="Times New Roman"/>
          <w:color w:val="auto"/>
          <w:szCs w:val="20"/>
          <w:rPrChange w:id="29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过程；经过；课程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cousin </w:t>
      </w:r>
      <w:r>
        <w:rPr>
          <w:rFonts w:ascii="Times New Roman" w:eastAsia="楷体_GB2312" w:cs="Times New Roman"/>
          <w:color w:val="auto"/>
          <w:szCs w:val="20"/>
          <w:rPrChange w:id="29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堂（表）兄弟；堂（表）姐妹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cover</w:t>
      </w:r>
      <w:r>
        <w:rPr>
          <w:rFonts w:ascii="Times New Roman" w:eastAsia="楷体_GB2312" w:cs="Times New Roman"/>
          <w:color w:val="auto"/>
          <w:szCs w:val="20"/>
          <w:rPrChange w:id="2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9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覆盖；遮盖；掩盖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9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盖子；罩；封面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crazy</w:t>
      </w:r>
      <w:r>
        <w:rPr>
          <w:rFonts w:ascii="Times New Roman" w:eastAsia="楷体_GB2312" w:cs="Times New Roman"/>
          <w:color w:val="auto"/>
          <w:szCs w:val="20"/>
          <w:rPrChange w:id="2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9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疯狂的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cream</w:t>
      </w:r>
      <w:r>
        <w:rPr>
          <w:rFonts w:ascii="Times New Roman" w:eastAsia="楷体_GB2312" w:cs="Times New Roman"/>
          <w:color w:val="auto"/>
          <w:szCs w:val="20"/>
          <w:rPrChange w:id="2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29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奶油，乳脂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create</w:t>
      </w:r>
      <w:r>
        <w:rPr>
          <w:rFonts w:ascii="Times New Roman" w:eastAsia="楷体_GB2312" w:cs="Times New Roman"/>
          <w:color w:val="auto"/>
          <w:szCs w:val="20"/>
          <w:rPrChange w:id="29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29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创造；造成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cross </w:t>
      </w:r>
      <w:r>
        <w:rPr>
          <w:rFonts w:ascii="Times New Roman" w:eastAsia="楷体_GB2312" w:cs="Times New Roman"/>
          <w:color w:val="auto"/>
          <w:szCs w:val="20"/>
          <w:rPrChange w:id="2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十字行的东西</w:t>
      </w:r>
    </w:p>
    <w:p>
      <w:pPr>
        <w:pStyle w:val="4"/>
        <w:numPr>
          <w:ilvl w:val="0"/>
          <w:numId w:val="15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2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29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穿越；穿过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7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74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crowd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2975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人群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crowded </w:t>
      </w:r>
      <w:r>
        <w:rPr>
          <w:rFonts w:ascii="Times New Roman" w:eastAsia="楷体_GB2312" w:cs="Times New Roman"/>
          <w:color w:val="auto"/>
          <w:szCs w:val="20"/>
          <w:rPrChange w:id="29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29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拥挤的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cry</w:t>
      </w:r>
      <w:r>
        <w:rPr>
          <w:rFonts w:ascii="Times New Roman" w:eastAsia="楷体_GB2312" w:cs="Times New Roman"/>
          <w:color w:val="auto"/>
          <w:szCs w:val="20"/>
          <w:rPrChange w:id="2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29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喊叫；哭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29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叫喊；哭声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29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2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culture </w:t>
      </w:r>
      <w:r>
        <w:rPr>
          <w:rFonts w:ascii="Times New Roman" w:eastAsia="楷体_GB2312" w:cs="Times New Roman"/>
          <w:color w:val="auto"/>
          <w:szCs w:val="20"/>
          <w:rPrChange w:id="29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2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29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29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29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文化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cup </w:t>
      </w:r>
      <w:r>
        <w:rPr>
          <w:rFonts w:ascii="Times New Roman" w:eastAsia="楷体_GB2312" w:cs="Times New Roman"/>
          <w:color w:val="auto"/>
          <w:szCs w:val="20"/>
          <w:rPrChange w:id="30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0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茶杯，杯子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custom </w:t>
      </w:r>
      <w:r>
        <w:rPr>
          <w:rFonts w:ascii="Times New Roman" w:eastAsia="楷体_GB2312" w:cs="Times New Roman"/>
          <w:color w:val="auto"/>
          <w:szCs w:val="20"/>
          <w:rPrChange w:id="30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0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习惯，习俗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  <w:r>
        <w:rPr>
          <w:rFonts w:ascii="Times New Roman" w:eastAsia="楷体_GB2312" w:cs="Times New Roman"/>
          <w:color w:val="auto"/>
          <w:szCs w:val="20"/>
          <w:rPrChange w:id="30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customer </w:t>
      </w:r>
      <w:r>
        <w:rPr>
          <w:rFonts w:ascii="Times New Roman" w:eastAsia="楷体_GB2312" w:cs="Times New Roman"/>
          <w:color w:val="auto"/>
          <w:szCs w:val="20"/>
          <w:rPrChange w:id="3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0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顾客；主顾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cut</w:t>
      </w:r>
      <w:r>
        <w:rPr>
          <w:rFonts w:hint="eastAsia" w:ascii="Times New Roman" w:eastAsia="楷体_GB2312" w:cs="Times New Roman"/>
          <w:color w:val="auto"/>
          <w:szCs w:val="20"/>
          <w:rPrChange w:id="30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0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cut</w:t>
      </w:r>
      <w:r>
        <w:rPr>
          <w:rFonts w:hint="eastAsia" w:ascii="Times New Roman" w:eastAsia="楷体_GB2312" w:cs="Times New Roman"/>
          <w:color w:val="auto"/>
          <w:szCs w:val="20"/>
          <w:rPrChange w:id="30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0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cut</w:t>
      </w:r>
      <w:r>
        <w:rPr>
          <w:rFonts w:hint="eastAsia" w:ascii="Times New Roman" w:eastAsia="楷体_GB2312" w:cs="Times New Roman"/>
          <w:color w:val="auto"/>
          <w:szCs w:val="20"/>
          <w:rPrChange w:id="30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0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切；剪；削；割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cute   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30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可爱的，漂亮迷人的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cycle</w:t>
      </w:r>
      <w:r>
        <w:rPr>
          <w:rFonts w:ascii="Times New Roman" w:eastAsia="楷体_GB2312" w:cs="Times New Roman"/>
          <w:color w:val="auto"/>
          <w:szCs w:val="20"/>
          <w:rPrChange w:id="30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0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骑（自行）车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D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dad</w:t>
      </w:r>
      <w:r>
        <w:rPr>
          <w:rFonts w:ascii="Times New Roman" w:eastAsia="楷体_GB2312" w:cs="Times New Roman"/>
          <w:color w:val="auto"/>
          <w:szCs w:val="20"/>
          <w:rPrChange w:id="30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3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（口语）爸爸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daily </w:t>
      </w:r>
      <w:r>
        <w:rPr>
          <w:rFonts w:ascii="Times New Roman" w:eastAsia="楷体_GB2312" w:cs="Times New Roman"/>
          <w:color w:val="auto"/>
          <w:szCs w:val="20"/>
          <w:rPrChange w:id="3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0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0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每日的；日常的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adv.                 </w:t>
      </w:r>
      <w:r>
        <w:rPr>
          <w:rFonts w:hint="eastAsia" w:ascii="Times New Roman" w:eastAsia="楷体_GB2312" w:cs="Times New Roman"/>
          <w:color w:val="auto"/>
          <w:szCs w:val="20"/>
          <w:rPrChange w:id="30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每天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n.                   </w:t>
      </w:r>
      <w:r>
        <w:rPr>
          <w:rFonts w:hint="eastAsia" w:ascii="Times New Roman" w:eastAsia="楷体_GB2312" w:cs="Times New Roman"/>
          <w:color w:val="auto"/>
          <w:szCs w:val="20"/>
          <w:rPrChange w:id="30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damage</w:t>
      </w:r>
      <w:r>
        <w:rPr>
          <w:rFonts w:ascii="Times New Roman" w:eastAsia="楷体_GB2312" w:cs="Times New Roman"/>
          <w:color w:val="auto"/>
          <w:szCs w:val="20"/>
          <w:rPrChange w:id="30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szCs w:val="20"/>
          <w:rPrChange w:id="30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破坏</w:t>
      </w:r>
      <w:r>
        <w:rPr>
          <w:rFonts w:ascii="Times New Roman" w:eastAsia="楷体_GB2312" w:cs="Times New Roman"/>
          <w:color w:val="auto"/>
          <w:szCs w:val="20"/>
          <w:rPrChange w:id="3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, </w:t>
      </w:r>
      <w:r>
        <w:rPr>
          <w:rFonts w:hint="eastAsia" w:ascii="Times New Roman" w:eastAsia="楷体_GB2312" w:cs="Times New Roman"/>
          <w:color w:val="auto"/>
          <w:szCs w:val="20"/>
          <w:rPrChange w:id="30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损害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dance</w:t>
      </w:r>
      <w:r>
        <w:rPr>
          <w:rFonts w:ascii="Times New Roman" w:eastAsia="楷体_GB2312" w:cs="Times New Roman"/>
          <w:color w:val="auto"/>
          <w:szCs w:val="20"/>
          <w:rPrChange w:id="3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szCs w:val="20"/>
          <w:rPrChange w:id="30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跳舞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78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79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dancer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080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跳舞者，舞蹈演员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danger </w:t>
      </w:r>
      <w:r>
        <w:rPr>
          <w:rFonts w:ascii="Times New Roman" w:eastAsia="楷体_GB2312" w:cs="Times New Roman"/>
          <w:color w:val="auto"/>
          <w:szCs w:val="20"/>
          <w:rPrChange w:id="3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0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危险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dangerous </w:t>
      </w:r>
      <w:r>
        <w:rPr>
          <w:rFonts w:ascii="Times New Roman" w:eastAsia="楷体_GB2312" w:cs="Times New Roman"/>
          <w:color w:val="auto"/>
          <w:szCs w:val="20"/>
          <w:rPrChange w:id="3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0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0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0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危险的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0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dare</w:t>
      </w:r>
      <w:r>
        <w:rPr>
          <w:rFonts w:ascii="Times New Roman" w:eastAsia="楷体_GB2312" w:cs="Times New Roman"/>
          <w:color w:val="auto"/>
          <w:szCs w:val="20"/>
          <w:rPrChange w:id="3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0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3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（后接不带</w:t>
      </w:r>
      <w:r>
        <w:rPr>
          <w:rFonts w:ascii="Times New Roman" w:eastAsia="楷体_GB2312" w:cs="Times New Roman"/>
          <w:color w:val="auto"/>
          <w:szCs w:val="20"/>
          <w:rPrChange w:id="31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to</w:t>
      </w:r>
      <w:r>
        <w:rPr>
          <w:rFonts w:hint="eastAsia" w:ascii="Times New Roman" w:eastAsia="楷体_GB2312" w:cs="Times New Roman"/>
          <w:color w:val="auto"/>
          <w:szCs w:val="20"/>
          <w:rPrChange w:id="31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的不定式，主要用于疑问，否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2730" w:firstLineChars="1300"/>
        <w:rPr>
          <w:rFonts w:ascii="Times New Roman" w:eastAsia="楷体_GB2312" w:cs="Times New Roman"/>
          <w:color w:val="auto"/>
          <w:rPrChange w:id="31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</w:t>
      </w:r>
      <w:r>
        <w:rPr>
          <w:rFonts w:hint="eastAsia" w:ascii="Times New Roman" w:eastAsia="楷体_GB2312" w:cs="Times New Roman"/>
          <w:color w:val="auto"/>
          <w:szCs w:val="20"/>
          <w:rPrChange w:id="31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定或疑问句）敢，</w:t>
      </w:r>
      <w:r>
        <w:rPr>
          <w:rFonts w:ascii="Times New Roman" w:eastAsia="楷体_GB2312" w:cs="Times New Roman"/>
          <w:color w:val="auto"/>
          <w:szCs w:val="20"/>
          <w:rPrChange w:id="3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1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敢于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dark </w:t>
      </w:r>
      <w:r>
        <w:rPr>
          <w:rFonts w:ascii="Times New Roman" w:eastAsia="楷体_GB2312" w:cs="Times New Roman"/>
          <w:color w:val="auto"/>
          <w:szCs w:val="20"/>
          <w:rPrChange w:id="3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黑暗；暗处；深色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3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黑暗的；</w:t>
      </w:r>
      <w:r>
        <w:rPr>
          <w:rFonts w:ascii="Times New Roman" w:eastAsia="楷体_GB2312" w:cs="Times New Roman"/>
          <w:color w:val="auto"/>
          <w:szCs w:val="20"/>
          <w:rPrChange w:id="31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1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暗淡的；深色的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date </w:t>
      </w:r>
      <w:r>
        <w:rPr>
          <w:rFonts w:ascii="Times New Roman" w:eastAsia="楷体_GB2312" w:cs="Times New Roman"/>
          <w:color w:val="auto"/>
          <w:szCs w:val="20"/>
          <w:rPrChange w:id="3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日期；约会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daughter </w:t>
      </w:r>
      <w:r>
        <w:rPr>
          <w:rFonts w:ascii="Times New Roman" w:eastAsia="楷体_GB2312" w:cs="Times New Roman"/>
          <w:color w:val="auto"/>
          <w:szCs w:val="20"/>
          <w:rPrChange w:id="3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day </w:t>
      </w:r>
      <w:r>
        <w:rPr>
          <w:rFonts w:ascii="Times New Roman" w:eastAsia="楷体_GB2312" w:cs="Times New Roman"/>
          <w:color w:val="auto"/>
          <w:szCs w:val="20"/>
          <w:rPrChange w:id="3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（一）天，（一）日；白天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dead </w:t>
      </w:r>
      <w:r>
        <w:rPr>
          <w:rFonts w:ascii="Times New Roman" w:eastAsia="楷体_GB2312" w:cs="Times New Roman"/>
          <w:color w:val="auto"/>
          <w:szCs w:val="20"/>
          <w:rPrChange w:id="3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1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死的；无生命的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deal</w:t>
      </w:r>
      <w:r>
        <w:rPr>
          <w:rFonts w:hint="eastAsia" w:ascii="Times New Roman" w:eastAsia="楷体_GB2312" w:cs="Times New Roman"/>
          <w:color w:val="auto"/>
          <w:szCs w:val="20"/>
          <w:rPrChange w:id="31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dealt</w:t>
      </w:r>
      <w:r>
        <w:rPr>
          <w:rFonts w:hint="eastAsia" w:ascii="Times New Roman" w:eastAsia="楷体_GB2312" w:cs="Times New Roman"/>
          <w:color w:val="auto"/>
          <w:szCs w:val="20"/>
          <w:rPrChange w:id="31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dealt</w:t>
      </w:r>
      <w:r>
        <w:rPr>
          <w:rFonts w:hint="eastAsia" w:ascii="Times New Roman" w:eastAsia="楷体_GB2312" w:cs="Times New Roman"/>
          <w:color w:val="auto"/>
          <w:szCs w:val="20"/>
          <w:rPrChange w:id="31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对付；分配，分给；给予；经营，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dear </w:t>
      </w:r>
      <w:r>
        <w:rPr>
          <w:rFonts w:ascii="Times New Roman" w:eastAsia="楷体_GB2312" w:cs="Times New Roman"/>
          <w:color w:val="auto"/>
          <w:szCs w:val="20"/>
          <w:rPrChange w:id="3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1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亲爱的；</w:t>
      </w:r>
      <w:r>
        <w:rPr>
          <w:rFonts w:ascii="Times New Roman" w:eastAsia="楷体_GB2312" w:cs="Times New Roman"/>
          <w:color w:val="auto"/>
          <w:szCs w:val="20"/>
          <w:rPrChange w:id="3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1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贵的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death </w:t>
      </w:r>
      <w:r>
        <w:rPr>
          <w:rFonts w:ascii="Times New Roman" w:eastAsia="楷体_GB2312" w:cs="Times New Roman"/>
          <w:color w:val="auto"/>
          <w:szCs w:val="20"/>
          <w:rPrChange w:id="31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死亡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debate</w:t>
      </w:r>
      <w:r>
        <w:rPr>
          <w:rFonts w:ascii="Times New Roman" w:eastAsia="楷体_GB2312" w:cs="Times New Roman"/>
          <w:color w:val="auto"/>
          <w:szCs w:val="20"/>
          <w:rPrChange w:id="31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 &amp; n.</w:t>
      </w:r>
      <w:r>
        <w:rPr>
          <w:rFonts w:ascii="Times New Roman" w:eastAsia="楷体_GB2312" w:cs="Times New Roman"/>
          <w:color w:val="auto"/>
          <w:szCs w:val="20"/>
          <w:rPrChange w:id="3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争论，辩论；讨论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December </w:t>
      </w:r>
      <w:r>
        <w:rPr>
          <w:rFonts w:ascii="Times New Roman" w:eastAsia="楷体_GB2312" w:cs="Times New Roman"/>
          <w:color w:val="auto"/>
          <w:szCs w:val="20"/>
          <w:rPrChange w:id="3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1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十二月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decide </w:t>
      </w:r>
      <w:r>
        <w:rPr>
          <w:rFonts w:ascii="Times New Roman" w:eastAsia="楷体_GB2312" w:cs="Times New Roman"/>
          <w:color w:val="auto"/>
          <w:szCs w:val="20"/>
          <w:rPrChange w:id="3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1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1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1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决定；下决心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1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decision </w:t>
      </w:r>
      <w:r>
        <w:rPr>
          <w:rFonts w:ascii="Times New Roman" w:eastAsia="楷体_GB2312" w:cs="Times New Roman"/>
          <w:color w:val="auto"/>
          <w:szCs w:val="20"/>
          <w:rPrChange w:id="3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决定；决心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decorate </w:t>
      </w:r>
      <w:r>
        <w:rPr>
          <w:rFonts w:ascii="Times New Roman" w:eastAsia="楷体_GB2312" w:cs="Times New Roman"/>
          <w:color w:val="auto"/>
          <w:szCs w:val="20"/>
          <w:rPrChange w:id="3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装饰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deep </w:t>
      </w:r>
      <w:r>
        <w:rPr>
          <w:rFonts w:ascii="Times New Roman" w:eastAsia="楷体_GB2312" w:cs="Times New Roman"/>
          <w:color w:val="auto"/>
          <w:szCs w:val="20"/>
          <w:rPrChange w:id="3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2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degree </w:t>
      </w:r>
      <w:r>
        <w:rPr>
          <w:rFonts w:ascii="Times New Roman" w:eastAsia="楷体_GB2312" w:cs="Times New Roman"/>
          <w:color w:val="auto"/>
          <w:szCs w:val="20"/>
          <w:rPrChange w:id="3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程度；度数；学位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delay</w:t>
      </w:r>
      <w:r>
        <w:rPr>
          <w:rFonts w:ascii="Times New Roman" w:eastAsia="楷体_GB2312" w:cs="Times New Roman"/>
          <w:color w:val="auto"/>
          <w:szCs w:val="20"/>
          <w:rPrChange w:id="3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v.&amp; n.</w:t>
      </w:r>
      <w:r>
        <w:rPr>
          <w:rFonts w:ascii="Times New Roman" w:eastAsia="楷体_GB2312" w:cs="Times New Roman"/>
          <w:color w:val="auto"/>
          <w:szCs w:val="20"/>
          <w:rPrChange w:id="32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拖延，延误，延期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delicious </w:t>
      </w:r>
      <w:r>
        <w:rPr>
          <w:rFonts w:ascii="Times New Roman" w:eastAsia="楷体_GB2312" w:cs="Times New Roman"/>
          <w:color w:val="auto"/>
          <w:szCs w:val="20"/>
          <w:rPrChange w:id="32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2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美味的，可口的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deliver </w:t>
      </w:r>
      <w:r>
        <w:rPr>
          <w:rFonts w:ascii="Times New Roman" w:eastAsia="楷体_GB2312" w:cs="Times New Roman"/>
          <w:color w:val="auto"/>
          <w:szCs w:val="20"/>
          <w:rPrChange w:id="32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投递（信件，邮包等）；传送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dentist </w:t>
      </w:r>
      <w:r>
        <w:rPr>
          <w:rFonts w:ascii="Times New Roman" w:eastAsia="楷体_GB2312" w:cs="Times New Roman"/>
          <w:color w:val="auto"/>
          <w:szCs w:val="20"/>
          <w:rPrChange w:id="3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牙科医生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deny 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32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否认，否定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depend</w:t>
      </w:r>
      <w:r>
        <w:rPr>
          <w:rFonts w:ascii="Times New Roman" w:eastAsia="楷体_GB2312" w:cs="Times New Roman"/>
          <w:color w:val="auto"/>
          <w:szCs w:val="20"/>
          <w:rPrChange w:id="3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依靠，依赖；取决于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describe</w:t>
      </w:r>
      <w:r>
        <w:rPr>
          <w:rFonts w:ascii="Times New Roman" w:eastAsia="楷体_GB2312" w:cs="Times New Roman"/>
          <w:color w:val="auto"/>
          <w:szCs w:val="20"/>
          <w:rPrChange w:id="32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描写，叙述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deserve</w:t>
      </w:r>
      <w:r>
        <w:rPr>
          <w:rFonts w:ascii="Times New Roman" w:eastAsia="楷体_GB2312" w:cs="Times New Roman"/>
          <w:color w:val="auto"/>
          <w:szCs w:val="20"/>
          <w:rPrChange w:id="32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值得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design </w:t>
      </w:r>
      <w:r>
        <w:rPr>
          <w:rFonts w:ascii="Times New Roman" w:eastAsia="楷体_GB2312" w:cs="Times New Roman"/>
          <w:color w:val="auto"/>
          <w:szCs w:val="20"/>
          <w:rPrChange w:id="3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2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设计，策划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desire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2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愿望；欲望</w:t>
      </w:r>
      <w:r>
        <w:rPr>
          <w:rFonts w:ascii="Times New Roman" w:eastAsia="楷体_GB2312" w:cs="Times New Roman"/>
          <w:color w:val="auto"/>
          <w:szCs w:val="20"/>
          <w:rPrChange w:id="32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32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渴望；热切希望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desk </w:t>
      </w:r>
      <w:r>
        <w:rPr>
          <w:rFonts w:ascii="Times New Roman" w:eastAsia="楷体_GB2312" w:cs="Times New Roman"/>
          <w:color w:val="auto"/>
          <w:szCs w:val="20"/>
          <w:rPrChange w:id="3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2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2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2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2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书桌；写字台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destroy</w:t>
      </w:r>
      <w:r>
        <w:rPr>
          <w:rFonts w:ascii="Times New Roman" w:eastAsia="楷体_GB2312" w:cs="Times New Roman"/>
          <w:color w:val="auto"/>
          <w:szCs w:val="20"/>
          <w:rPrChange w:id="3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3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破坏，毁坏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detail</w:t>
      </w:r>
      <w:r>
        <w:rPr>
          <w:rFonts w:ascii="Times New Roman" w:eastAsia="楷体_GB2312" w:cs="Times New Roman"/>
          <w:color w:val="auto"/>
          <w:szCs w:val="20"/>
          <w:rPrChange w:id="3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33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细节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detective </w:t>
      </w:r>
      <w:r>
        <w:rPr>
          <w:rFonts w:ascii="Times New Roman" w:eastAsia="楷体_GB2312" w:cs="Times New Roman"/>
          <w:color w:val="auto"/>
          <w:szCs w:val="20"/>
          <w:rPrChange w:id="33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3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侦探的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n.</w:t>
      </w:r>
      <w:r>
        <w:rPr>
          <w:rFonts w:ascii="Times New Roman" w:eastAsia="楷体_GB2312" w:cs="Times New Roman"/>
          <w:color w:val="auto"/>
          <w:szCs w:val="20"/>
          <w:rPrChange w:id="3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侦探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develop</w:t>
      </w:r>
      <w:r>
        <w:rPr>
          <w:rFonts w:ascii="Times New Roman" w:eastAsia="楷体_GB2312" w:cs="Times New Roman"/>
          <w:color w:val="auto"/>
          <w:szCs w:val="20"/>
          <w:rPrChange w:id="3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3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发展；开发，培养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development </w:t>
      </w:r>
      <w:r>
        <w:rPr>
          <w:rFonts w:ascii="Times New Roman" w:eastAsia="楷体_GB2312" w:cs="Times New Roman"/>
          <w:color w:val="auto"/>
          <w:szCs w:val="20"/>
          <w:rPrChange w:id="33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dial</w:t>
      </w:r>
      <w:r>
        <w:rPr>
          <w:rFonts w:ascii="Times New Roman" w:eastAsia="楷体_GB2312" w:cs="Times New Roman"/>
          <w:color w:val="auto"/>
          <w:szCs w:val="20"/>
          <w:rPrChange w:id="3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3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拨电话号码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dialogue(</w:t>
      </w:r>
      <w:r>
        <w:rPr>
          <w:rFonts w:hint="eastAsia" w:ascii="Times New Roman" w:eastAsia="楷体_GB2312" w:cs="Times New Roman"/>
          <w:color w:val="auto"/>
          <w:szCs w:val="20"/>
          <w:rPrChange w:id="33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</w:t>
      </w:r>
      <w:r>
        <w:rPr>
          <w:rFonts w:ascii="Times New Roman" w:eastAsia="楷体_GB2312" w:cs="Times New Roman"/>
          <w:color w:val="auto"/>
          <w:szCs w:val="20"/>
          <w:rPrChange w:id="3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dialog) </w:t>
      </w:r>
      <w:r>
        <w:rPr>
          <w:rFonts w:ascii="Times New Roman" w:eastAsia="楷体_GB2312" w:cs="Times New Roman"/>
          <w:color w:val="auto"/>
          <w:szCs w:val="20"/>
          <w:rPrChange w:id="33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对话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diary </w:t>
      </w:r>
      <w:r>
        <w:rPr>
          <w:rFonts w:ascii="Times New Roman" w:eastAsia="楷体_GB2312" w:cs="Times New Roman"/>
          <w:color w:val="auto"/>
          <w:szCs w:val="20"/>
          <w:rPrChange w:id="33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日记；日记簿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dictionary </w:t>
      </w:r>
      <w:r>
        <w:rPr>
          <w:rFonts w:ascii="Times New Roman" w:eastAsia="楷体_GB2312" w:cs="Times New Roman"/>
          <w:color w:val="auto"/>
          <w:szCs w:val="20"/>
          <w:rPrChange w:id="33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词典，字典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die </w:t>
      </w:r>
      <w:r>
        <w:rPr>
          <w:rFonts w:ascii="Times New Roman" w:eastAsia="楷体_GB2312" w:cs="Times New Roman"/>
          <w:color w:val="auto"/>
          <w:szCs w:val="20"/>
          <w:rPrChange w:id="33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3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diet </w:t>
      </w:r>
      <w:r>
        <w:rPr>
          <w:rFonts w:ascii="Times New Roman" w:eastAsia="楷体_GB2312" w:cs="Times New Roman"/>
          <w:color w:val="auto"/>
          <w:szCs w:val="20"/>
          <w:rPrChange w:id="33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饮食；食谱；食物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difference </w:t>
      </w:r>
      <w:r>
        <w:rPr>
          <w:rFonts w:ascii="Times New Roman" w:eastAsia="楷体_GB2312" w:cs="Times New Roman"/>
          <w:color w:val="auto"/>
          <w:szCs w:val="20"/>
          <w:rPrChange w:id="33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3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区别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different </w:t>
      </w:r>
      <w:r>
        <w:rPr>
          <w:rFonts w:ascii="Times New Roman" w:eastAsia="楷体_GB2312" w:cs="Times New Roman"/>
          <w:color w:val="auto"/>
          <w:szCs w:val="20"/>
          <w:rPrChange w:id="3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3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不同的；有差异的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3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3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difficult </w:t>
      </w:r>
      <w:r>
        <w:rPr>
          <w:rFonts w:ascii="Times New Roman" w:eastAsia="楷体_GB2312" w:cs="Times New Roman"/>
          <w:color w:val="auto"/>
          <w:szCs w:val="20"/>
          <w:rPrChange w:id="3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3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3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3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困难的；费力的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difficulty </w:t>
      </w:r>
      <w:r>
        <w:rPr>
          <w:rFonts w:ascii="Times New Roman" w:eastAsia="楷体_GB2312" w:cs="Times New Roman"/>
          <w:color w:val="auto"/>
          <w:szCs w:val="20"/>
          <w:rPrChange w:id="3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4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困难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dig</w:t>
      </w:r>
      <w:r>
        <w:rPr>
          <w:rFonts w:hint="eastAsia" w:ascii="Times New Roman" w:eastAsia="楷体_GB2312" w:cs="Times New Roman"/>
          <w:color w:val="auto"/>
          <w:szCs w:val="20"/>
          <w:rPrChange w:id="34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4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dug</w:t>
      </w:r>
      <w:r>
        <w:rPr>
          <w:rFonts w:hint="eastAsia" w:ascii="Times New Roman" w:eastAsia="楷体_GB2312" w:cs="Times New Roman"/>
          <w:color w:val="auto"/>
          <w:szCs w:val="20"/>
          <w:rPrChange w:id="34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4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dug</w:t>
      </w:r>
      <w:r>
        <w:rPr>
          <w:rFonts w:hint="eastAsia" w:ascii="Times New Roman" w:eastAsia="楷体_GB2312" w:cs="Times New Roman"/>
          <w:color w:val="auto"/>
          <w:szCs w:val="20"/>
          <w:rPrChange w:id="34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4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挖；掘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dinner </w:t>
      </w:r>
      <w:r>
        <w:rPr>
          <w:rFonts w:ascii="Times New Roman" w:eastAsia="楷体_GB2312" w:cs="Times New Roman"/>
          <w:color w:val="auto"/>
          <w:szCs w:val="20"/>
          <w:rPrChange w:id="34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4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正餐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2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2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direction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3428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方向，趋势，用法说明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2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30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directly           adv.                </w:t>
      </w:r>
      <w:r>
        <w:rPr>
          <w:rFonts w:hint="eastAsia" w:ascii="Times New Roman" w:eastAsia="楷体_GB2312" w:cs="Times New Roman"/>
          <w:color w:val="auto"/>
          <w:szCs w:val="20"/>
          <w:rPrChange w:id="3431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直接地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3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33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director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434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导演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dirty </w:t>
      </w:r>
      <w:r>
        <w:rPr>
          <w:rFonts w:ascii="Times New Roman" w:eastAsia="楷体_GB2312" w:cs="Times New Roman"/>
          <w:color w:val="auto"/>
          <w:szCs w:val="20"/>
          <w:rPrChange w:id="3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4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脏的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42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43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disadvantage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444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不利，劣势，短处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disappear </w:t>
      </w:r>
      <w:r>
        <w:rPr>
          <w:rFonts w:ascii="Times New Roman" w:eastAsia="楷体_GB2312" w:cs="Times New Roman"/>
          <w:color w:val="auto"/>
          <w:szCs w:val="20"/>
          <w:rPrChange w:id="3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4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消失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3452" w:author="lenovo" w:date="2015-09-19T19:27:00Z"/>
          <w:rFonts w:ascii="Times New Roman" w:eastAsia="楷体_GB2312" w:cs="Times New Roman"/>
          <w:color w:val="auto"/>
          <w:rPrChange w:id="3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del w:id="3454" w:author="lenovo" w:date="2015-09-19T19:27:00Z">
        <w:r>
          <w:rPr>
            <w:rFonts w:eastAsia="楷体_GB2312"/>
            <w:color w:val="auto"/>
            <w:rPrChange w:id="3455" w:author="lenovo" w:date="2015-09-26T16:45:00Z">
              <w:rPr>
                <w:rFonts w:eastAsia="楷体_GB2312"/>
                <w:color w:val="0000FF"/>
              </w:rPr>
            </w:rPrChange>
          </w:rPr>
          <w:delText xml:space="preserve">disappointing      adj.                </w:delText>
        </w:r>
      </w:del>
      <w:del w:id="3456" w:author="lenovo" w:date="2015-09-19T19:27:00Z">
        <w:r>
          <w:rPr>
            <w:rFonts w:hint="eastAsia" w:eastAsia="楷体_GB2312"/>
            <w:color w:val="auto"/>
            <w:rPrChange w:id="3457" w:author="lenovo" w:date="2015-09-26T16:45:00Z">
              <w:rPr>
                <w:rFonts w:hint="eastAsia" w:eastAsia="楷体_GB2312"/>
                <w:color w:val="0000FF"/>
              </w:rPr>
            </w:rPrChange>
          </w:rPr>
          <w:delText>失望的，沮丧的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disappointed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34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失望的，沮丧的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disaster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34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灾难，灾祸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discover </w:t>
      </w:r>
      <w:r>
        <w:rPr>
          <w:rFonts w:ascii="Times New Roman" w:eastAsia="楷体_GB2312" w:cs="Times New Roman"/>
          <w:color w:val="auto"/>
          <w:szCs w:val="20"/>
          <w:rPrChange w:id="34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4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发现；看出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discuss</w:t>
      </w:r>
      <w:r>
        <w:rPr>
          <w:rFonts w:ascii="Times New Roman" w:eastAsia="楷体_GB2312" w:cs="Times New Roman"/>
          <w:color w:val="auto"/>
          <w:szCs w:val="20"/>
          <w:rPrChange w:id="34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4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讨论，议论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discussion</w:t>
      </w:r>
      <w:r>
        <w:rPr>
          <w:rFonts w:ascii="Times New Roman" w:eastAsia="楷体_GB2312" w:cs="Times New Roman"/>
          <w:color w:val="auto"/>
          <w:szCs w:val="20"/>
          <w:rPrChange w:id="34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4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讨论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dish </w:t>
      </w:r>
      <w:r>
        <w:rPr>
          <w:rFonts w:ascii="Times New Roman" w:eastAsia="楷体_GB2312" w:cs="Times New Roman"/>
          <w:color w:val="auto"/>
          <w:szCs w:val="20"/>
          <w:rPrChange w:id="3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4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4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盘；碟；盘装菜；盘形物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dishonest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34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不诚实的，欺骗性的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9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96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dislike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3497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不喜欢，厌恶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distance </w:t>
      </w:r>
      <w:r>
        <w:rPr>
          <w:rFonts w:ascii="Times New Roman" w:eastAsia="楷体_GB2312" w:cs="Times New Roman"/>
          <w:color w:val="auto"/>
          <w:szCs w:val="20"/>
          <w:rPrChange w:id="3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5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距离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disturb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35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扰乱；打扰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divide</w:t>
      </w:r>
      <w:r>
        <w:rPr>
          <w:rFonts w:ascii="Times New Roman" w:eastAsia="楷体_GB2312" w:cs="Times New Roman"/>
          <w:color w:val="auto"/>
          <w:szCs w:val="20"/>
          <w:rPrChange w:id="35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5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35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分，划分；</w:t>
      </w:r>
      <w:r>
        <w:rPr>
          <w:rFonts w:ascii="Times New Roman" w:eastAsia="楷体_GB2312" w:cs="Times New Roman"/>
          <w:color w:val="auto"/>
          <w:szCs w:val="20"/>
          <w:rPrChange w:id="3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 (</w:t>
      </w:r>
      <w:r>
        <w:rPr>
          <w:rFonts w:hint="eastAsia" w:ascii="Times New Roman" w:eastAsia="楷体_GB2312" w:cs="Times New Roman"/>
          <w:color w:val="auto"/>
          <w:szCs w:val="20"/>
          <w:rPrChange w:id="35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算数用语</w:t>
      </w:r>
      <w:r>
        <w:rPr>
          <w:rFonts w:ascii="Times New Roman" w:eastAsia="楷体_GB2312" w:cs="Times New Roman"/>
          <w:color w:val="auto"/>
          <w:szCs w:val="20"/>
          <w:rPrChange w:id="3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szCs w:val="20"/>
          <w:rPrChange w:id="3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6"/>
          <w:rPrChange w:id="3520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</w:t>
      </w:r>
      <w:r>
        <w:rPr>
          <w:rFonts w:hint="eastAsia" w:ascii="Times New Roman" w:eastAsia="楷体_GB2312" w:cs="Times New Roman"/>
          <w:color w:val="auto"/>
          <w:szCs w:val="20"/>
          <w:rPrChange w:id="35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did</w:t>
      </w:r>
      <w:r>
        <w:rPr>
          <w:rFonts w:hint="eastAsia" w:ascii="Times New Roman" w:eastAsia="楷体_GB2312" w:cs="Times New Roman"/>
          <w:color w:val="auto"/>
          <w:szCs w:val="20"/>
          <w:rPrChange w:id="3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done</w:t>
      </w:r>
      <w:r>
        <w:rPr>
          <w:rFonts w:hint="eastAsia" w:ascii="Times New Roman" w:eastAsia="楷体_GB2312" w:cs="Times New Roman"/>
          <w:color w:val="auto"/>
          <w:szCs w:val="20"/>
          <w:rPrChange w:id="3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5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5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&amp;aux</w:t>
      </w:r>
      <w:r>
        <w:rPr>
          <w:rFonts w:hint="eastAsia" w:ascii="Times New Roman" w:eastAsia="楷体_GB2312" w:cs="Times New Roman"/>
          <w:color w:val="auto"/>
          <w:szCs w:val="20"/>
          <w:rPrChange w:id="3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做，干（用以构成疑问句及否定句。第三人称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095" w:firstLineChars="1950"/>
        <w:rPr>
          <w:rFonts w:ascii="Times New Roman" w:eastAsia="楷体_GB2312" w:cs="Times New Roman"/>
          <w:color w:val="auto"/>
          <w:spacing w:val="-16"/>
          <w:rPrChange w:id="3534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5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单数现在是用</w:t>
      </w:r>
      <w:r>
        <w:rPr>
          <w:rFonts w:ascii="Times New Roman" w:eastAsia="楷体_GB2312" w:cs="Times New Roman"/>
          <w:color w:val="auto"/>
          <w:szCs w:val="20"/>
          <w:rPrChange w:id="3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does)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doctor</w:t>
      </w:r>
      <w:r>
        <w:rPr>
          <w:rFonts w:ascii="Times New Roman" w:eastAsia="楷体_GB2312" w:cs="Times New Roman"/>
          <w:color w:val="auto"/>
          <w:szCs w:val="20"/>
          <w:rPrChange w:id="35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5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医生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dog </w:t>
      </w:r>
      <w:r>
        <w:rPr>
          <w:rFonts w:ascii="Times New Roman" w:eastAsia="楷体_GB2312" w:cs="Times New Roman"/>
          <w:color w:val="auto"/>
          <w:szCs w:val="20"/>
          <w:rPrChange w:id="3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5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dollar</w:t>
      </w:r>
      <w:r>
        <w:rPr>
          <w:rFonts w:ascii="Times New Roman" w:eastAsia="楷体_GB2312" w:cs="Times New Roman"/>
          <w:color w:val="auto"/>
          <w:szCs w:val="20"/>
          <w:rPrChange w:id="3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5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元（美国、加拿大、澳大利亚等国货币单位）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door </w:t>
      </w:r>
      <w:r>
        <w:rPr>
          <w:rFonts w:ascii="Times New Roman" w:eastAsia="楷体_GB2312" w:cs="Times New Roman"/>
          <w:color w:val="auto"/>
          <w:szCs w:val="20"/>
          <w:rPrChange w:id="35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5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门；通道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double</w:t>
      </w:r>
      <w:r>
        <w:rPr>
          <w:rFonts w:ascii="Times New Roman" w:eastAsia="楷体_GB2312" w:cs="Times New Roman"/>
          <w:color w:val="auto"/>
          <w:szCs w:val="20"/>
          <w:rPrChange w:id="35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35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两倍的；双倍的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down </w:t>
      </w:r>
      <w:r>
        <w:rPr>
          <w:rFonts w:ascii="Times New Roman" w:eastAsia="楷体_GB2312" w:cs="Times New Roman"/>
          <w:color w:val="auto"/>
          <w:szCs w:val="20"/>
          <w:rPrChange w:id="3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35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沿着，沿</w:t>
      </w:r>
      <w:r>
        <w:rPr>
          <w:rFonts w:ascii="Times New Roman" w:eastAsia="楷体_GB2312" w:cs="Times New Roman"/>
          <w:color w:val="auto"/>
          <w:szCs w:val="20"/>
          <w:rPrChange w:id="35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35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而下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5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downstairs </w:t>
      </w:r>
      <w:r>
        <w:rPr>
          <w:rFonts w:ascii="Times New Roman" w:eastAsia="楷体_GB2312" w:cs="Times New Roman"/>
          <w:color w:val="auto"/>
          <w:szCs w:val="20"/>
          <w:rPrChange w:id="35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5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5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到楼下；在楼下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5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5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draw (drew</w:t>
      </w:r>
      <w:r>
        <w:rPr>
          <w:rFonts w:hint="eastAsia" w:ascii="Times New Roman" w:eastAsia="楷体_GB2312" w:cs="Times New Roman"/>
          <w:color w:val="auto"/>
          <w:szCs w:val="20"/>
          <w:rPrChange w:id="35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drawn)  v</w:t>
      </w:r>
      <w:r>
        <w:rPr>
          <w:rFonts w:hint="eastAsia" w:ascii="Times New Roman" w:eastAsia="楷体_GB2312" w:cs="Times New Roman"/>
          <w:color w:val="auto"/>
          <w:szCs w:val="20"/>
          <w:rPrChange w:id="35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5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36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绘画；绘制；</w:t>
      </w:r>
      <w:r>
        <w:rPr>
          <w:rFonts w:ascii="Times New Roman" w:eastAsia="楷体_GB2312" w:cs="Times New Roman"/>
          <w:color w:val="auto"/>
          <w:szCs w:val="20"/>
          <w:rPrChange w:id="3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36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拉，拖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dream(dreamt, dreamt</w:t>
      </w:r>
      <w:r>
        <w:rPr>
          <w:rFonts w:hint="eastAsia" w:ascii="Times New Roman" w:eastAsia="楷体_GB2312" w:cs="Times New Roman"/>
          <w:color w:val="auto"/>
          <w:szCs w:val="20"/>
          <w:rPrChange w:id="36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</w:t>
      </w:r>
      <w:r>
        <w:rPr>
          <w:rFonts w:ascii="Times New Roman" w:eastAsia="楷体_GB2312" w:cs="Times New Roman"/>
          <w:color w:val="auto"/>
          <w:szCs w:val="20"/>
          <w:rPrChange w:id="36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dreamed, dreamed) </w:t>
      </w:r>
      <w:r>
        <w:rPr>
          <w:rFonts w:ascii="Times New Roman" w:eastAsia="楷体_GB2312" w:cs="Times New Roman"/>
          <w:color w:val="auto"/>
          <w:szCs w:val="20"/>
          <w:rPrChange w:id="3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&amp;v.</w:t>
      </w:r>
      <w:r>
        <w:rPr>
          <w:rFonts w:ascii="Times New Roman" w:eastAsia="楷体_GB2312" w:cs="Times New Roman"/>
          <w:color w:val="auto"/>
          <w:szCs w:val="20"/>
          <w:rPrChange w:id="3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梦；梦想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dress </w:t>
      </w:r>
      <w:r>
        <w:rPr>
          <w:rFonts w:ascii="Times New Roman" w:eastAsia="楷体_GB2312" w:cs="Times New Roman"/>
          <w:color w:val="auto"/>
          <w:szCs w:val="20"/>
          <w:rPrChange w:id="3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女服，连衣裙；（统指）服装；童装</w:t>
      </w:r>
    </w:p>
    <w:p>
      <w:pPr>
        <w:pStyle w:val="4"/>
        <w:numPr>
          <w:ilvl w:val="0"/>
          <w:numId w:val="16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3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6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穿衣；穿着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drink</w:t>
      </w:r>
      <w:r>
        <w:rPr>
          <w:rFonts w:hint="eastAsia" w:ascii="Times New Roman" w:eastAsia="楷体_GB2312" w:cs="Times New Roman"/>
          <w:color w:val="auto"/>
          <w:szCs w:val="20"/>
          <w:rPrChange w:id="3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drank</w:t>
      </w:r>
      <w:r>
        <w:rPr>
          <w:rFonts w:hint="eastAsia" w:ascii="Times New Roman" w:eastAsia="楷体_GB2312" w:cs="Times New Roman"/>
          <w:color w:val="auto"/>
          <w:szCs w:val="20"/>
          <w:rPrChange w:id="36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drunk</w:t>
      </w:r>
      <w:r>
        <w:rPr>
          <w:rFonts w:hint="eastAsia" w:ascii="Times New Roman" w:eastAsia="楷体_GB2312" w:cs="Times New Roman"/>
          <w:color w:val="auto"/>
          <w:szCs w:val="20"/>
          <w:rPrChange w:id="36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6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36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喝；饮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n.</w:t>
      </w:r>
      <w:r>
        <w:rPr>
          <w:rFonts w:ascii="Times New Roman" w:eastAsia="楷体_GB2312" w:cs="Times New Roman"/>
          <w:color w:val="auto"/>
          <w:szCs w:val="20"/>
          <w:rPrChange w:id="36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饮料；喝酒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drive</w:t>
      </w:r>
      <w:r>
        <w:rPr>
          <w:rFonts w:hint="eastAsia" w:ascii="Times New Roman" w:eastAsia="楷体_GB2312" w:cs="Times New Roman"/>
          <w:color w:val="auto"/>
          <w:szCs w:val="20"/>
          <w:rPrChange w:id="36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drove</w:t>
      </w:r>
      <w:r>
        <w:rPr>
          <w:rFonts w:hint="eastAsia" w:ascii="Times New Roman" w:eastAsia="楷体_GB2312" w:cs="Times New Roman"/>
          <w:color w:val="auto"/>
          <w:szCs w:val="20"/>
          <w:rPrChange w:id="36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driven</w:t>
      </w:r>
      <w:r>
        <w:rPr>
          <w:rFonts w:hint="eastAsia" w:ascii="Times New Roman" w:eastAsia="楷体_GB2312" w:cs="Times New Roman"/>
          <w:color w:val="auto"/>
          <w:szCs w:val="20"/>
          <w:rPrChange w:id="36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6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36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36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驾驶，</w:t>
      </w:r>
      <w:r>
        <w:rPr>
          <w:rFonts w:ascii="Times New Roman" w:eastAsia="楷体_GB2312" w:cs="Times New Roman"/>
          <w:color w:val="auto"/>
          <w:szCs w:val="20"/>
          <w:rPrChange w:id="36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6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开（车）；</w:t>
      </w:r>
      <w:r>
        <w:rPr>
          <w:rFonts w:ascii="Times New Roman" w:eastAsia="楷体_GB2312" w:cs="Times New Roman"/>
          <w:color w:val="auto"/>
          <w:szCs w:val="20"/>
          <w:rPrChange w:id="36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36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驱赶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driver </w:t>
      </w:r>
      <w:r>
        <w:rPr>
          <w:rFonts w:ascii="Times New Roman" w:eastAsia="楷体_GB2312" w:cs="Times New Roman"/>
          <w:color w:val="auto"/>
          <w:szCs w:val="20"/>
          <w:rPrChange w:id="3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司机，驾驶员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drop </w:t>
      </w:r>
      <w:r>
        <w:rPr>
          <w:rFonts w:ascii="Times New Roman" w:eastAsia="楷体_GB2312" w:cs="Times New Roman"/>
          <w:color w:val="auto"/>
          <w:szCs w:val="20"/>
          <w:rPrChange w:id="3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滴</w:t>
      </w:r>
    </w:p>
    <w:p>
      <w:pPr>
        <w:pStyle w:val="4"/>
        <w:numPr>
          <w:ilvl w:val="0"/>
          <w:numId w:val="17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36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6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掉下</w:t>
      </w:r>
      <w:r>
        <w:rPr>
          <w:rFonts w:ascii="Times New Roman" w:eastAsia="楷体_GB2312" w:cs="Times New Roman"/>
          <w:color w:val="auto"/>
          <w:szCs w:val="20"/>
          <w:rPrChange w:id="36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hint="eastAsia" w:ascii="Times New Roman" w:eastAsia="楷体_GB2312" w:cs="Times New Roman"/>
          <w:color w:val="auto"/>
          <w:szCs w:val="20"/>
          <w:rPrChange w:id="36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，落下；扔掉；放弃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dry </w:t>
      </w:r>
      <w:r>
        <w:rPr>
          <w:rFonts w:ascii="Times New Roman" w:eastAsia="楷体_GB2312" w:cs="Times New Roman"/>
          <w:color w:val="auto"/>
          <w:szCs w:val="20"/>
          <w:rPrChange w:id="3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6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干的；干燥的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duck </w:t>
      </w:r>
      <w:r>
        <w:rPr>
          <w:rFonts w:ascii="Times New Roman" w:eastAsia="楷体_GB2312" w:cs="Times New Roman"/>
          <w:color w:val="auto"/>
          <w:szCs w:val="20"/>
          <w:rPrChange w:id="3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鸭子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dull </w:t>
      </w:r>
      <w:r>
        <w:rPr>
          <w:rFonts w:ascii="Times New Roman" w:eastAsia="楷体_GB2312" w:cs="Times New Roman"/>
          <w:color w:val="auto"/>
          <w:szCs w:val="20"/>
          <w:rPrChange w:id="36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6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单调无味的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6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dumpling </w:t>
      </w:r>
      <w:r>
        <w:rPr>
          <w:rFonts w:ascii="Times New Roman" w:eastAsia="楷体_GB2312" w:cs="Times New Roman"/>
          <w:color w:val="auto"/>
          <w:szCs w:val="20"/>
          <w:rPrChange w:id="36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6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6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6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6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馄饨；汤团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during </w:t>
      </w:r>
      <w:r>
        <w:rPr>
          <w:rFonts w:ascii="Times New Roman" w:eastAsia="楷体_GB2312" w:cs="Times New Roman"/>
          <w:color w:val="auto"/>
          <w:szCs w:val="20"/>
          <w:rPrChange w:id="37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37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37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37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的期间；在</w:t>
      </w:r>
      <w:r>
        <w:rPr>
          <w:rFonts w:ascii="Times New Roman" w:eastAsia="楷体_GB2312" w:cs="Times New Roman"/>
          <w:color w:val="auto"/>
          <w:szCs w:val="20"/>
          <w:rPrChange w:id="3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37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过程中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duty</w:t>
      </w:r>
      <w:r>
        <w:rPr>
          <w:rFonts w:ascii="Times New Roman" w:eastAsia="楷体_GB2312" w:cs="Times New Roman"/>
          <w:color w:val="auto"/>
          <w:szCs w:val="20"/>
          <w:rPrChange w:id="37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7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责任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E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each </w:t>
      </w:r>
      <w:r>
        <w:rPr>
          <w:rFonts w:ascii="Times New Roman" w:eastAsia="楷体_GB2312" w:cs="Times New Roman"/>
          <w:color w:val="auto"/>
          <w:szCs w:val="20"/>
          <w:rPrChange w:id="37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7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&amp;pron</w:t>
      </w:r>
      <w:r>
        <w:rPr>
          <w:rFonts w:hint="eastAsia" w:ascii="Times New Roman" w:eastAsia="楷体_GB2312" w:cs="Times New Roman"/>
          <w:color w:val="auto"/>
          <w:szCs w:val="20"/>
          <w:rPrChange w:id="37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每人；每个；每件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eager </w:t>
      </w:r>
      <w:r>
        <w:rPr>
          <w:rFonts w:ascii="Times New Roman" w:eastAsia="楷体_GB2312" w:cs="Times New Roman"/>
          <w:color w:val="auto"/>
          <w:szCs w:val="20"/>
          <w:rPrChange w:id="3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7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渴望的；热切的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ear </w:t>
      </w:r>
      <w:r>
        <w:rPr>
          <w:rFonts w:ascii="Times New Roman" w:eastAsia="楷体_GB2312" w:cs="Times New Roman"/>
          <w:color w:val="auto"/>
          <w:szCs w:val="20"/>
          <w:rPrChange w:id="37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7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耳朵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early </w:t>
      </w:r>
      <w:r>
        <w:rPr>
          <w:rFonts w:ascii="Times New Roman" w:eastAsia="楷体_GB2312" w:cs="Times New Roman"/>
          <w:color w:val="auto"/>
          <w:szCs w:val="20"/>
          <w:rPrChange w:id="37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7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早的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37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早地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earth</w:t>
      </w:r>
      <w:r>
        <w:rPr>
          <w:rFonts w:ascii="Times New Roman" w:eastAsia="楷体_GB2312" w:cs="Times New Roman"/>
          <w:color w:val="auto"/>
          <w:szCs w:val="20"/>
          <w:rPrChange w:id="3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7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地球；土；泥；大地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earthquake</w:t>
      </w:r>
      <w:r>
        <w:rPr>
          <w:rFonts w:ascii="Times New Roman" w:eastAsia="楷体_GB2312" w:cs="Times New Roman"/>
          <w:color w:val="auto"/>
          <w:szCs w:val="20"/>
          <w:rPrChange w:id="3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3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easily </w:t>
      </w:r>
      <w:r>
        <w:rPr>
          <w:rFonts w:ascii="Times New Roman" w:eastAsia="楷体_GB2312" w:cs="Times New Roman"/>
          <w:color w:val="auto"/>
          <w:szCs w:val="20"/>
          <w:rPrChange w:id="37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7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容易地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east </w:t>
      </w:r>
      <w:r>
        <w:rPr>
          <w:rFonts w:ascii="Times New Roman" w:eastAsia="楷体_GB2312" w:cs="Times New Roman"/>
          <w:color w:val="auto"/>
          <w:szCs w:val="20"/>
          <w:rPrChange w:id="37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3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东方的</w:t>
      </w:r>
      <w:r>
        <w:rPr>
          <w:rFonts w:ascii="Times New Roman" w:eastAsia="楷体_GB2312" w:cs="Times New Roman"/>
          <w:color w:val="auto"/>
          <w:szCs w:val="20"/>
          <w:rPrChange w:id="37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;</w:t>
      </w:r>
      <w:r>
        <w:rPr>
          <w:rFonts w:hint="eastAsia" w:ascii="Times New Roman" w:eastAsia="楷体_GB2312" w:cs="Times New Roman"/>
          <w:color w:val="auto"/>
          <w:szCs w:val="20"/>
          <w:rPrChange w:id="37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东部的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7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东，东方；东部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easy </w:t>
      </w:r>
      <w:r>
        <w:rPr>
          <w:rFonts w:ascii="Times New Roman" w:eastAsia="楷体_GB2312" w:cs="Times New Roman"/>
          <w:color w:val="auto"/>
          <w:szCs w:val="20"/>
          <w:rPrChange w:id="37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7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7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7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7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容易的；不费力的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eat</w:t>
      </w:r>
      <w:r>
        <w:rPr>
          <w:rFonts w:hint="eastAsia" w:ascii="Times New Roman" w:eastAsia="楷体_GB2312" w:cs="Times New Roman"/>
          <w:color w:val="auto"/>
          <w:szCs w:val="20"/>
          <w:rPrChange w:id="3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3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ate</w:t>
      </w:r>
      <w:r>
        <w:rPr>
          <w:rFonts w:hint="eastAsia" w:ascii="Times New Roman" w:eastAsia="楷体_GB2312" w:cs="Times New Roman"/>
          <w:color w:val="auto"/>
          <w:szCs w:val="20"/>
          <w:rPrChange w:id="37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3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eaten</w:t>
      </w:r>
      <w:r>
        <w:rPr>
          <w:rFonts w:hint="eastAsia" w:ascii="Times New Roman" w:eastAsia="楷体_GB2312" w:cs="Times New Roman"/>
          <w:color w:val="auto"/>
          <w:szCs w:val="20"/>
          <w:rPrChange w:id="37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37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8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0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0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economy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380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经济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education </w:t>
      </w:r>
      <w:r>
        <w:rPr>
          <w:rFonts w:ascii="Times New Roman" w:eastAsia="楷体_GB2312" w:cs="Times New Roman"/>
          <w:color w:val="auto"/>
          <w:szCs w:val="20"/>
          <w:rPrChange w:id="3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8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教育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educational </w:t>
      </w:r>
      <w:r>
        <w:rPr>
          <w:rFonts w:ascii="Times New Roman" w:eastAsia="楷体_GB2312" w:cs="Times New Roman"/>
          <w:color w:val="auto"/>
          <w:szCs w:val="20"/>
          <w:rPrChange w:id="3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8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教育的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effect </w:t>
      </w:r>
      <w:r>
        <w:rPr>
          <w:rFonts w:ascii="Times New Roman" w:eastAsia="楷体_GB2312" w:cs="Times New Roman"/>
          <w:color w:val="auto"/>
          <w:szCs w:val="20"/>
          <w:rPrChange w:id="3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8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效果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2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29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effort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830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精力，努力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egg </w:t>
      </w:r>
      <w:r>
        <w:rPr>
          <w:rFonts w:ascii="Times New Roman" w:eastAsia="楷体_GB2312" w:cs="Times New Roman"/>
          <w:color w:val="auto"/>
          <w:szCs w:val="20"/>
          <w:rPrChange w:id="3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8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蛋；卵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either</w:t>
      </w:r>
      <w:r>
        <w:rPr>
          <w:rFonts w:ascii="Times New Roman" w:eastAsia="楷体_GB2312" w:cs="Times New Roman"/>
          <w:color w:val="auto"/>
          <w:szCs w:val="20"/>
          <w:rPrChange w:id="3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8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两方任一方的；二者之一的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pron.</w:t>
      </w:r>
      <w:r>
        <w:rPr>
          <w:rFonts w:ascii="Times New Roman" w:eastAsia="楷体_GB2312" w:cs="Times New Roman"/>
          <w:color w:val="auto"/>
          <w:szCs w:val="20"/>
          <w:rPrChange w:id="3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二者之一；要么</w:t>
      </w:r>
      <w:r>
        <w:rPr>
          <w:rFonts w:ascii="Times New Roman" w:eastAsia="楷体_GB2312" w:cs="Times New Roman"/>
          <w:color w:val="auto"/>
          <w:szCs w:val="20"/>
          <w:rPrChange w:id="38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8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（用于否定句或短语后）也（不）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elder </w:t>
      </w:r>
      <w:r>
        <w:rPr>
          <w:rFonts w:ascii="Times New Roman" w:eastAsia="楷体_GB2312" w:cs="Times New Roman"/>
          <w:color w:val="auto"/>
          <w:szCs w:val="20"/>
          <w:rPrChange w:id="38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8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年龄较大的；前辈的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electric </w:t>
      </w:r>
      <w:r>
        <w:rPr>
          <w:rFonts w:ascii="Times New Roman" w:eastAsia="楷体_GB2312" w:cs="Times New Roman"/>
          <w:color w:val="auto"/>
          <w:szCs w:val="20"/>
          <w:rPrChange w:id="38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8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electricity </w:t>
      </w:r>
      <w:r>
        <w:rPr>
          <w:rFonts w:ascii="Times New Roman" w:eastAsia="楷体_GB2312" w:cs="Times New Roman"/>
          <w:color w:val="auto"/>
          <w:szCs w:val="20"/>
          <w:rPrChange w:id="3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8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elementary </w:t>
      </w:r>
      <w:r>
        <w:rPr>
          <w:rFonts w:ascii="Times New Roman" w:eastAsia="楷体_GB2312" w:cs="Times New Roman"/>
          <w:color w:val="auto"/>
          <w:szCs w:val="20"/>
          <w:rPrChange w:id="3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8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初级的；基本的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elephant </w:t>
      </w:r>
      <w:r>
        <w:rPr>
          <w:rFonts w:ascii="Times New Roman" w:eastAsia="楷体_GB2312" w:cs="Times New Roman"/>
          <w:color w:val="auto"/>
          <w:szCs w:val="20"/>
          <w:rPrChange w:id="3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8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8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else </w:t>
      </w:r>
      <w:r>
        <w:rPr>
          <w:rFonts w:ascii="Times New Roman" w:eastAsia="楷体_GB2312" w:cs="Times New Roman"/>
          <w:color w:val="auto"/>
          <w:szCs w:val="20"/>
          <w:rPrChange w:id="38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8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38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8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8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别的；其他的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8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e-mail (email)</w:t>
      </w:r>
      <w:r>
        <w:rPr>
          <w:rFonts w:ascii="Times New Roman" w:eastAsia="楷体_GB2312" w:cs="Times New Roman"/>
          <w:color w:val="auto"/>
          <w:szCs w:val="20"/>
          <w:rPrChange w:id="39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39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电子邮件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3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发电子邮件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10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11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embarrassed      adj.                 </w:t>
      </w:r>
      <w:r>
        <w:rPr>
          <w:rFonts w:hint="eastAsia" w:ascii="Times New Roman" w:eastAsia="楷体_GB2312" w:cs="Times New Roman"/>
          <w:color w:val="auto"/>
          <w:szCs w:val="20"/>
          <w:rPrChange w:id="3912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局促不安的；为难的；尴尬的；窘迫的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13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14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emergency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3915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紧急情况；突发事件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empty</w:t>
      </w:r>
      <w:r>
        <w:rPr>
          <w:rFonts w:ascii="Times New Roman" w:eastAsia="楷体_GB2312" w:cs="Times New Roman"/>
          <w:color w:val="auto"/>
          <w:szCs w:val="20"/>
          <w:rPrChange w:id="39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39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空的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enable</w:t>
      </w:r>
      <w:r>
        <w:rPr>
          <w:rFonts w:ascii="Times New Roman" w:eastAsia="楷体_GB2312" w:cs="Times New Roman"/>
          <w:color w:val="auto"/>
          <w:szCs w:val="20"/>
          <w:rPrChange w:id="39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39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使</w:t>
      </w:r>
      <w:r>
        <w:rPr>
          <w:rFonts w:ascii="Times New Roman" w:eastAsia="楷体_GB2312" w:cs="Times New Roman"/>
          <w:color w:val="auto"/>
          <w:szCs w:val="20"/>
          <w:rPrChange w:id="3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39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能够，使</w:t>
      </w:r>
      <w:r>
        <w:rPr>
          <w:rFonts w:ascii="Times New Roman" w:eastAsia="楷体_GB2312" w:cs="Times New Roman"/>
          <w:color w:val="auto"/>
          <w:szCs w:val="20"/>
          <w:rPrChange w:id="39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39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有能力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encourage</w:t>
      </w:r>
      <w:r>
        <w:rPr>
          <w:rFonts w:ascii="Times New Roman" w:eastAsia="楷体_GB2312" w:cs="Times New Roman"/>
          <w:color w:val="auto"/>
          <w:szCs w:val="20"/>
          <w:rPrChange w:id="3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39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鼓励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end </w:t>
      </w:r>
      <w:r>
        <w:rPr>
          <w:rFonts w:ascii="Times New Roman" w:eastAsia="楷体_GB2312" w:cs="Times New Roman"/>
          <w:color w:val="auto"/>
          <w:szCs w:val="20"/>
          <w:rPrChange w:id="3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末尾；终点；结束</w:t>
      </w:r>
    </w:p>
    <w:p>
      <w:pPr>
        <w:pStyle w:val="4"/>
        <w:numPr>
          <w:ilvl w:val="0"/>
          <w:numId w:val="18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3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39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结束，终止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enemy </w:t>
      </w:r>
      <w:r>
        <w:rPr>
          <w:rFonts w:ascii="Times New Roman" w:eastAsia="楷体_GB2312" w:cs="Times New Roman"/>
          <w:color w:val="auto"/>
          <w:szCs w:val="20"/>
          <w:rPrChange w:id="3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敌人；敌军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energy</w:t>
      </w:r>
      <w:r>
        <w:rPr>
          <w:rFonts w:ascii="Times New Roman" w:eastAsia="楷体_GB2312" w:cs="Times New Roman"/>
          <w:color w:val="auto"/>
          <w:szCs w:val="20"/>
          <w:rPrChange w:id="39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3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精力；能量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engine </w:t>
      </w:r>
      <w:r>
        <w:rPr>
          <w:rFonts w:ascii="Times New Roman" w:eastAsia="楷体_GB2312" w:cs="Times New Roman"/>
          <w:color w:val="auto"/>
          <w:szCs w:val="20"/>
          <w:rPrChange w:id="39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发动机，引擎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engineer </w:t>
      </w:r>
      <w:r>
        <w:rPr>
          <w:rFonts w:ascii="Times New Roman" w:eastAsia="楷体_GB2312" w:cs="Times New Roman"/>
          <w:color w:val="auto"/>
          <w:szCs w:val="20"/>
          <w:rPrChange w:id="39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工程师；技师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England </w:t>
      </w:r>
      <w:r>
        <w:rPr>
          <w:rFonts w:ascii="Times New Roman" w:eastAsia="楷体_GB2312" w:cs="Times New Roman"/>
          <w:color w:val="auto"/>
          <w:szCs w:val="20"/>
          <w:rPrChange w:id="3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英格兰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English </w:t>
      </w:r>
      <w:r>
        <w:rPr>
          <w:rFonts w:ascii="Times New Roman" w:eastAsia="楷体_GB2312" w:cs="Times New Roman"/>
          <w:color w:val="auto"/>
          <w:szCs w:val="20"/>
          <w:rPrChange w:id="3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39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英语；英国人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3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39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英国的；英国人的；英语的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3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39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enjoy </w:t>
      </w:r>
      <w:r>
        <w:rPr>
          <w:rFonts w:ascii="Times New Roman" w:eastAsia="楷体_GB2312" w:cs="Times New Roman"/>
          <w:color w:val="auto"/>
          <w:szCs w:val="20"/>
          <w:rPrChange w:id="3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39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39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3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欣赏；享受；喜欢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enjoyable </w:t>
      </w:r>
      <w:r>
        <w:rPr>
          <w:rFonts w:ascii="Times New Roman" w:eastAsia="楷体_GB2312" w:cs="Times New Roman"/>
          <w:color w:val="auto"/>
          <w:szCs w:val="20"/>
          <w:rPrChange w:id="4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0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使人愉快的；使人欢乐的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enough </w:t>
      </w:r>
      <w:r>
        <w:rPr>
          <w:rFonts w:ascii="Times New Roman" w:eastAsia="楷体_GB2312" w:cs="Times New Roman"/>
          <w:color w:val="auto"/>
          <w:szCs w:val="20"/>
          <w:rPrChange w:id="40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0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足够的；充分的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0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足够地；充分地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4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0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足够；充分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2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26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enrich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4027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使丰富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enter</w:t>
      </w:r>
      <w:r>
        <w:rPr>
          <w:rFonts w:ascii="Times New Roman" w:eastAsia="楷体_GB2312" w:cs="Times New Roman"/>
          <w:color w:val="auto"/>
          <w:szCs w:val="20"/>
          <w:rPrChange w:id="40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0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进入；参加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entrance </w:t>
      </w:r>
      <w:r>
        <w:rPr>
          <w:rFonts w:ascii="Times New Roman" w:eastAsia="楷体_GB2312" w:cs="Times New Roman"/>
          <w:color w:val="auto"/>
          <w:szCs w:val="20"/>
          <w:rPrChange w:id="40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0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入口；入场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envelope </w:t>
      </w:r>
      <w:r>
        <w:rPr>
          <w:rFonts w:ascii="Times New Roman" w:eastAsia="楷体_GB2312" w:cs="Times New Roman"/>
          <w:color w:val="auto"/>
          <w:szCs w:val="20"/>
          <w:rPrChange w:id="40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0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信封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environment </w:t>
      </w:r>
      <w:r>
        <w:rPr>
          <w:rFonts w:ascii="Times New Roman" w:eastAsia="楷体_GB2312" w:cs="Times New Roman"/>
          <w:color w:val="auto"/>
          <w:szCs w:val="20"/>
          <w:rPrChange w:id="4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0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环境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equal </w:t>
      </w:r>
      <w:r>
        <w:rPr>
          <w:rFonts w:ascii="Times New Roman" w:eastAsia="楷体_GB2312" w:cs="Times New Roman"/>
          <w:color w:val="auto"/>
          <w:szCs w:val="20"/>
          <w:rPrChange w:id="4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adj.                </w:t>
      </w:r>
      <w:r>
        <w:rPr>
          <w:rFonts w:hint="eastAsia" w:ascii="Times New Roman" w:eastAsia="楷体_GB2312" w:cs="Times New Roman"/>
          <w:color w:val="auto"/>
          <w:szCs w:val="20"/>
          <w:rPrChange w:id="40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平等的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2205" w:firstLineChars="1050"/>
        <w:rPr>
          <w:rFonts w:ascii="Times New Roman" w:eastAsia="楷体_GB2312" w:cs="Times New Roman"/>
          <w:color w:val="auto"/>
          <w:rPrChange w:id="40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0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等于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escape</w:t>
      </w:r>
      <w:r>
        <w:rPr>
          <w:rFonts w:ascii="Times New Roman" w:eastAsia="楷体_GB2312" w:cs="Times New Roman"/>
          <w:color w:val="auto"/>
          <w:szCs w:val="20"/>
          <w:rPrChange w:id="4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&amp; v.</w:t>
      </w:r>
      <w:r>
        <w:rPr>
          <w:rFonts w:ascii="Times New Roman" w:eastAsia="楷体_GB2312" w:cs="Times New Roman"/>
          <w:color w:val="auto"/>
          <w:szCs w:val="20"/>
          <w:rPrChange w:id="4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逃跑；逃脱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especially </w:t>
      </w:r>
      <w:r>
        <w:rPr>
          <w:rFonts w:ascii="Times New Roman" w:eastAsia="楷体_GB2312" w:cs="Times New Roman"/>
          <w:color w:val="auto"/>
          <w:szCs w:val="20"/>
          <w:rPrChange w:id="4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0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特别地；尤其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Europe </w:t>
      </w:r>
      <w:r>
        <w:rPr>
          <w:rFonts w:ascii="Times New Roman" w:eastAsia="楷体_GB2312" w:cs="Times New Roman"/>
          <w:color w:val="auto"/>
          <w:szCs w:val="20"/>
          <w:rPrChange w:id="4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0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欧洲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 </w:t>
      </w:r>
      <w:r>
        <w:rPr>
          <w:rFonts w:ascii="Times New Roman" w:eastAsia="楷体_GB2312" w:cs="Times New Roman"/>
          <w:color w:val="auto"/>
          <w:szCs w:val="20"/>
          <w:rPrChange w:id="4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0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0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（节日的）前夜，前夕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0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even </w:t>
      </w:r>
      <w:r>
        <w:rPr>
          <w:rFonts w:ascii="Times New Roman" w:eastAsia="楷体_GB2312" w:cs="Times New Roman"/>
          <w:color w:val="auto"/>
          <w:szCs w:val="20"/>
          <w:rPrChange w:id="4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0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0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41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甚至；连（</w:t>
      </w:r>
      <w:r>
        <w:rPr>
          <w:rFonts w:ascii="Times New Roman" w:eastAsia="楷体_GB2312" w:cs="Times New Roman"/>
          <w:color w:val="auto"/>
          <w:szCs w:val="20"/>
          <w:rPrChange w:id="41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41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都）；</w:t>
      </w:r>
      <w:r>
        <w:rPr>
          <w:rFonts w:ascii="Times New Roman" w:eastAsia="楷体_GB2312" w:cs="Times New Roman"/>
          <w:color w:val="auto"/>
          <w:szCs w:val="20"/>
          <w:rPrChange w:id="4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41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evening </w:t>
      </w:r>
      <w:r>
        <w:rPr>
          <w:rFonts w:ascii="Times New Roman" w:eastAsia="楷体_GB2312" w:cs="Times New Roman"/>
          <w:color w:val="auto"/>
          <w:szCs w:val="20"/>
          <w:rPrChange w:id="4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1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傍晚；晚上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event </w:t>
      </w:r>
      <w:r>
        <w:rPr>
          <w:rFonts w:ascii="Times New Roman" w:eastAsia="楷体_GB2312" w:cs="Times New Roman"/>
          <w:color w:val="auto"/>
          <w:szCs w:val="20"/>
          <w:rPrChange w:id="4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1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事件；大事；比赛项目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ever</w:t>
      </w:r>
      <w:r>
        <w:rPr>
          <w:rFonts w:ascii="Times New Roman" w:eastAsia="楷体_GB2312" w:cs="Times New Roman"/>
          <w:color w:val="auto"/>
          <w:szCs w:val="20"/>
          <w:rPrChange w:id="41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1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曾经；无论何时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every </w:t>
      </w:r>
      <w:r>
        <w:rPr>
          <w:rFonts w:ascii="Times New Roman" w:eastAsia="楷体_GB2312" w:cs="Times New Roman"/>
          <w:color w:val="auto"/>
          <w:szCs w:val="20"/>
          <w:rPrChange w:id="41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1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每一；每个的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everyone (everybody)  pron</w:t>
      </w:r>
      <w:r>
        <w:rPr>
          <w:rFonts w:hint="eastAsia" w:ascii="Times New Roman" w:eastAsia="楷体_GB2312" w:cs="Times New Roman"/>
          <w:color w:val="auto"/>
          <w:szCs w:val="20"/>
          <w:rPrChange w:id="4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每人；人人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everyday </w:t>
      </w:r>
      <w:r>
        <w:rPr>
          <w:rFonts w:ascii="Times New Roman" w:eastAsia="楷体_GB2312" w:cs="Times New Roman"/>
          <w:color w:val="auto"/>
          <w:szCs w:val="20"/>
          <w:rPrChange w:id="41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1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每日的；日常的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everything </w:t>
      </w:r>
      <w:r>
        <w:rPr>
          <w:rFonts w:ascii="Times New Roman" w:eastAsia="楷体_GB2312" w:cs="Times New Roman"/>
          <w:color w:val="auto"/>
          <w:szCs w:val="20"/>
          <w:rPrChange w:id="41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41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每件事；事事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everywhere </w:t>
      </w:r>
      <w:r>
        <w:rPr>
          <w:rFonts w:ascii="Times New Roman" w:eastAsia="楷体_GB2312" w:cs="Times New Roman"/>
          <w:color w:val="auto"/>
          <w:szCs w:val="20"/>
          <w:rPrChange w:id="4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1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2"/>
          <w:rPrChange w:id="4159" w:author="lenovo" w:date="2015-09-26T16:45:00Z">
            <w:rPr>
              <w:rFonts w:ascii="Times New Roman" w:eastAsia="楷体_GB2312" w:cs="Times New Roman"/>
              <w:color w:val="0000FF"/>
              <w:spacing w:val="-2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exactly</w:t>
      </w:r>
      <w:r>
        <w:rPr>
          <w:rFonts w:ascii="Times New Roman" w:eastAsia="楷体_GB2312" w:cs="Times New Roman"/>
          <w:color w:val="auto"/>
          <w:szCs w:val="20"/>
          <w:rPrChange w:id="4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4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2"/>
          <w:szCs w:val="20"/>
          <w:rPrChange w:id="4164" w:author="lenovo" w:date="2015-09-26T16:45:00Z">
            <w:rPr>
              <w:rFonts w:hint="eastAsia" w:ascii="Times New Roman" w:eastAsia="楷体_GB2312" w:cs="Times New Roman"/>
              <w:color w:val="0000FF"/>
              <w:spacing w:val="-2"/>
              <w:szCs w:val="24"/>
            </w:rPr>
          </w:rPrChange>
        </w:rPr>
        <w:t>确切地（表示赞同的回答）；确实如此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exam=examination  n</w:t>
      </w:r>
      <w:r>
        <w:rPr>
          <w:rFonts w:hint="eastAsia" w:ascii="Times New Roman" w:eastAsia="楷体_GB2312" w:cs="Times New Roman"/>
          <w:color w:val="auto"/>
          <w:szCs w:val="20"/>
          <w:rPrChange w:id="41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考试</w:t>
      </w:r>
      <w:r>
        <w:rPr>
          <w:rFonts w:ascii="Times New Roman" w:eastAsia="楷体_GB2312" w:cs="Times New Roman"/>
          <w:color w:val="auto"/>
          <w:szCs w:val="20"/>
          <w:rPrChange w:id="41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, </w:t>
      </w:r>
      <w:r>
        <w:rPr>
          <w:rFonts w:hint="eastAsia" w:ascii="Times New Roman" w:eastAsia="楷体_GB2312" w:cs="Times New Roman"/>
          <w:color w:val="auto"/>
          <w:szCs w:val="20"/>
          <w:rPrChange w:id="41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测试；检查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examine</w:t>
      </w:r>
      <w:r>
        <w:rPr>
          <w:rFonts w:ascii="Times New Roman" w:eastAsia="楷体_GB2312" w:cs="Times New Roman"/>
          <w:color w:val="auto"/>
          <w:szCs w:val="20"/>
          <w:rPrChange w:id="4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4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检查，细查；对……进行考试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example </w:t>
      </w:r>
      <w:r>
        <w:rPr>
          <w:rFonts w:ascii="Times New Roman" w:eastAsia="楷体_GB2312" w:cs="Times New Roman"/>
          <w:color w:val="auto"/>
          <w:szCs w:val="20"/>
          <w:rPrChange w:id="4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1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例子；榜样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excellent </w:t>
      </w:r>
      <w:r>
        <w:rPr>
          <w:rFonts w:ascii="Times New Roman" w:eastAsia="楷体_GB2312" w:cs="Times New Roman"/>
          <w:color w:val="auto"/>
          <w:szCs w:val="20"/>
          <w:rPrChange w:id="41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1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极好的，优秀的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1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except</w:t>
      </w:r>
      <w:r>
        <w:rPr>
          <w:rFonts w:ascii="Times New Roman" w:eastAsia="楷体_GB2312" w:cs="Times New Roman"/>
          <w:color w:val="auto"/>
          <w:szCs w:val="20"/>
          <w:rPrChange w:id="41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41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1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1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除……之外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exchange </w:t>
      </w:r>
      <w:r>
        <w:rPr>
          <w:rFonts w:ascii="Times New Roman" w:eastAsia="楷体_GB2312" w:cs="Times New Roman"/>
          <w:color w:val="auto"/>
          <w:szCs w:val="20"/>
          <w:rPrChange w:id="42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2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交换；交流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excited </w:t>
      </w:r>
      <w:r>
        <w:rPr>
          <w:rFonts w:ascii="Times New Roman" w:eastAsia="楷体_GB2312" w:cs="Times New Roman"/>
          <w:color w:val="auto"/>
          <w:szCs w:val="20"/>
          <w:rPrChange w:id="42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兴奋的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exciting </w:t>
      </w:r>
      <w:r>
        <w:rPr>
          <w:rFonts w:ascii="Times New Roman" w:eastAsia="楷体_GB2312" w:cs="Times New Roman"/>
          <w:color w:val="auto"/>
          <w:szCs w:val="20"/>
          <w:rPrChange w:id="42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2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使人兴奋的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excuse </w:t>
      </w:r>
      <w:r>
        <w:rPr>
          <w:rFonts w:ascii="Times New Roman" w:eastAsia="楷体_GB2312" w:cs="Times New Roman"/>
          <w:color w:val="auto"/>
          <w:szCs w:val="20"/>
          <w:rPrChange w:id="42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2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原谅；宽恕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2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借口；辩解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exercise </w:t>
      </w:r>
      <w:r>
        <w:rPr>
          <w:rFonts w:ascii="Times New Roman" w:eastAsia="楷体_GB2312" w:cs="Times New Roman"/>
          <w:color w:val="auto"/>
          <w:szCs w:val="20"/>
          <w:rPrChange w:id="4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2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锻炼；做操；练习；习题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exhibition </w:t>
      </w:r>
      <w:r>
        <w:rPr>
          <w:rFonts w:ascii="Times New Roman" w:eastAsia="楷体_GB2312" w:cs="Times New Roman"/>
          <w:color w:val="auto"/>
          <w:szCs w:val="20"/>
          <w:rPrChange w:id="4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2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展览；展览会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4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4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exit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4248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出口，通道</w:t>
      </w:r>
      <w:r>
        <w:rPr>
          <w:rFonts w:ascii="Times New Roman" w:eastAsia="楷体_GB2312" w:cs="Times New Roman"/>
          <w:color w:val="auto"/>
          <w:szCs w:val="20"/>
          <w:rPrChange w:id="4249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br/>
      </w:r>
      <w:r>
        <w:rPr>
          <w:rFonts w:ascii="Times New Roman" w:eastAsia="楷体_GB2312" w:cs="Times New Roman"/>
          <w:color w:val="auto"/>
          <w:szCs w:val="20"/>
          <w:rPrChange w:id="4250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     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4251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离别，退出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expect</w:t>
      </w:r>
      <w:r>
        <w:rPr>
          <w:rFonts w:ascii="Times New Roman" w:eastAsia="楷体_GB2312" w:cs="Times New Roman"/>
          <w:color w:val="auto"/>
          <w:szCs w:val="20"/>
          <w:rPrChange w:id="4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2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预料；期待；认为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expensive</w:t>
      </w:r>
      <w:r>
        <w:rPr>
          <w:rFonts w:ascii="Times New Roman" w:eastAsia="楷体_GB2312" w:cs="Times New Roman"/>
          <w:color w:val="auto"/>
          <w:szCs w:val="20"/>
          <w:rPrChange w:id="4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2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昂贵的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experience </w:t>
      </w:r>
      <w:r>
        <w:rPr>
          <w:rFonts w:ascii="Times New Roman" w:eastAsia="楷体_GB2312" w:cs="Times New Roman"/>
          <w:color w:val="auto"/>
          <w:szCs w:val="20"/>
          <w:rPrChange w:id="42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2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经验；经历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experiment </w:t>
      </w:r>
      <w:r>
        <w:rPr>
          <w:rFonts w:ascii="Times New Roman" w:eastAsia="楷体_GB2312" w:cs="Times New Roman"/>
          <w:color w:val="auto"/>
          <w:szCs w:val="20"/>
          <w:rPrChange w:id="42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2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实验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explain </w:t>
      </w:r>
      <w:r>
        <w:rPr>
          <w:rFonts w:ascii="Times New Roman" w:eastAsia="楷体_GB2312" w:cs="Times New Roman"/>
          <w:color w:val="auto"/>
          <w:szCs w:val="20"/>
          <w:rPrChange w:id="42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2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解释，说明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express</w:t>
      </w:r>
      <w:r>
        <w:rPr>
          <w:rFonts w:ascii="Times New Roman" w:eastAsia="楷体_GB2312" w:cs="Times New Roman"/>
          <w:color w:val="auto"/>
          <w:szCs w:val="20"/>
          <w:rPrChange w:id="4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2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表达；表示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29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29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extra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429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特别的，非常，另外</w:t>
      </w:r>
      <w:r>
        <w:rPr>
          <w:rFonts w:ascii="Times New Roman" w:eastAsia="楷体_GB2312" w:cs="Times New Roman"/>
          <w:color w:val="auto"/>
          <w:szCs w:val="20"/>
          <w:rPrChange w:id="429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br/>
      </w:r>
      <w:r>
        <w:rPr>
          <w:rFonts w:ascii="Times New Roman" w:eastAsia="楷体_GB2312" w:cs="Times New Roman"/>
          <w:color w:val="auto"/>
          <w:szCs w:val="20"/>
          <w:rPrChange w:id="429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    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429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额外的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eye </w:t>
      </w:r>
      <w:r>
        <w:rPr>
          <w:rFonts w:ascii="Times New Roman" w:eastAsia="楷体_GB2312" w:cs="Times New Roman"/>
          <w:color w:val="auto"/>
          <w:szCs w:val="20"/>
          <w:rPrChange w:id="4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眼睛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F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fable </w:t>
      </w:r>
      <w:r>
        <w:rPr>
          <w:rFonts w:ascii="Times New Roman" w:eastAsia="楷体_GB2312" w:cs="Times New Roman"/>
          <w:color w:val="auto"/>
          <w:szCs w:val="20"/>
          <w:rPrChange w:id="4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寓言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face </w:t>
      </w:r>
      <w:r>
        <w:rPr>
          <w:rFonts w:ascii="Times New Roman" w:eastAsia="楷体_GB2312" w:cs="Times New Roman"/>
          <w:color w:val="auto"/>
          <w:szCs w:val="20"/>
          <w:rPrChange w:id="4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脸；面孔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fact </w:t>
      </w:r>
      <w:r>
        <w:rPr>
          <w:rFonts w:ascii="Times New Roman" w:eastAsia="楷体_GB2312" w:cs="Times New Roman"/>
          <w:color w:val="auto"/>
          <w:szCs w:val="20"/>
          <w:rPrChange w:id="4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事实；现实；实际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factory </w:t>
      </w:r>
      <w:r>
        <w:rPr>
          <w:rFonts w:ascii="Times New Roman" w:eastAsia="楷体_GB2312" w:cs="Times New Roman"/>
          <w:color w:val="auto"/>
          <w:szCs w:val="20"/>
          <w:rPrChange w:id="43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工厂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fail </w:t>
      </w:r>
      <w:r>
        <w:rPr>
          <w:rFonts w:ascii="Times New Roman" w:eastAsia="楷体_GB2312" w:cs="Times New Roman"/>
          <w:color w:val="auto"/>
          <w:szCs w:val="20"/>
          <w:rPrChange w:id="43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3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失败；不及格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fair </w:t>
      </w:r>
      <w:r>
        <w:rPr>
          <w:rFonts w:ascii="Times New Roman" w:eastAsia="楷体_GB2312" w:cs="Times New Roman"/>
          <w:color w:val="auto"/>
          <w:szCs w:val="20"/>
          <w:rPrChange w:id="43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3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公平的；合理的；金色的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fall (fell</w:t>
      </w:r>
      <w:r>
        <w:rPr>
          <w:rFonts w:hint="eastAsia" w:ascii="Times New Roman" w:eastAsia="楷体_GB2312" w:cs="Times New Roman"/>
          <w:color w:val="auto"/>
          <w:szCs w:val="20"/>
          <w:rPrChange w:id="43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fallen</w:t>
      </w:r>
      <w:r>
        <w:rPr>
          <w:rFonts w:hint="eastAsia" w:ascii="Times New Roman" w:eastAsia="楷体_GB2312" w:cs="Times New Roman"/>
          <w:color w:val="auto"/>
          <w:szCs w:val="20"/>
          <w:rPrChange w:id="43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3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落下；降落；倒下；跌倒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(</w:t>
      </w:r>
      <w:r>
        <w:rPr>
          <w:rFonts w:hint="eastAsia" w:ascii="Times New Roman" w:eastAsia="楷体_GB2312" w:cs="Times New Roman"/>
          <w:color w:val="auto"/>
          <w:szCs w:val="20"/>
          <w:rPrChange w:id="43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</w:t>
      </w:r>
      <w:r>
        <w:rPr>
          <w:rFonts w:ascii="Times New Roman" w:eastAsia="楷体_GB2312" w:cs="Times New Roman"/>
          <w:color w:val="auto"/>
          <w:szCs w:val="20"/>
          <w:rPrChange w:id="43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) </w:t>
      </w:r>
      <w:r>
        <w:rPr>
          <w:rFonts w:hint="eastAsia" w:ascii="Times New Roman" w:eastAsia="楷体_GB2312" w:cs="Times New Roman"/>
          <w:color w:val="auto"/>
          <w:szCs w:val="20"/>
          <w:rPrChange w:id="43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秋季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familiar </w:t>
      </w:r>
      <w:r>
        <w:rPr>
          <w:rFonts w:ascii="Times New Roman" w:eastAsia="楷体_GB2312" w:cs="Times New Roman"/>
          <w:color w:val="auto"/>
          <w:szCs w:val="20"/>
          <w:rPrChange w:id="4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3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熟悉的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family </w:t>
      </w:r>
      <w:r>
        <w:rPr>
          <w:rFonts w:ascii="Times New Roman" w:eastAsia="楷体_GB2312" w:cs="Times New Roman"/>
          <w:color w:val="auto"/>
          <w:szCs w:val="20"/>
          <w:rPrChange w:id="4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家庭；家族；家人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famous </w:t>
      </w:r>
      <w:r>
        <w:rPr>
          <w:rFonts w:ascii="Times New Roman" w:eastAsia="楷体_GB2312" w:cs="Times New Roman"/>
          <w:color w:val="auto"/>
          <w:szCs w:val="20"/>
          <w:rPrChange w:id="4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3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3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著名的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fan </w:t>
      </w:r>
      <w:r>
        <w:rPr>
          <w:rFonts w:ascii="Times New Roman" w:eastAsia="楷体_GB2312" w:cs="Times New Roman"/>
          <w:color w:val="auto"/>
          <w:szCs w:val="20"/>
          <w:rPrChange w:id="4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3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 (</w:t>
      </w:r>
      <w:r>
        <w:rPr>
          <w:rFonts w:hint="eastAsia" w:ascii="Times New Roman" w:eastAsia="楷体_GB2312" w:cs="Times New Roman"/>
          <w:color w:val="auto"/>
          <w:szCs w:val="20"/>
          <w:rPrChange w:id="43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电影、运动的</w:t>
      </w:r>
      <w:r>
        <w:rPr>
          <w:rFonts w:ascii="Times New Roman" w:eastAsia="楷体_GB2312" w:cs="Times New Roman"/>
          <w:color w:val="auto"/>
          <w:szCs w:val="20"/>
          <w:rPrChange w:id="43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szCs w:val="20"/>
          <w:rPrChange w:id="43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迷；热心的爱好者（支持者）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4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zCs w:val="20"/>
          <w:rPrChange w:id="43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扇子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3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far (</w:t>
      </w:r>
      <w:r>
        <w:rPr>
          <w:rFonts w:hint="eastAsia" w:ascii="Times New Roman" w:eastAsia="楷体_GB2312" w:cs="Times New Roman"/>
          <w:color w:val="auto"/>
          <w:szCs w:val="20"/>
          <w:rPrChange w:id="44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比较级</w:t>
      </w:r>
      <w:r>
        <w:rPr>
          <w:rFonts w:ascii="Times New Roman" w:eastAsia="楷体_GB2312" w:cs="Times New Roman"/>
          <w:color w:val="auto"/>
          <w:szCs w:val="20"/>
          <w:rPrChange w:id="4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farther,</w:t>
      </w:r>
      <w:r>
        <w:rPr>
          <w:rFonts w:hint="eastAsia" w:ascii="Times New Roman" w:eastAsia="楷体_GB2312" w:cs="Times New Roman"/>
          <w:color w:val="auto"/>
          <w:szCs w:val="20"/>
          <w:rPrChange w:id="44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最高级</w:t>
      </w:r>
      <w:r>
        <w:rPr>
          <w:rFonts w:ascii="Times New Roman" w:eastAsia="楷体_GB2312" w:cs="Times New Roman"/>
          <w:color w:val="auto"/>
          <w:szCs w:val="20"/>
          <w:rPrChange w:id="4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farthest;</w:t>
      </w:r>
      <w:r>
        <w:rPr>
          <w:rFonts w:hint="eastAsia" w:ascii="Times New Roman" w:eastAsia="楷体_GB2312" w:cs="Times New Roman"/>
          <w:color w:val="auto"/>
          <w:szCs w:val="20"/>
          <w:rPrChange w:id="44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或比较级</w:t>
      </w:r>
      <w:r>
        <w:rPr>
          <w:rFonts w:ascii="Times New Roman" w:eastAsia="楷体_GB2312" w:cs="Times New Roman"/>
          <w:color w:val="auto"/>
          <w:szCs w:val="20"/>
          <w:rPrChange w:id="44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further,</w:t>
      </w:r>
      <w:r>
        <w:rPr>
          <w:rFonts w:hint="eastAsia" w:ascii="Times New Roman" w:eastAsia="楷体_GB2312" w:cs="Times New Roman"/>
          <w:color w:val="auto"/>
          <w:szCs w:val="20"/>
          <w:rPrChange w:id="44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最高级</w:t>
      </w:r>
      <w:r>
        <w:rPr>
          <w:rFonts w:ascii="Times New Roman" w:eastAsia="楷体_GB2312" w:cs="Times New Roman"/>
          <w:color w:val="auto"/>
          <w:szCs w:val="20"/>
          <w:rPrChange w:id="4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furthest</w:t>
      </w:r>
      <w:r>
        <w:rPr>
          <w:rFonts w:hint="eastAsia" w:ascii="Times New Roman" w:eastAsia="楷体_GB2312" w:cs="Times New Roman"/>
          <w:color w:val="auto"/>
          <w:szCs w:val="20"/>
          <w:rPrChange w:id="44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adj</w:t>
      </w:r>
      <w:r>
        <w:rPr>
          <w:rFonts w:hint="eastAsia" w:ascii="Times New Roman" w:eastAsia="楷体_GB2312" w:cs="Times New Roman"/>
          <w:color w:val="auto"/>
          <w:szCs w:val="20"/>
          <w:rPrChange w:id="44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远的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4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远地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4419" w:author="lenovo" w:date="2015-09-19T19:30:00Z"/>
          <w:rFonts w:ascii="Times New Roman" w:eastAsia="楷体_GB2312" w:cs="Times New Roman"/>
          <w:color w:val="auto"/>
          <w:rPrChange w:id="4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4421" w:author="lenovo" w:date="2015-09-19T19:30:00Z">
        <w:r>
          <w:rPr>
            <w:rFonts w:ascii="Times New Roman" w:eastAsia="楷体_GB2312" w:cs="Times New Roman"/>
            <w:color w:val="auto"/>
            <w:szCs w:val="20"/>
            <w:rPrChange w:id="4422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fare             n.                  </w:t>
        </w:r>
      </w:ins>
      <w:ins w:id="4423" w:author="lenovo" w:date="2015-09-19T19:30:00Z">
        <w:r>
          <w:rPr>
            <w:rFonts w:hint="eastAsia" w:ascii="Times New Roman" w:eastAsia="楷体_GB2312" w:cs="Times New Roman"/>
            <w:color w:val="auto"/>
            <w:szCs w:val="20"/>
            <w:rPrChange w:id="4424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票价；费用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farm</w:t>
      </w:r>
      <w:r>
        <w:rPr>
          <w:rFonts w:ascii="Times New Roman" w:eastAsia="楷体_GB2312" w:cs="Times New Roman"/>
          <w:color w:val="auto"/>
          <w:szCs w:val="20"/>
          <w:rPrChange w:id="44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4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农场；农庄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farmer </w:t>
      </w:r>
      <w:r>
        <w:rPr>
          <w:rFonts w:ascii="Times New Roman" w:eastAsia="楷体_GB2312" w:cs="Times New Roman"/>
          <w:color w:val="auto"/>
          <w:szCs w:val="20"/>
          <w:rPrChange w:id="44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农民，农夫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4439" w:author="lenovo" w:date="2015-09-19T19:30:00Z"/>
          <w:rFonts w:ascii="Times New Roman" w:eastAsia="楷体_GB2312" w:cs="Times New Roman"/>
          <w:color w:val="auto"/>
          <w:rPrChange w:id="4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4441" w:author="lenovo" w:date="2015-09-19T19:30:00Z">
        <w:r>
          <w:rPr>
            <w:rFonts w:ascii="Times New Roman" w:eastAsia="楷体_GB2312" w:cs="Times New Roman"/>
            <w:color w:val="auto"/>
            <w:szCs w:val="20"/>
            <w:rPrChange w:id="4442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fashion           n.                 </w:t>
        </w:r>
      </w:ins>
      <w:ins w:id="4443" w:author="lenovo" w:date="2015-09-19T19:30:00Z">
        <w:r>
          <w:rPr>
            <w:rFonts w:hint="eastAsia" w:ascii="Times New Roman" w:eastAsia="楷体_GB2312" w:cs="Times New Roman"/>
            <w:color w:val="auto"/>
            <w:szCs w:val="20"/>
            <w:rPrChange w:id="4444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时尚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fast </w:t>
      </w:r>
      <w:r>
        <w:rPr>
          <w:rFonts w:ascii="Times New Roman" w:eastAsia="楷体_GB2312" w:cs="Times New Roman"/>
          <w:color w:val="auto"/>
          <w:szCs w:val="20"/>
          <w:rPrChange w:id="4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4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快的；迅速的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4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快地；迅速地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fat </w:t>
      </w:r>
      <w:r>
        <w:rPr>
          <w:rFonts w:ascii="Times New Roman" w:eastAsia="楷体_GB2312" w:cs="Times New Roman"/>
          <w:color w:val="auto"/>
          <w:szCs w:val="20"/>
          <w:rPrChange w:id="4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4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胖的；肥的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脂肪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father</w:t>
      </w:r>
      <w:r>
        <w:rPr>
          <w:rFonts w:ascii="Times New Roman" w:eastAsia="楷体_GB2312" w:cs="Times New Roman"/>
          <w:color w:val="auto"/>
          <w:szCs w:val="20"/>
          <w:rPrChange w:id="4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4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4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父亲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favour</w:t>
      </w:r>
      <w:r>
        <w:rPr>
          <w:rFonts w:hint="eastAsia" w:ascii="Times New Roman" w:eastAsia="楷体_GB2312" w:cs="Times New Roman"/>
          <w:color w:val="auto"/>
          <w:szCs w:val="20"/>
          <w:rPrChange w:id="44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44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favor</w:t>
      </w:r>
      <w:r>
        <w:rPr>
          <w:rFonts w:hint="eastAsia" w:ascii="Times New Roman" w:eastAsia="楷体_GB2312" w:cs="Times New Roman"/>
          <w:color w:val="auto"/>
          <w:szCs w:val="20"/>
          <w:rPrChange w:id="44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44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恩惠；好意；帮助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favourite </w:t>
      </w:r>
      <w:r>
        <w:rPr>
          <w:rFonts w:hint="eastAsia" w:ascii="Times New Roman" w:eastAsia="楷体_GB2312" w:cs="Times New Roman"/>
          <w:color w:val="auto"/>
          <w:szCs w:val="20"/>
          <w:rPrChange w:id="44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4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favorite</w:t>
      </w:r>
      <w:r>
        <w:rPr>
          <w:rFonts w:hint="eastAsia" w:ascii="Times New Roman" w:eastAsia="楷体_GB2312" w:cs="Times New Roman"/>
          <w:color w:val="auto"/>
          <w:szCs w:val="20"/>
          <w:rPrChange w:id="44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4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4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4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最喜爱的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44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特别喜爱的人（或物）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fear </w:t>
      </w:r>
      <w:r>
        <w:rPr>
          <w:rFonts w:ascii="Times New Roman" w:eastAsia="楷体_GB2312" w:cs="Times New Roman"/>
          <w:color w:val="auto"/>
          <w:szCs w:val="20"/>
          <w:rPrChange w:id="4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害怕；恐惧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February </w:t>
      </w:r>
      <w:r>
        <w:rPr>
          <w:rFonts w:ascii="Times New Roman" w:eastAsia="楷体_GB2312" w:cs="Times New Roman"/>
          <w:color w:val="auto"/>
          <w:szCs w:val="20"/>
          <w:rPrChange w:id="4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二月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feed</w:t>
      </w:r>
      <w:r>
        <w:rPr>
          <w:rFonts w:hint="eastAsia" w:ascii="Times New Roman" w:eastAsia="楷体_GB2312" w:cs="Times New Roman"/>
          <w:color w:val="auto"/>
          <w:szCs w:val="20"/>
          <w:rPrChange w:id="45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5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fed, fed</w:t>
      </w:r>
      <w:r>
        <w:rPr>
          <w:rFonts w:hint="eastAsia" w:ascii="Times New Roman" w:eastAsia="楷体_GB2312" w:cs="Times New Roman"/>
          <w:color w:val="auto"/>
          <w:szCs w:val="20"/>
          <w:rPrChange w:id="45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5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喂养；饲养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feel</w:t>
      </w:r>
      <w:r>
        <w:rPr>
          <w:rFonts w:hint="eastAsia" w:ascii="Times New Roman" w:eastAsia="楷体_GB2312" w:cs="Times New Roman"/>
          <w:color w:val="auto"/>
          <w:szCs w:val="20"/>
          <w:rPrChange w:id="4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felt</w:t>
      </w:r>
      <w:r>
        <w:rPr>
          <w:rFonts w:hint="eastAsia" w:ascii="Times New Roman" w:eastAsia="楷体_GB2312" w:cs="Times New Roman"/>
          <w:color w:val="auto"/>
          <w:szCs w:val="20"/>
          <w:rPrChange w:id="4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5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felt</w:t>
      </w:r>
      <w:r>
        <w:rPr>
          <w:rFonts w:hint="eastAsia" w:ascii="Times New Roman" w:eastAsia="楷体_GB2312" w:cs="Times New Roman"/>
          <w:color w:val="auto"/>
          <w:szCs w:val="20"/>
          <w:rPrChange w:id="45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&amp;link.</w:t>
      </w:r>
      <w:r>
        <w:rPr>
          <w:rFonts w:ascii="Times New Roman" w:eastAsia="楷体_GB2312" w:cs="Times New Roman"/>
          <w:color w:val="auto"/>
          <w:szCs w:val="20"/>
          <w:rPrChange w:id="45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感觉，觉得；摸，触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female </w:t>
      </w:r>
      <w:r>
        <w:rPr>
          <w:rFonts w:ascii="Times New Roman" w:eastAsia="楷体_GB2312" w:cs="Times New Roman"/>
          <w:color w:val="auto"/>
          <w:szCs w:val="20"/>
          <w:rPrChange w:id="4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女的；女性的；雌性的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fence </w:t>
      </w:r>
      <w:r>
        <w:rPr>
          <w:rFonts w:ascii="Times New Roman" w:eastAsia="楷体_GB2312" w:cs="Times New Roman"/>
          <w:color w:val="auto"/>
          <w:szCs w:val="20"/>
          <w:rPrChange w:id="4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栅栏；围栏；篱笆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ferry </w:t>
      </w:r>
      <w:r>
        <w:rPr>
          <w:rFonts w:ascii="Times New Roman" w:eastAsia="楷体_GB2312" w:cs="Times New Roman"/>
          <w:color w:val="auto"/>
          <w:szCs w:val="20"/>
          <w:rPrChange w:id="4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渡船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festival </w:t>
      </w:r>
      <w:r>
        <w:rPr>
          <w:rFonts w:ascii="Times New Roman" w:eastAsia="楷体_GB2312" w:cs="Times New Roman"/>
          <w:color w:val="auto"/>
          <w:szCs w:val="20"/>
          <w:rPrChange w:id="45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节日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fever</w:t>
      </w:r>
      <w:r>
        <w:rPr>
          <w:rFonts w:ascii="Times New Roman" w:eastAsia="楷体_GB2312" w:cs="Times New Roman"/>
          <w:color w:val="auto"/>
          <w:szCs w:val="20"/>
          <w:rPrChange w:id="45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发烧；发热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few </w:t>
      </w:r>
      <w:r>
        <w:rPr>
          <w:rFonts w:ascii="Times New Roman" w:eastAsia="楷体_GB2312" w:cs="Times New Roman"/>
          <w:color w:val="auto"/>
          <w:szCs w:val="20"/>
          <w:rPrChange w:id="45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45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不多；少数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45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不多的；少数的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field </w:t>
      </w:r>
      <w:r>
        <w:rPr>
          <w:rFonts w:ascii="Times New Roman" w:eastAsia="楷体_GB2312" w:cs="Times New Roman"/>
          <w:color w:val="auto"/>
          <w:szCs w:val="20"/>
          <w:rPrChange w:id="4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5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田地；牧场；场地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5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fight (fought</w:t>
      </w:r>
      <w:r>
        <w:rPr>
          <w:rFonts w:hint="eastAsia" w:ascii="Times New Roman" w:eastAsia="楷体_GB2312" w:cs="Times New Roman"/>
          <w:color w:val="auto"/>
          <w:szCs w:val="20"/>
          <w:rPrChange w:id="45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fought</w:t>
      </w:r>
      <w:r>
        <w:rPr>
          <w:rFonts w:hint="eastAsia" w:ascii="Times New Roman" w:eastAsia="楷体_GB2312" w:cs="Times New Roman"/>
          <w:color w:val="auto"/>
          <w:szCs w:val="20"/>
          <w:rPrChange w:id="45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5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45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szCs w:val="20"/>
          <w:rPrChange w:id="4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5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打仗；打架；争论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figure </w:t>
      </w:r>
      <w:r>
        <w:rPr>
          <w:rFonts w:ascii="Times New Roman" w:eastAsia="楷体_GB2312" w:cs="Times New Roman"/>
          <w:color w:val="auto"/>
          <w:szCs w:val="20"/>
          <w:rPrChange w:id="4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（人的）体型，外形；数字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fill</w:t>
      </w:r>
      <w:r>
        <w:rPr>
          <w:rFonts w:ascii="Times New Roman" w:eastAsia="楷体_GB2312" w:cs="Times New Roman"/>
          <w:color w:val="auto"/>
          <w:szCs w:val="20"/>
          <w:rPrChange w:id="4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6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填空；装满；充满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film </w:t>
      </w:r>
      <w:r>
        <w:rPr>
          <w:rFonts w:ascii="Times New Roman" w:eastAsia="楷体_GB2312" w:cs="Times New Roman"/>
          <w:color w:val="auto"/>
          <w:szCs w:val="20"/>
          <w:rPrChange w:id="4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电影；影片；胶卷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final </w:t>
      </w:r>
      <w:r>
        <w:rPr>
          <w:rFonts w:ascii="Times New Roman" w:eastAsia="楷体_GB2312" w:cs="Times New Roman"/>
          <w:color w:val="auto"/>
          <w:szCs w:val="20"/>
          <w:rPrChange w:id="46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最后的；终极的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finally </w:t>
      </w:r>
      <w:r>
        <w:rPr>
          <w:rFonts w:ascii="Times New Roman" w:eastAsia="楷体_GB2312" w:cs="Times New Roman"/>
          <w:color w:val="auto"/>
          <w:szCs w:val="20"/>
          <w:rPrChange w:id="46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6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最后，最终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find</w:t>
      </w:r>
      <w:r>
        <w:rPr>
          <w:rFonts w:hint="eastAsia" w:ascii="Times New Roman" w:eastAsia="楷体_GB2312" w:cs="Times New Roman"/>
          <w:color w:val="auto"/>
          <w:szCs w:val="20"/>
          <w:rPrChange w:id="46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found</w:t>
      </w:r>
      <w:r>
        <w:rPr>
          <w:rFonts w:hint="eastAsia" w:ascii="Times New Roman" w:eastAsia="楷体_GB2312" w:cs="Times New Roman"/>
          <w:color w:val="auto"/>
          <w:szCs w:val="20"/>
          <w:rPrChange w:id="4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found</w:t>
      </w:r>
      <w:r>
        <w:rPr>
          <w:rFonts w:hint="eastAsia" w:ascii="Times New Roman" w:eastAsia="楷体_GB2312" w:cs="Times New Roman"/>
          <w:color w:val="auto"/>
          <w:szCs w:val="20"/>
          <w:rPrChange w:id="46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46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找到；发现；发觉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fine </w:t>
      </w:r>
      <w:r>
        <w:rPr>
          <w:rFonts w:ascii="Times New Roman" w:eastAsia="楷体_GB2312" w:cs="Times New Roman"/>
          <w:color w:val="auto"/>
          <w:szCs w:val="20"/>
          <w:rPrChange w:id="4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6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晴朗的；美好的；（身体）健康的；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finger </w:t>
      </w:r>
      <w:r>
        <w:rPr>
          <w:rFonts w:ascii="Times New Roman" w:eastAsia="楷体_GB2312" w:cs="Times New Roman"/>
          <w:color w:val="auto"/>
          <w:szCs w:val="20"/>
          <w:rPrChange w:id="4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手指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finish </w:t>
      </w:r>
      <w:r>
        <w:rPr>
          <w:rFonts w:ascii="Times New Roman" w:eastAsia="楷体_GB2312" w:cs="Times New Roman"/>
          <w:color w:val="auto"/>
          <w:szCs w:val="20"/>
          <w:rPrChange w:id="4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6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结束；做完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fire </w:t>
      </w:r>
      <w:r>
        <w:rPr>
          <w:rFonts w:ascii="Times New Roman" w:eastAsia="楷体_GB2312" w:cs="Times New Roman"/>
          <w:color w:val="auto"/>
          <w:szCs w:val="20"/>
          <w:rPrChange w:id="46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火；火炉；火灾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46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开火，开（枪，炮等），射击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fireman </w:t>
      </w:r>
      <w:r>
        <w:rPr>
          <w:rFonts w:ascii="Times New Roman" w:eastAsia="楷体_GB2312" w:cs="Times New Roman"/>
          <w:color w:val="auto"/>
          <w:szCs w:val="20"/>
          <w:rPrChange w:id="46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消防队员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firework </w:t>
      </w:r>
      <w:r>
        <w:rPr>
          <w:rFonts w:ascii="Times New Roman" w:eastAsia="楷体_GB2312" w:cs="Times New Roman"/>
          <w:color w:val="auto"/>
          <w:szCs w:val="20"/>
          <w:rPrChange w:id="46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6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烟火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first </w:t>
      </w:r>
      <w:r>
        <w:rPr>
          <w:rFonts w:ascii="Times New Roman" w:eastAsia="楷体_GB2312" w:cs="Times New Roman"/>
          <w:color w:val="auto"/>
          <w:szCs w:val="20"/>
          <w:rPrChange w:id="46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6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6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6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第一的；最初的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6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6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6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7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第一；首先；最初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7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开始；开端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fish </w:t>
      </w:r>
      <w:r>
        <w:rPr>
          <w:rFonts w:ascii="Times New Roman" w:eastAsia="楷体_GB2312" w:cs="Times New Roman"/>
          <w:color w:val="auto"/>
          <w:szCs w:val="20"/>
          <w:rPrChange w:id="47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鱼；鱼肉</w:t>
      </w:r>
    </w:p>
    <w:p>
      <w:pPr>
        <w:pStyle w:val="4"/>
        <w:numPr>
          <w:ilvl w:val="0"/>
          <w:numId w:val="19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4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47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钓鱼；捕鱼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fisherman </w:t>
      </w:r>
      <w:r>
        <w:rPr>
          <w:rFonts w:ascii="Times New Roman" w:eastAsia="楷体_GB2312" w:cs="Times New Roman"/>
          <w:color w:val="auto"/>
          <w:szCs w:val="20"/>
          <w:rPrChange w:id="4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渔夫，渔民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fit</w:t>
      </w:r>
      <w:r>
        <w:rPr>
          <w:rFonts w:hint="eastAsia" w:ascii="Times New Roman" w:eastAsia="楷体_GB2312" w:cs="Times New Roman"/>
          <w:color w:val="auto"/>
          <w:szCs w:val="20"/>
          <w:rPrChange w:id="47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7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fit</w:t>
      </w:r>
      <w:r>
        <w:rPr>
          <w:rFonts w:hint="eastAsia" w:ascii="Times New Roman" w:eastAsia="楷体_GB2312" w:cs="Times New Roman"/>
          <w:color w:val="auto"/>
          <w:szCs w:val="20"/>
          <w:rPrChange w:id="47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fit</w:t>
      </w:r>
      <w:r>
        <w:rPr>
          <w:rFonts w:hint="eastAsia" w:ascii="Times New Roman" w:eastAsia="楷体_GB2312" w:cs="Times New Roman"/>
          <w:color w:val="auto"/>
          <w:szCs w:val="20"/>
          <w:rPrChange w:id="47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；</w:t>
      </w:r>
      <w:r>
        <w:rPr>
          <w:rFonts w:ascii="Times New Roman" w:eastAsia="楷体_GB2312" w:cs="Times New Roman"/>
          <w:color w:val="auto"/>
          <w:szCs w:val="20"/>
          <w:rPrChange w:id="47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fitted</w:t>
      </w:r>
      <w:r>
        <w:rPr>
          <w:rFonts w:hint="eastAsia" w:ascii="Times New Roman" w:eastAsia="楷体_GB2312" w:cs="Times New Roman"/>
          <w:color w:val="auto"/>
          <w:szCs w:val="20"/>
          <w:rPrChange w:id="47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7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fitted</w:t>
      </w:r>
      <w:r>
        <w:rPr>
          <w:rFonts w:hint="eastAsia" w:ascii="Times New Roman" w:eastAsia="楷体_GB2312" w:cs="Times New Roman"/>
          <w:color w:val="auto"/>
          <w:szCs w:val="20"/>
          <w:rPrChange w:id="47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v</w:t>
      </w:r>
      <w:r>
        <w:rPr>
          <w:rFonts w:hint="eastAsia" w:ascii="Times New Roman" w:eastAsia="楷体_GB2312" w:cs="Times New Roman"/>
          <w:color w:val="auto"/>
          <w:szCs w:val="20"/>
          <w:rPrChange w:id="47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（使）适合，与</w:t>
      </w:r>
      <w:r>
        <w:rPr>
          <w:rFonts w:ascii="Times New Roman" w:eastAsia="楷体_GB2312" w:cs="Times New Roman"/>
          <w:color w:val="auto"/>
          <w:szCs w:val="20"/>
          <w:rPrChange w:id="4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47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相配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47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健康的，合适的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fix</w:t>
      </w:r>
      <w:r>
        <w:rPr>
          <w:rFonts w:ascii="Times New Roman" w:eastAsia="楷体_GB2312" w:cs="Times New Roman"/>
          <w:color w:val="auto"/>
          <w:szCs w:val="20"/>
          <w:rPrChange w:id="4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7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修理；安装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flag </w:t>
      </w:r>
      <w:r>
        <w:rPr>
          <w:rFonts w:ascii="Times New Roman" w:eastAsia="楷体_GB2312" w:cs="Times New Roman"/>
          <w:color w:val="auto"/>
          <w:szCs w:val="20"/>
          <w:rPrChange w:id="4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旗；旗舰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flash</w:t>
      </w:r>
      <w:r>
        <w:rPr>
          <w:rFonts w:ascii="Times New Roman" w:eastAsia="楷体_GB2312" w:cs="Times New Roman"/>
          <w:color w:val="auto"/>
          <w:szCs w:val="20"/>
          <w:rPrChange w:id="4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7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闪；闪光；转瞬间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flat </w:t>
      </w:r>
      <w:r>
        <w:rPr>
          <w:rFonts w:ascii="Times New Roman" w:eastAsia="楷体_GB2312" w:cs="Times New Roman"/>
          <w:color w:val="auto"/>
          <w:szCs w:val="20"/>
          <w:rPrChange w:id="47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一套房间；公寓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flight </w:t>
      </w:r>
      <w:r>
        <w:rPr>
          <w:rFonts w:ascii="Times New Roman" w:eastAsia="楷体_GB2312" w:cs="Times New Roman"/>
          <w:color w:val="auto"/>
          <w:szCs w:val="20"/>
          <w:rPrChange w:id="4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航班；飞行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flood</w:t>
      </w:r>
      <w:r>
        <w:rPr>
          <w:rFonts w:ascii="Times New Roman" w:eastAsia="楷体_GB2312" w:cs="Times New Roman"/>
          <w:color w:val="auto"/>
          <w:szCs w:val="20"/>
          <w:rPrChange w:id="47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洪水，水灾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floor </w:t>
      </w:r>
      <w:r>
        <w:rPr>
          <w:rFonts w:ascii="Times New Roman" w:eastAsia="楷体_GB2312" w:cs="Times New Roman"/>
          <w:color w:val="auto"/>
          <w:szCs w:val="20"/>
          <w:rPrChange w:id="47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地面，地板；（楼房的）层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7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flower </w:t>
      </w:r>
      <w:r>
        <w:rPr>
          <w:rFonts w:ascii="Times New Roman" w:eastAsia="楷体_GB2312" w:cs="Times New Roman"/>
          <w:color w:val="auto"/>
          <w:szCs w:val="20"/>
          <w:rPrChange w:id="4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7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7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7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7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fly</w:t>
      </w:r>
      <w:r>
        <w:rPr>
          <w:rFonts w:hint="eastAsia" w:ascii="Times New Roman" w:eastAsia="楷体_GB2312" w:cs="Times New Roman"/>
          <w:color w:val="auto"/>
          <w:szCs w:val="20"/>
          <w:rPrChange w:id="48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8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flew</w:t>
      </w:r>
      <w:r>
        <w:rPr>
          <w:rFonts w:hint="eastAsia" w:ascii="Times New Roman" w:eastAsia="楷体_GB2312" w:cs="Times New Roman"/>
          <w:color w:val="auto"/>
          <w:szCs w:val="20"/>
          <w:rPrChange w:id="48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8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flown</w:t>
      </w:r>
      <w:r>
        <w:rPr>
          <w:rFonts w:hint="eastAsia" w:ascii="Times New Roman" w:eastAsia="楷体_GB2312" w:cs="Times New Roman"/>
          <w:color w:val="auto"/>
          <w:szCs w:val="20"/>
          <w:rPrChange w:id="48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8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飞；飞行；乘飞机旅行；（旗子等）飘动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48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放（风筝、飞机模型等）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48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飞行；苍蝇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focus</w:t>
      </w:r>
      <w:r>
        <w:rPr>
          <w:rFonts w:ascii="Times New Roman" w:eastAsia="楷体_GB2312" w:cs="Times New Roman"/>
          <w:color w:val="auto"/>
          <w:szCs w:val="20"/>
          <w:rPrChange w:id="4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8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集中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follow </w:t>
      </w:r>
      <w:r>
        <w:rPr>
          <w:rFonts w:ascii="Times New Roman" w:eastAsia="楷体_GB2312" w:cs="Times New Roman"/>
          <w:color w:val="auto"/>
          <w:szCs w:val="20"/>
          <w:rPrChange w:id="4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8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听从；跟随；仿效；跟得上；遵守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following </w:t>
      </w:r>
      <w:r>
        <w:rPr>
          <w:rFonts w:ascii="Times New Roman" w:eastAsia="楷体_GB2312" w:cs="Times New Roman"/>
          <w:color w:val="auto"/>
          <w:szCs w:val="20"/>
          <w:rPrChange w:id="4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8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下列的；接着的；以下的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fond</w:t>
      </w:r>
      <w:r>
        <w:rPr>
          <w:rFonts w:ascii="Times New Roman" w:eastAsia="楷体_GB2312" w:cs="Times New Roman"/>
          <w:color w:val="auto"/>
          <w:szCs w:val="20"/>
          <w:rPrChange w:id="4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48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喜爱的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food </w:t>
      </w:r>
      <w:r>
        <w:rPr>
          <w:rFonts w:ascii="Times New Roman" w:eastAsia="楷体_GB2312" w:cs="Times New Roman"/>
          <w:color w:val="auto"/>
          <w:szCs w:val="20"/>
          <w:rPrChange w:id="4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8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食物，食品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fool </w:t>
      </w:r>
      <w:r>
        <w:rPr>
          <w:rFonts w:ascii="Times New Roman" w:eastAsia="楷体_GB2312" w:cs="Times New Roman"/>
          <w:color w:val="auto"/>
          <w:szCs w:val="20"/>
          <w:rPrChange w:id="4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48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愚弄；欺骗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傻子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foolish </w:t>
      </w:r>
      <w:r>
        <w:rPr>
          <w:rFonts w:ascii="Times New Roman" w:eastAsia="楷体_GB2312" w:cs="Times New Roman"/>
          <w:color w:val="auto"/>
          <w:szCs w:val="20"/>
          <w:rPrChange w:id="48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8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愚蠢的；傻的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foot</w:t>
      </w:r>
      <w:r>
        <w:rPr>
          <w:rFonts w:hint="eastAsia" w:ascii="Times New Roman" w:eastAsia="楷体_GB2312" w:cs="Times New Roman"/>
          <w:color w:val="auto"/>
          <w:szCs w:val="20"/>
          <w:rPrChange w:id="48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4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feet)</w:t>
      </w:r>
      <w:r>
        <w:rPr>
          <w:rFonts w:ascii="Times New Roman" w:eastAsia="楷体_GB2312" w:cs="Times New Roman"/>
          <w:color w:val="auto"/>
          <w:szCs w:val="20"/>
          <w:rPrChange w:id="48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8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脚，足；英尺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8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football </w:t>
      </w:r>
      <w:r>
        <w:rPr>
          <w:rFonts w:ascii="Times New Roman" w:eastAsia="楷体_GB2312" w:cs="Times New Roman"/>
          <w:color w:val="auto"/>
          <w:szCs w:val="20"/>
          <w:rPrChange w:id="48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8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8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（英式）足球；（美式）橄榄球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6"/>
          <w:rPrChange w:id="4887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 </w:t>
      </w:r>
      <w:r>
        <w:rPr>
          <w:rFonts w:ascii="Times New Roman" w:eastAsia="楷体_GB2312" w:cs="Times New Roman"/>
          <w:color w:val="auto"/>
          <w:szCs w:val="20"/>
          <w:rPrChange w:id="48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48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zCs w:val="20"/>
          <w:rPrChange w:id="48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（说明目、用途等）为了</w:t>
      </w:r>
      <w:r>
        <w:rPr>
          <w:rFonts w:ascii="Times New Roman" w:eastAsia="楷体_GB2312" w:cs="Times New Roman"/>
          <w:color w:val="auto"/>
          <w:szCs w:val="20"/>
          <w:rPrChange w:id="48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6"/>
          <w:rPrChange w:id="4896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8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00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（表示方向）向；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183" w:firstLineChars="2350"/>
        <w:rPr>
          <w:rFonts w:ascii="Times New Roman" w:eastAsia="楷体_GB2312" w:cs="Times New Roman"/>
          <w:color w:val="auto"/>
          <w:spacing w:val="-16"/>
          <w:rPrChange w:id="4901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pacing w:val="-16"/>
          <w:szCs w:val="20"/>
          <w:rPrChange w:id="4902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3.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03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（表示时间，距离等）计；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183" w:firstLineChars="2350"/>
        <w:rPr>
          <w:rFonts w:ascii="Times New Roman" w:eastAsia="楷体_GB2312" w:cs="Times New Roman"/>
          <w:color w:val="auto"/>
          <w:spacing w:val="-16"/>
          <w:rPrChange w:id="4904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pacing w:val="-16"/>
          <w:szCs w:val="20"/>
          <w:rPrChange w:id="4905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4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06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．（表示原因）因为</w:t>
      </w:r>
      <w:r>
        <w:rPr>
          <w:rFonts w:ascii="Times New Roman" w:eastAsia="楷体_GB2312" w:cs="Times New Roman"/>
          <w:color w:val="auto"/>
          <w:spacing w:val="-16"/>
          <w:szCs w:val="20"/>
          <w:rPrChange w:id="4907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……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183" w:firstLineChars="2350"/>
        <w:rPr>
          <w:rFonts w:ascii="Times New Roman" w:eastAsia="楷体_GB2312" w:cs="Times New Roman"/>
          <w:color w:val="auto"/>
          <w:spacing w:val="-16"/>
          <w:rPrChange w:id="4908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pacing w:val="-16"/>
          <w:szCs w:val="20"/>
          <w:rPrChange w:id="4909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5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10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．（表示对象）对</w:t>
      </w:r>
      <w:r>
        <w:rPr>
          <w:rFonts w:ascii="Times New Roman" w:eastAsia="楷体_GB2312" w:cs="Times New Roman"/>
          <w:color w:val="auto"/>
          <w:spacing w:val="-16"/>
          <w:szCs w:val="20"/>
          <w:rPrChange w:id="4911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12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来说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6"/>
          <w:rPrChange w:id="4913" w:author="lenovo" w:date="2015-09-26T16:45:00Z">
            <w:rPr>
              <w:rFonts w:ascii="Times New Roman" w:eastAsia="楷体_GB2312" w:cs="Times New Roman"/>
              <w:color w:val="0000FF"/>
              <w:spacing w:val="-16"/>
            </w:rPr>
          </w:rPrChange>
        </w:rPr>
      </w:pPr>
      <w:r>
        <w:rPr>
          <w:rFonts w:ascii="Times New Roman" w:eastAsia="楷体_GB2312" w:cs="Times New Roman"/>
          <w:color w:val="auto"/>
          <w:spacing w:val="-16"/>
          <w:szCs w:val="20"/>
          <w:rPrChange w:id="4914" w:author="lenovo" w:date="2015-09-26T16:45:00Z">
            <w:rPr>
              <w:rFonts w:ascii="Times New Roman" w:eastAsia="楷体_GB2312" w:cs="Times New Roman"/>
              <w:color w:val="0000FF"/>
              <w:spacing w:val="-16"/>
              <w:szCs w:val="24"/>
            </w:rPr>
          </w:rPrChange>
        </w:rPr>
        <w:t xml:space="preserve">                              conj.                      </w:t>
      </w:r>
      <w:r>
        <w:rPr>
          <w:rFonts w:hint="eastAsia" w:ascii="Times New Roman" w:eastAsia="楷体_GB2312" w:cs="Times New Roman"/>
          <w:color w:val="auto"/>
          <w:spacing w:val="-16"/>
          <w:szCs w:val="20"/>
          <w:rPrChange w:id="4915" w:author="lenovo" w:date="2015-09-26T16:45:00Z">
            <w:rPr>
              <w:rFonts w:hint="eastAsia" w:ascii="Times New Roman" w:eastAsia="楷体_GB2312" w:cs="Times New Roman"/>
              <w:color w:val="0000FF"/>
              <w:spacing w:val="-16"/>
              <w:szCs w:val="24"/>
            </w:rPr>
          </w:rPrChange>
        </w:rPr>
        <w:t>因为，由于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forecast </w:t>
      </w:r>
      <w:r>
        <w:rPr>
          <w:rFonts w:ascii="Times New Roman" w:eastAsia="楷体_GB2312" w:cs="Times New Roman"/>
          <w:color w:val="auto"/>
          <w:szCs w:val="20"/>
          <w:rPrChange w:id="49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9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v</w:t>
      </w:r>
      <w:r>
        <w:rPr>
          <w:rFonts w:hint="eastAsia" w:ascii="Times New Roman" w:eastAsia="楷体_GB2312" w:cs="Times New Roman"/>
          <w:color w:val="auto"/>
          <w:szCs w:val="20"/>
          <w:rPrChange w:id="49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预告，预报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foreign </w:t>
      </w:r>
      <w:r>
        <w:rPr>
          <w:rFonts w:ascii="Times New Roman" w:eastAsia="楷体_GB2312" w:cs="Times New Roman"/>
          <w:color w:val="auto"/>
          <w:szCs w:val="20"/>
          <w:rPrChange w:id="49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9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外国的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foreigner </w:t>
      </w:r>
      <w:r>
        <w:rPr>
          <w:rFonts w:ascii="Times New Roman" w:eastAsia="楷体_GB2312" w:cs="Times New Roman"/>
          <w:color w:val="auto"/>
          <w:szCs w:val="20"/>
          <w:rPrChange w:id="4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9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外国人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forest </w:t>
      </w:r>
      <w:r>
        <w:rPr>
          <w:rFonts w:ascii="Times New Roman" w:eastAsia="楷体_GB2312" w:cs="Times New Roman"/>
          <w:color w:val="auto"/>
          <w:szCs w:val="20"/>
          <w:rPrChange w:id="4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森林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forever </w:t>
      </w:r>
      <w:r>
        <w:rPr>
          <w:rFonts w:ascii="Times New Roman" w:eastAsia="楷体_GB2312" w:cs="Times New Roman"/>
          <w:color w:val="auto"/>
          <w:szCs w:val="20"/>
          <w:rPrChange w:id="49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9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永远；永恒的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forget</w:t>
      </w:r>
      <w:r>
        <w:rPr>
          <w:rFonts w:hint="eastAsia" w:ascii="Times New Roman" w:eastAsia="楷体_GB2312" w:cs="Times New Roman"/>
          <w:color w:val="auto"/>
          <w:szCs w:val="20"/>
          <w:rPrChange w:id="49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49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forgot</w:t>
      </w:r>
      <w:r>
        <w:rPr>
          <w:rFonts w:hint="eastAsia" w:ascii="Times New Roman" w:eastAsia="楷体_GB2312" w:cs="Times New Roman"/>
          <w:color w:val="auto"/>
          <w:szCs w:val="20"/>
          <w:rPrChange w:id="49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49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forgot / forgotten</w:t>
      </w:r>
      <w:r>
        <w:rPr>
          <w:rFonts w:hint="eastAsia" w:ascii="Times New Roman" w:eastAsia="楷体_GB2312" w:cs="Times New Roman"/>
          <w:color w:val="auto"/>
          <w:szCs w:val="20"/>
          <w:rPrChange w:id="49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49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49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忘记；忘掉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forgetful </w:t>
      </w:r>
      <w:r>
        <w:rPr>
          <w:rFonts w:ascii="Times New Roman" w:eastAsia="楷体_GB2312" w:cs="Times New Roman"/>
          <w:color w:val="auto"/>
          <w:szCs w:val="20"/>
          <w:rPrChange w:id="4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49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健忘的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fork </w:t>
      </w:r>
      <w:r>
        <w:rPr>
          <w:rFonts w:ascii="Times New Roman" w:eastAsia="楷体_GB2312" w:cs="Times New Roman"/>
          <w:color w:val="auto"/>
          <w:szCs w:val="20"/>
          <w:rPrChange w:id="49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9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form</w:t>
      </w:r>
      <w:r>
        <w:rPr>
          <w:rFonts w:ascii="Times New Roman" w:eastAsia="楷体_GB2312" w:cs="Times New Roman"/>
          <w:color w:val="auto"/>
          <w:szCs w:val="20"/>
          <w:rPrChange w:id="49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49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形式，方式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forward </w:t>
      </w:r>
      <w:r>
        <w:rPr>
          <w:rFonts w:ascii="Times New Roman" w:eastAsia="楷体_GB2312" w:cs="Times New Roman"/>
          <w:color w:val="auto"/>
          <w:szCs w:val="20"/>
          <w:rPrChange w:id="4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49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向前，前进；今后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fountain </w:t>
      </w:r>
      <w:r>
        <w:rPr>
          <w:rFonts w:ascii="Times New Roman" w:eastAsia="楷体_GB2312" w:cs="Times New Roman"/>
          <w:color w:val="auto"/>
          <w:szCs w:val="20"/>
          <w:rPrChange w:id="49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4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49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4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49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喷泉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49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4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France </w:t>
      </w:r>
      <w:r>
        <w:rPr>
          <w:rFonts w:ascii="Times New Roman" w:eastAsia="楷体_GB2312" w:cs="Times New Roman"/>
          <w:color w:val="auto"/>
          <w:szCs w:val="20"/>
          <w:rPrChange w:id="50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法国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free </w:t>
      </w:r>
      <w:r>
        <w:rPr>
          <w:rFonts w:ascii="Times New Roman" w:eastAsia="楷体_GB2312" w:cs="Times New Roman"/>
          <w:color w:val="auto"/>
          <w:szCs w:val="20"/>
          <w:rPrChange w:id="50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0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自由的；空闲的；免费的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freedom </w:t>
      </w:r>
      <w:r>
        <w:rPr>
          <w:rFonts w:ascii="Times New Roman" w:eastAsia="楷体_GB2312" w:cs="Times New Roman"/>
          <w:color w:val="auto"/>
          <w:szCs w:val="20"/>
          <w:rPrChange w:id="50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freeze</w:t>
      </w:r>
      <w:r>
        <w:rPr>
          <w:rFonts w:hint="eastAsia" w:ascii="Times New Roman" w:eastAsia="楷体_GB2312" w:cs="Times New Roman"/>
          <w:color w:val="auto"/>
          <w:szCs w:val="20"/>
          <w:rPrChange w:id="50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froze</w:t>
      </w:r>
      <w:r>
        <w:rPr>
          <w:rFonts w:hint="eastAsia" w:ascii="Times New Roman" w:eastAsia="楷体_GB2312" w:cs="Times New Roman"/>
          <w:color w:val="auto"/>
          <w:szCs w:val="20"/>
          <w:rPrChange w:id="50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0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frozen</w:t>
      </w:r>
      <w:r>
        <w:rPr>
          <w:rFonts w:hint="eastAsia" w:ascii="Times New Roman" w:eastAsia="楷体_GB2312" w:cs="Times New Roman"/>
          <w:color w:val="auto"/>
          <w:szCs w:val="20"/>
          <w:rPrChange w:id="50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0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0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freezing </w:t>
      </w:r>
      <w:r>
        <w:rPr>
          <w:rFonts w:ascii="Times New Roman" w:eastAsia="楷体_GB2312" w:cs="Times New Roman"/>
          <w:color w:val="auto"/>
          <w:szCs w:val="20"/>
          <w:rPrChange w:id="50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0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结冰的；极冷的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French </w:t>
      </w:r>
      <w:r>
        <w:rPr>
          <w:rFonts w:ascii="Times New Roman" w:eastAsia="楷体_GB2312" w:cs="Times New Roman"/>
          <w:color w:val="auto"/>
          <w:szCs w:val="20"/>
          <w:rPrChange w:id="5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0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法国的，法国人的；法语的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法国人；语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fresh </w:t>
      </w:r>
      <w:r>
        <w:rPr>
          <w:rFonts w:ascii="Times New Roman" w:eastAsia="楷体_GB2312" w:cs="Times New Roman"/>
          <w:color w:val="auto"/>
          <w:szCs w:val="20"/>
          <w:rPrChange w:id="5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0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新鲜的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Friday </w:t>
      </w:r>
      <w:r>
        <w:rPr>
          <w:rFonts w:ascii="Times New Roman" w:eastAsia="楷体_GB2312" w:cs="Times New Roman"/>
          <w:color w:val="auto"/>
          <w:szCs w:val="20"/>
          <w:rPrChange w:id="5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星期五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fridge </w:t>
      </w:r>
      <w:r>
        <w:rPr>
          <w:rFonts w:ascii="Times New Roman" w:eastAsia="楷体_GB2312" w:cs="Times New Roman"/>
          <w:color w:val="auto"/>
          <w:szCs w:val="20"/>
          <w:rPrChange w:id="50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冰箱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fried  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50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油煎的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friend </w:t>
      </w:r>
      <w:r>
        <w:rPr>
          <w:rFonts w:ascii="Times New Roman" w:eastAsia="楷体_GB2312" w:cs="Times New Roman"/>
          <w:color w:val="auto"/>
          <w:szCs w:val="20"/>
          <w:rPrChange w:id="5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朋友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friendly</w:t>
      </w:r>
      <w:r>
        <w:rPr>
          <w:rFonts w:ascii="Times New Roman" w:eastAsia="楷体_GB2312" w:cs="Times New Roman"/>
          <w:color w:val="auto"/>
          <w:szCs w:val="20"/>
          <w:rPrChange w:id="5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0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朋友般的；友好的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friendship </w:t>
      </w:r>
      <w:r>
        <w:rPr>
          <w:rFonts w:ascii="Times New Roman" w:eastAsia="楷体_GB2312" w:cs="Times New Roman"/>
          <w:color w:val="auto"/>
          <w:szCs w:val="20"/>
          <w:rPrChange w:id="5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0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0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友谊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frighten</w:t>
      </w:r>
      <w:r>
        <w:rPr>
          <w:rFonts w:ascii="Times New Roman" w:eastAsia="楷体_GB2312" w:cs="Times New Roman"/>
          <w:color w:val="auto"/>
          <w:szCs w:val="20"/>
          <w:rPrChange w:id="5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0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使害怕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frightened</w:t>
      </w:r>
      <w:r>
        <w:rPr>
          <w:rFonts w:ascii="Times New Roman" w:eastAsia="楷体_GB2312" w:cs="Times New Roman"/>
          <w:color w:val="auto"/>
          <w:szCs w:val="20"/>
          <w:rPrChange w:id="5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受惊吓的；吃惊的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frightening </w:t>
      </w:r>
      <w:r>
        <w:rPr>
          <w:rFonts w:ascii="Times New Roman" w:eastAsia="楷体_GB2312" w:cs="Times New Roman"/>
          <w:color w:val="auto"/>
          <w:szCs w:val="20"/>
          <w:rPrChange w:id="5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恐怖的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0"/>
          <w:rPrChange w:id="5115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from </w:t>
      </w:r>
      <w:r>
        <w:rPr>
          <w:rFonts w:ascii="Times New Roman" w:eastAsia="楷体_GB2312" w:cs="Times New Roman"/>
          <w:color w:val="auto"/>
          <w:szCs w:val="20"/>
          <w:rPrChange w:id="5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51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pacing w:val="-10"/>
          <w:szCs w:val="20"/>
          <w:rPrChange w:id="5121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5122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．（表示起点）从；自</w:t>
      </w:r>
      <w:r>
        <w:rPr>
          <w:rFonts w:ascii="Times New Roman" w:eastAsia="楷体_GB2312" w:cs="Times New Roman"/>
          <w:color w:val="auto"/>
          <w:spacing w:val="-10"/>
          <w:szCs w:val="20"/>
          <w:rPrChange w:id="5123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 xml:space="preserve"> 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180" w:firstLineChars="2200"/>
        <w:rPr>
          <w:rFonts w:ascii="Times New Roman" w:eastAsia="楷体_GB2312" w:cs="Times New Roman"/>
          <w:color w:val="auto"/>
          <w:spacing w:val="-10"/>
          <w:rPrChange w:id="5124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</w:pPr>
      <w:r>
        <w:rPr>
          <w:rFonts w:ascii="Times New Roman" w:eastAsia="楷体_GB2312" w:cs="Times New Roman"/>
          <w:color w:val="auto"/>
          <w:spacing w:val="-10"/>
          <w:szCs w:val="20"/>
          <w:rPrChange w:id="5125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5126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．（表示时间）从</w:t>
      </w:r>
      <w:r>
        <w:rPr>
          <w:rFonts w:ascii="Times New Roman" w:eastAsia="楷体_GB2312" w:cs="Times New Roman"/>
          <w:color w:val="auto"/>
          <w:spacing w:val="-10"/>
          <w:szCs w:val="20"/>
          <w:rPrChange w:id="5127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5128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开始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szCs w:val="20"/>
          <w:rPrChange w:id="51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．（表示距离）距</w:t>
      </w:r>
      <w:r>
        <w:rPr>
          <w:rFonts w:ascii="Times New Roman" w:eastAsia="楷体_GB2312" w:cs="Times New Roman"/>
          <w:color w:val="auto"/>
          <w:szCs w:val="20"/>
          <w:rPrChange w:id="5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5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；离</w:t>
      </w:r>
      <w:r>
        <w:rPr>
          <w:rFonts w:ascii="Times New Roman" w:eastAsia="楷体_GB2312" w:cs="Times New Roman"/>
          <w:color w:val="auto"/>
          <w:szCs w:val="20"/>
          <w:rPrChange w:id="51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4200" w:firstLineChars="2000"/>
        <w:rPr>
          <w:rFonts w:ascii="Times New Roman" w:eastAsia="楷体_GB2312" w:cs="Times New Roman"/>
          <w:color w:val="auto"/>
          <w:rPrChange w:id="51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4.</w:t>
      </w:r>
      <w:r>
        <w:rPr>
          <w:rFonts w:hint="eastAsia" w:ascii="Times New Roman" w:eastAsia="楷体_GB2312" w:cs="Times New Roman"/>
          <w:color w:val="auto"/>
          <w:szCs w:val="20"/>
          <w:rPrChange w:id="51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（表示来源）来自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front </w:t>
      </w:r>
      <w:r>
        <w:rPr>
          <w:rFonts w:ascii="Times New Roman" w:eastAsia="楷体_GB2312" w:cs="Times New Roman"/>
          <w:color w:val="auto"/>
          <w:szCs w:val="20"/>
          <w:rPrChange w:id="5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1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前面；前部；前线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前面的；前部的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frozen </w:t>
      </w:r>
      <w:r>
        <w:rPr>
          <w:rFonts w:ascii="Times New Roman" w:eastAsia="楷体_GB2312" w:cs="Times New Roman"/>
          <w:color w:val="auto"/>
          <w:szCs w:val="20"/>
          <w:rPrChange w:id="5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冰冻的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fruit </w:t>
      </w:r>
      <w:r>
        <w:rPr>
          <w:rFonts w:ascii="Times New Roman" w:eastAsia="楷体_GB2312" w:cs="Times New Roman"/>
          <w:color w:val="auto"/>
          <w:szCs w:val="20"/>
          <w:rPrChange w:id="5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1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水果；果实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fuel </w:t>
      </w:r>
      <w:r>
        <w:rPr>
          <w:rFonts w:ascii="Times New Roman" w:eastAsia="楷体_GB2312" w:cs="Times New Roman"/>
          <w:color w:val="auto"/>
          <w:szCs w:val="20"/>
          <w:rPrChange w:id="5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1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燃料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full</w:t>
      </w:r>
      <w:r>
        <w:rPr>
          <w:rFonts w:ascii="Times New Roman" w:eastAsia="楷体_GB2312" w:cs="Times New Roman"/>
          <w:color w:val="auto"/>
          <w:szCs w:val="20"/>
          <w:rPrChange w:id="5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满的，充满的；完全的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fun </w:t>
      </w:r>
      <w:r>
        <w:rPr>
          <w:rFonts w:ascii="Times New Roman" w:eastAsia="楷体_GB2312" w:cs="Times New Roman"/>
          <w:color w:val="auto"/>
          <w:szCs w:val="20"/>
          <w:rPrChange w:id="5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1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乐趣；有趣的事；娱乐，玩笑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funny </w:t>
      </w:r>
      <w:r>
        <w:rPr>
          <w:rFonts w:ascii="Times New Roman" w:eastAsia="楷体_GB2312" w:cs="Times New Roman"/>
          <w:color w:val="auto"/>
          <w:szCs w:val="20"/>
          <w:rPrChange w:id="5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1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1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滑稽的；可笑的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furniture</w:t>
      </w:r>
      <w:r>
        <w:rPr>
          <w:rFonts w:ascii="Times New Roman" w:eastAsia="楷体_GB2312" w:cs="Times New Roman"/>
          <w:color w:val="auto"/>
          <w:szCs w:val="20"/>
          <w:rPrChange w:id="51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1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1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（总称）家具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future </w:t>
      </w:r>
      <w:r>
        <w:rPr>
          <w:rFonts w:ascii="Times New Roman" w:eastAsia="楷体_GB2312" w:cs="Times New Roman"/>
          <w:color w:val="auto"/>
          <w:szCs w:val="20"/>
          <w:rPrChange w:id="5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将来，未来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G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gain</w:t>
      </w:r>
      <w:r>
        <w:rPr>
          <w:rFonts w:ascii="Times New Roman" w:eastAsia="楷体_GB2312" w:cs="Times New Roman"/>
          <w:color w:val="auto"/>
          <w:szCs w:val="20"/>
          <w:rPrChange w:id="52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2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获得，得到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game </w:t>
      </w:r>
      <w:r>
        <w:rPr>
          <w:rFonts w:ascii="Times New Roman" w:eastAsia="楷体_GB2312" w:cs="Times New Roman"/>
          <w:color w:val="auto"/>
          <w:szCs w:val="20"/>
          <w:rPrChange w:id="52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游戏；运动；比赛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garden </w:t>
      </w:r>
      <w:r>
        <w:rPr>
          <w:rFonts w:ascii="Times New Roman" w:eastAsia="楷体_GB2312" w:cs="Times New Roman"/>
          <w:color w:val="auto"/>
          <w:szCs w:val="20"/>
          <w:rPrChange w:id="5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花园，果园，菜园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gas </w:t>
      </w:r>
      <w:r>
        <w:rPr>
          <w:rFonts w:ascii="Times New Roman" w:eastAsia="楷体_GB2312" w:cs="Times New Roman"/>
          <w:color w:val="auto"/>
          <w:szCs w:val="20"/>
          <w:rPrChange w:id="5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气态；气体；煤气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gate </w:t>
      </w:r>
      <w:r>
        <w:rPr>
          <w:rFonts w:ascii="Times New Roman" w:eastAsia="楷体_GB2312" w:cs="Times New Roman"/>
          <w:color w:val="auto"/>
          <w:szCs w:val="20"/>
          <w:rPrChange w:id="52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general </w:t>
      </w:r>
      <w:r>
        <w:rPr>
          <w:rFonts w:ascii="Times New Roman" w:eastAsia="楷体_GB2312" w:cs="Times New Roman"/>
          <w:color w:val="auto"/>
          <w:szCs w:val="20"/>
          <w:rPrChange w:id="5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2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大体的，笼统的，总的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generation</w:t>
      </w:r>
      <w:r>
        <w:rPr>
          <w:rFonts w:ascii="Times New Roman" w:eastAsia="楷体_GB2312" w:cs="Times New Roman"/>
          <w:color w:val="auto"/>
          <w:szCs w:val="20"/>
          <w:rPrChange w:id="52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代，一代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generous</w:t>
      </w:r>
      <w:r>
        <w:rPr>
          <w:rFonts w:ascii="Times New Roman" w:eastAsia="楷体_GB2312" w:cs="Times New Roman"/>
          <w:color w:val="auto"/>
          <w:szCs w:val="20"/>
          <w:rPrChange w:id="5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2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慷慨的；大方的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gentle</w:t>
      </w:r>
      <w:r>
        <w:rPr>
          <w:rFonts w:ascii="Times New Roman" w:eastAsia="楷体_GB2312" w:cs="Times New Roman"/>
          <w:color w:val="auto"/>
          <w:szCs w:val="20"/>
          <w:rPrChange w:id="52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2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温柔的，轻轻的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gentleman </w:t>
      </w:r>
      <w:r>
        <w:rPr>
          <w:rFonts w:ascii="Times New Roman" w:eastAsia="楷体_GB2312" w:cs="Times New Roman"/>
          <w:color w:val="auto"/>
          <w:szCs w:val="20"/>
          <w:rPrChange w:id="5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绅士；先生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gently </w:t>
      </w:r>
      <w:r>
        <w:rPr>
          <w:rFonts w:ascii="Times New Roman" w:eastAsia="楷体_GB2312" w:cs="Times New Roman"/>
          <w:color w:val="auto"/>
          <w:szCs w:val="20"/>
          <w:rPrChange w:id="5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2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轻柔的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geography </w:t>
      </w:r>
      <w:r>
        <w:rPr>
          <w:rFonts w:ascii="Times New Roman" w:eastAsia="楷体_GB2312" w:cs="Times New Roman"/>
          <w:color w:val="auto"/>
          <w:szCs w:val="20"/>
          <w:rPrChange w:id="5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German </w:t>
      </w:r>
      <w:r>
        <w:rPr>
          <w:rFonts w:ascii="Times New Roman" w:eastAsia="楷体_GB2312" w:cs="Times New Roman"/>
          <w:color w:val="auto"/>
          <w:szCs w:val="20"/>
          <w:rPrChange w:id="5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2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2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德国人；德语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德国的；德国人的；德语的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Germany </w:t>
      </w:r>
      <w:r>
        <w:rPr>
          <w:rFonts w:ascii="Times New Roman" w:eastAsia="楷体_GB2312" w:cs="Times New Roman"/>
          <w:color w:val="auto"/>
          <w:szCs w:val="20"/>
          <w:rPrChange w:id="5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3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德国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get</w:t>
      </w:r>
      <w:r>
        <w:rPr>
          <w:rFonts w:hint="eastAsia" w:ascii="Times New Roman" w:eastAsia="楷体_GB2312" w:cs="Times New Roman"/>
          <w:color w:val="auto"/>
          <w:szCs w:val="20"/>
          <w:rPrChange w:id="53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got</w:t>
      </w:r>
      <w:r>
        <w:rPr>
          <w:rFonts w:hint="eastAsia" w:ascii="Times New Roman" w:eastAsia="楷体_GB2312" w:cs="Times New Roman"/>
          <w:color w:val="auto"/>
          <w:szCs w:val="20"/>
          <w:rPrChange w:id="53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got / gotten</w:t>
      </w:r>
      <w:r>
        <w:rPr>
          <w:rFonts w:hint="eastAsia" w:ascii="Times New Roman" w:eastAsia="楷体_GB2312" w:cs="Times New Roman"/>
          <w:color w:val="auto"/>
          <w:szCs w:val="20"/>
          <w:rPrChange w:id="53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3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成为；变得；得到；到达；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（用于</w:t>
      </w:r>
      <w:r>
        <w:rPr>
          <w:rFonts w:ascii="Times New Roman" w:eastAsia="楷体_GB2312" w:cs="Times New Roman"/>
          <w:color w:val="auto"/>
          <w:szCs w:val="20"/>
          <w:rPrChange w:id="5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have got</w:t>
      </w:r>
      <w:r>
        <w:rPr>
          <w:rFonts w:hint="eastAsia" w:ascii="Times New Roman" w:eastAsia="楷体_GB2312" w:cs="Times New Roman"/>
          <w:color w:val="auto"/>
          <w:szCs w:val="20"/>
          <w:rPrChange w:id="53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短语中）具有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gift</w:t>
      </w:r>
      <w:r>
        <w:rPr>
          <w:rFonts w:ascii="Times New Roman" w:eastAsia="楷体_GB2312" w:cs="Times New Roman"/>
          <w:color w:val="auto"/>
          <w:szCs w:val="20"/>
          <w:rPrChange w:id="53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3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赠品；礼物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girl </w:t>
      </w:r>
      <w:r>
        <w:rPr>
          <w:rFonts w:ascii="Times New Roman" w:eastAsia="楷体_GB2312" w:cs="Times New Roman"/>
          <w:color w:val="auto"/>
          <w:szCs w:val="20"/>
          <w:rPrChange w:id="5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3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give</w:t>
      </w:r>
      <w:r>
        <w:rPr>
          <w:rFonts w:hint="eastAsia" w:ascii="Times New Roman" w:eastAsia="楷体_GB2312" w:cs="Times New Roman"/>
          <w:color w:val="auto"/>
          <w:szCs w:val="20"/>
          <w:rPrChange w:id="53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3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gave</w:t>
      </w:r>
      <w:r>
        <w:rPr>
          <w:rFonts w:hint="eastAsia" w:ascii="Times New Roman" w:eastAsia="楷体_GB2312" w:cs="Times New Roman"/>
          <w:color w:val="auto"/>
          <w:szCs w:val="20"/>
          <w:rPrChange w:id="53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given</w:t>
      </w:r>
      <w:r>
        <w:rPr>
          <w:rFonts w:hint="eastAsia" w:ascii="Times New Roman" w:eastAsia="楷体_GB2312" w:cs="Times New Roman"/>
          <w:color w:val="auto"/>
          <w:szCs w:val="20"/>
          <w:rPrChange w:id="53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3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给；递给；付出；给予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glad </w:t>
      </w:r>
      <w:r>
        <w:rPr>
          <w:rFonts w:ascii="Times New Roman" w:eastAsia="楷体_GB2312" w:cs="Times New Roman"/>
          <w:color w:val="auto"/>
          <w:szCs w:val="20"/>
          <w:rPrChange w:id="53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3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高兴的；乐意的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glass </w:t>
      </w:r>
      <w:r>
        <w:rPr>
          <w:rFonts w:ascii="Times New Roman" w:eastAsia="楷体_GB2312" w:cs="Times New Roman"/>
          <w:color w:val="auto"/>
          <w:szCs w:val="20"/>
          <w:rPrChange w:id="5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3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玻璃；玻璃杯；（复）眼镜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</w:t>
      </w:r>
      <w:r>
        <w:rPr>
          <w:rFonts w:hint="eastAsia" w:ascii="Times New Roman" w:eastAsia="楷体_GB2312" w:cs="Times New Roman"/>
          <w:color w:val="auto"/>
          <w:szCs w:val="20"/>
          <w:rPrChange w:id="53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went</w:t>
      </w:r>
      <w:r>
        <w:rPr>
          <w:rFonts w:hint="eastAsia" w:ascii="Times New Roman" w:eastAsia="楷体_GB2312" w:cs="Times New Roman"/>
          <w:color w:val="auto"/>
          <w:szCs w:val="20"/>
          <w:rPrChange w:id="53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gone</w:t>
      </w:r>
      <w:r>
        <w:rPr>
          <w:rFonts w:hint="eastAsia" w:ascii="Times New Roman" w:eastAsia="楷体_GB2312" w:cs="Times New Roman"/>
          <w:color w:val="auto"/>
          <w:szCs w:val="20"/>
          <w:rPrChange w:id="53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3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3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去；走；驶；通到；达到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goal </w:t>
      </w:r>
      <w:r>
        <w:rPr>
          <w:rFonts w:ascii="Times New Roman" w:eastAsia="楷体_GB2312" w:cs="Times New Roman"/>
          <w:color w:val="auto"/>
          <w:szCs w:val="20"/>
          <w:rPrChange w:id="5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3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目标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gold </w:t>
      </w:r>
      <w:r>
        <w:rPr>
          <w:rFonts w:ascii="Times New Roman" w:eastAsia="楷体_GB2312" w:cs="Times New Roman"/>
          <w:color w:val="auto"/>
          <w:szCs w:val="20"/>
          <w:rPrChange w:id="5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3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黄金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golden </w:t>
      </w:r>
      <w:r>
        <w:rPr>
          <w:rFonts w:ascii="Times New Roman" w:eastAsia="楷体_GB2312" w:cs="Times New Roman"/>
          <w:color w:val="auto"/>
          <w:szCs w:val="20"/>
          <w:rPrChange w:id="5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3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3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3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3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金色的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good</w:t>
      </w:r>
      <w:r>
        <w:rPr>
          <w:rFonts w:hint="eastAsia" w:ascii="Times New Roman" w:eastAsia="楷体_GB2312" w:cs="Times New Roman"/>
          <w:color w:val="auto"/>
          <w:szCs w:val="20"/>
          <w:rPrChange w:id="53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（比较级</w:t>
      </w:r>
      <w:r>
        <w:rPr>
          <w:rFonts w:ascii="Times New Roman" w:eastAsia="楷体_GB2312" w:cs="Times New Roman"/>
          <w:color w:val="auto"/>
          <w:szCs w:val="20"/>
          <w:rPrChange w:id="5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better</w:t>
      </w:r>
      <w:r>
        <w:rPr>
          <w:rFonts w:hint="eastAsia" w:ascii="Times New Roman" w:eastAsia="楷体_GB2312" w:cs="Times New Roman"/>
          <w:color w:val="auto"/>
          <w:szCs w:val="20"/>
          <w:rPrChange w:id="54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，最高级</w:t>
      </w:r>
      <w:r>
        <w:rPr>
          <w:rFonts w:ascii="Times New Roman" w:eastAsia="楷体_GB2312" w:cs="Times New Roman"/>
          <w:color w:val="auto"/>
          <w:szCs w:val="20"/>
          <w:rPrChange w:id="5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best</w:t>
      </w:r>
      <w:r>
        <w:rPr>
          <w:rFonts w:hint="eastAsia" w:ascii="Times New Roman" w:eastAsia="楷体_GB2312" w:cs="Times New Roman"/>
          <w:color w:val="auto"/>
          <w:szCs w:val="20"/>
          <w:rPrChange w:id="54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adj</w:t>
      </w:r>
      <w:r>
        <w:rPr>
          <w:rFonts w:hint="eastAsia" w:ascii="Times New Roman" w:eastAsia="楷体_GB2312" w:cs="Times New Roman"/>
          <w:color w:val="auto"/>
          <w:szCs w:val="20"/>
          <w:rPrChange w:id="54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好；良好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government </w:t>
      </w:r>
      <w:r>
        <w:rPr>
          <w:rFonts w:ascii="Times New Roman" w:eastAsia="楷体_GB2312" w:cs="Times New Roman"/>
          <w:color w:val="auto"/>
          <w:szCs w:val="20"/>
          <w:rPrChange w:id="5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政府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grade </w:t>
      </w:r>
      <w:r>
        <w:rPr>
          <w:rFonts w:ascii="Times New Roman" w:eastAsia="楷体_GB2312" w:cs="Times New Roman"/>
          <w:color w:val="auto"/>
          <w:szCs w:val="20"/>
          <w:rPrChange w:id="5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等级；（中小学的）学年；成绩，分数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graduate </w:t>
      </w:r>
      <w:r>
        <w:rPr>
          <w:rFonts w:ascii="Times New Roman" w:eastAsia="楷体_GB2312" w:cs="Times New Roman"/>
          <w:color w:val="auto"/>
          <w:szCs w:val="20"/>
          <w:rPrChange w:id="5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4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毕业</w:t>
      </w:r>
    </w:p>
    <w:p>
      <w:pPr>
        <w:pStyle w:val="4"/>
        <w:tabs>
          <w:tab w:val="left" w:pos="2160"/>
        </w:tabs>
        <w:spacing w:line="240" w:lineRule="exact"/>
        <w:ind w:left="2160"/>
        <w:rPr>
          <w:rFonts w:ascii="Times New Roman" w:eastAsia="楷体_GB2312" w:cs="Times New Roman"/>
          <w:color w:val="auto"/>
          <w:rPrChange w:id="5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n.                 </w:t>
      </w:r>
      <w:r>
        <w:rPr>
          <w:rFonts w:hint="eastAsia" w:ascii="Times New Roman" w:eastAsia="楷体_GB2312" w:cs="Times New Roman"/>
          <w:color w:val="auto"/>
          <w:szCs w:val="20"/>
          <w:rPrChange w:id="54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大学毕业生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grandma = grandmother   n</w:t>
      </w:r>
      <w:r>
        <w:rPr>
          <w:rFonts w:hint="eastAsia" w:ascii="Times New Roman" w:eastAsia="楷体_GB2312" w:cs="Times New Roman"/>
          <w:color w:val="auto"/>
          <w:szCs w:val="20"/>
          <w:rPrChange w:id="54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奶奶；外婆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grandpa = grandfather  n</w:t>
      </w:r>
      <w:r>
        <w:rPr>
          <w:rFonts w:hint="eastAsia" w:ascii="Times New Roman" w:eastAsia="楷体_GB2312" w:cs="Times New Roman"/>
          <w:color w:val="auto"/>
          <w:szCs w:val="20"/>
          <w:rPrChange w:id="54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爷爷；外公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grass </w:t>
      </w:r>
      <w:r>
        <w:rPr>
          <w:rFonts w:ascii="Times New Roman" w:eastAsia="楷体_GB2312" w:cs="Times New Roman"/>
          <w:color w:val="auto"/>
          <w:szCs w:val="20"/>
          <w:rPrChange w:id="54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草；草场；牧草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5448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great </w:t>
      </w:r>
      <w:r>
        <w:rPr>
          <w:rFonts w:ascii="Times New Roman" w:eastAsia="楷体_GB2312" w:cs="Times New Roman"/>
          <w:color w:val="auto"/>
          <w:szCs w:val="20"/>
          <w:rPrChange w:id="54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4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5454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伟大的；重要的；（口语）美妙的；很好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green </w:t>
      </w:r>
      <w:r>
        <w:rPr>
          <w:rFonts w:ascii="Times New Roman" w:eastAsia="楷体_GB2312" w:cs="Times New Roman"/>
          <w:color w:val="auto"/>
          <w:szCs w:val="20"/>
          <w:rPrChange w:id="54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绿色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4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绿色的；青的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greenhouse</w:t>
      </w:r>
      <w:r>
        <w:rPr>
          <w:rFonts w:ascii="Times New Roman" w:eastAsia="楷体_GB2312" w:cs="Times New Roman"/>
          <w:color w:val="auto"/>
          <w:szCs w:val="20"/>
          <w:rPrChange w:id="54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4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温室，暖房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greet</w:t>
      </w:r>
      <w:r>
        <w:rPr>
          <w:rFonts w:ascii="Times New Roman" w:eastAsia="楷体_GB2312" w:cs="Times New Roman"/>
          <w:color w:val="auto"/>
          <w:szCs w:val="20"/>
          <w:rPrChange w:id="5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54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问候；向</w:t>
      </w:r>
      <w:r>
        <w:rPr>
          <w:rFonts w:ascii="Times New Roman" w:eastAsia="楷体_GB2312" w:cs="Times New Roman"/>
          <w:color w:val="auto"/>
          <w:szCs w:val="20"/>
          <w:rPrChange w:id="54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54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致敬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ground </w:t>
      </w:r>
      <w:r>
        <w:rPr>
          <w:rFonts w:ascii="Times New Roman" w:eastAsia="楷体_GB2312" w:cs="Times New Roman"/>
          <w:color w:val="auto"/>
          <w:szCs w:val="20"/>
          <w:rPrChange w:id="54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group </w:t>
      </w:r>
      <w:r>
        <w:rPr>
          <w:rFonts w:ascii="Times New Roman" w:eastAsia="楷体_GB2312" w:cs="Times New Roman"/>
          <w:color w:val="auto"/>
          <w:szCs w:val="20"/>
          <w:rPrChange w:id="5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4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4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4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组，群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4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grow</w:t>
      </w:r>
      <w:r>
        <w:rPr>
          <w:rFonts w:hint="eastAsia" w:ascii="Times New Roman" w:eastAsia="楷体_GB2312" w:cs="Times New Roman"/>
          <w:color w:val="auto"/>
          <w:szCs w:val="20"/>
          <w:rPrChange w:id="54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4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grew</w:t>
      </w:r>
      <w:r>
        <w:rPr>
          <w:rFonts w:hint="eastAsia" w:ascii="Times New Roman" w:eastAsia="楷体_GB2312" w:cs="Times New Roman"/>
          <w:color w:val="auto"/>
          <w:szCs w:val="20"/>
          <w:rPrChange w:id="54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grown</w:t>
      </w:r>
      <w:r>
        <w:rPr>
          <w:rFonts w:hint="eastAsia" w:ascii="Times New Roman" w:eastAsia="楷体_GB2312" w:cs="Times New Roman"/>
          <w:color w:val="auto"/>
          <w:szCs w:val="20"/>
          <w:rPrChange w:id="55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5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5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生长；发育；种植；变成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guess</w:t>
      </w:r>
      <w:r>
        <w:rPr>
          <w:rFonts w:ascii="Times New Roman" w:eastAsia="楷体_GB2312" w:cs="Times New Roman"/>
          <w:color w:val="auto"/>
          <w:szCs w:val="20"/>
          <w:rPrChange w:id="55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5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猜测；推测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guest </w:t>
      </w:r>
      <w:r>
        <w:rPr>
          <w:rFonts w:ascii="Times New Roman" w:eastAsia="楷体_GB2312" w:cs="Times New Roman"/>
          <w:color w:val="auto"/>
          <w:szCs w:val="20"/>
          <w:rPrChange w:id="55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客人，宾客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guide </w:t>
      </w:r>
      <w:r>
        <w:rPr>
          <w:rFonts w:ascii="Times New Roman" w:eastAsia="楷体_GB2312" w:cs="Times New Roman"/>
          <w:color w:val="auto"/>
          <w:szCs w:val="20"/>
          <w:rPrChange w:id="55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向导，导游；指南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gun </w:t>
      </w:r>
      <w:r>
        <w:rPr>
          <w:rFonts w:ascii="Times New Roman" w:eastAsia="楷体_GB2312" w:cs="Times New Roman"/>
          <w:color w:val="auto"/>
          <w:szCs w:val="20"/>
          <w:rPrChange w:id="5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枪，炮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H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habit </w:t>
      </w:r>
      <w:r>
        <w:rPr>
          <w:rFonts w:ascii="Times New Roman" w:eastAsia="楷体_GB2312" w:cs="Times New Roman"/>
          <w:color w:val="auto"/>
          <w:szCs w:val="20"/>
          <w:rPrChange w:id="5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习惯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hair </w:t>
      </w:r>
      <w:r>
        <w:rPr>
          <w:rFonts w:ascii="Times New Roman" w:eastAsia="楷体_GB2312" w:cs="Times New Roman"/>
          <w:color w:val="auto"/>
          <w:szCs w:val="20"/>
          <w:rPrChange w:id="5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头发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half </w:t>
      </w:r>
      <w:r>
        <w:rPr>
          <w:rFonts w:ascii="Times New Roman" w:eastAsia="楷体_GB2312" w:cs="Times New Roman"/>
          <w:color w:val="auto"/>
          <w:szCs w:val="20"/>
          <w:rPrChange w:id="5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adj.&amp; n</w:t>
      </w:r>
      <w:r>
        <w:rPr>
          <w:rFonts w:hint="eastAsia" w:ascii="Times New Roman" w:eastAsia="楷体_GB2312" w:cs="Times New Roman"/>
          <w:color w:val="auto"/>
          <w:szCs w:val="20"/>
          <w:rPrChange w:id="55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半，一半，半个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hall </w:t>
      </w:r>
      <w:r>
        <w:rPr>
          <w:rFonts w:ascii="Times New Roman" w:eastAsia="楷体_GB2312" w:cs="Times New Roman"/>
          <w:color w:val="auto"/>
          <w:szCs w:val="20"/>
          <w:rPrChange w:id="5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大厅，会堂，礼堂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hamburger </w:t>
      </w:r>
      <w:r>
        <w:rPr>
          <w:rFonts w:ascii="Times New Roman" w:eastAsia="楷体_GB2312" w:cs="Times New Roman"/>
          <w:color w:val="auto"/>
          <w:szCs w:val="20"/>
          <w:rPrChange w:id="5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汉堡包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hand </w:t>
      </w:r>
      <w:r>
        <w:rPr>
          <w:rFonts w:ascii="Times New Roman" w:eastAsia="楷体_GB2312" w:cs="Times New Roman"/>
          <w:color w:val="auto"/>
          <w:szCs w:val="20"/>
          <w:rPrChange w:id="55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5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手；指针</w:t>
      </w:r>
    </w:p>
    <w:p>
      <w:pPr>
        <w:pStyle w:val="4"/>
        <w:numPr>
          <w:ilvl w:val="0"/>
          <w:numId w:val="20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55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55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递；给；交付；交进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hang</w:t>
      </w:r>
      <w:r>
        <w:rPr>
          <w:rFonts w:hint="eastAsia" w:ascii="Times New Roman" w:eastAsia="楷体_GB2312" w:cs="Times New Roman"/>
          <w:color w:val="auto"/>
          <w:szCs w:val="20"/>
          <w:rPrChange w:id="55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hung</w:t>
      </w:r>
      <w:r>
        <w:rPr>
          <w:rFonts w:hint="eastAsia" w:ascii="Times New Roman" w:eastAsia="楷体_GB2312" w:cs="Times New Roman"/>
          <w:color w:val="auto"/>
          <w:szCs w:val="20"/>
          <w:rPrChange w:id="55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5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hung</w:t>
      </w:r>
      <w:r>
        <w:rPr>
          <w:rFonts w:hint="eastAsia" w:ascii="Times New Roman" w:eastAsia="楷体_GB2312" w:cs="Times New Roman"/>
          <w:color w:val="auto"/>
          <w:szCs w:val="20"/>
          <w:rPrChange w:id="55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5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悬挂；把</w:t>
      </w:r>
      <w:r>
        <w:rPr>
          <w:rFonts w:ascii="Times New Roman" w:eastAsia="楷体_GB2312" w:cs="Times New Roman"/>
          <w:color w:val="auto"/>
          <w:szCs w:val="20"/>
          <w:rPrChange w:id="5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55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吊起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(hanged, hanged) v.</w:t>
      </w:r>
      <w:r>
        <w:rPr>
          <w:rFonts w:ascii="Times New Roman" w:eastAsia="楷体_GB2312" w:cs="Times New Roman"/>
          <w:color w:val="auto"/>
          <w:szCs w:val="20"/>
          <w:rPrChange w:id="55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5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处绞刑；上吊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happen</w:t>
      </w:r>
      <w:r>
        <w:rPr>
          <w:rFonts w:ascii="Times New Roman" w:eastAsia="楷体_GB2312" w:cs="Times New Roman"/>
          <w:color w:val="auto"/>
          <w:szCs w:val="20"/>
          <w:rPrChange w:id="5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5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（偶然）发生；碰巧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happily</w:t>
      </w:r>
      <w:r>
        <w:rPr>
          <w:rFonts w:ascii="Times New Roman" w:eastAsia="楷体_GB2312" w:cs="Times New Roman"/>
          <w:color w:val="auto"/>
          <w:szCs w:val="20"/>
          <w:rPrChange w:id="5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56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幸福地；快乐地，高兴地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0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09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happiness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5610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幸福，快乐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del w:id="5611" w:author="lenovo" w:date="2015-09-19T19:37:00Z"/>
          <w:rFonts w:ascii="Times New Roman" w:eastAsia="楷体_GB2312" w:cs="Times New Roman"/>
          <w:color w:val="auto"/>
          <w:rPrChange w:id="5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eastAsia="楷体_GB2312"/>
          <w:color w:val="auto"/>
          <w:rPrChange w:id="5613" w:author="lenovo" w:date="2015-09-26T16:45:00Z">
            <w:rPr>
              <w:rFonts w:eastAsia="楷体_GB2312"/>
              <w:color w:val="0000FF"/>
            </w:rPr>
          </w:rPrChange>
        </w:rPr>
        <w:t xml:space="preserve">happy </w:t>
      </w:r>
      <w:r>
        <w:rPr>
          <w:rFonts w:eastAsia="楷体_GB2312"/>
          <w:color w:val="auto"/>
          <w:rPrChange w:id="5614" w:author="lenovo" w:date="2015-09-26T16:45:00Z">
            <w:rPr>
              <w:rFonts w:eastAsia="楷体_GB2312"/>
              <w:color w:val="0000FF"/>
            </w:rPr>
          </w:rPrChange>
        </w:rPr>
        <w:tab/>
      </w:r>
      <w:r>
        <w:rPr>
          <w:rFonts w:eastAsia="楷体_GB2312"/>
          <w:color w:val="auto"/>
          <w:rPrChange w:id="5615" w:author="lenovo" w:date="2015-09-26T16:45:00Z">
            <w:rPr>
              <w:rFonts w:eastAsia="楷体_GB2312"/>
              <w:color w:val="0000FF"/>
            </w:rPr>
          </w:rPrChange>
        </w:rPr>
        <w:t>adj</w:t>
      </w:r>
      <w:r>
        <w:rPr>
          <w:rFonts w:hint="eastAsia" w:eastAsia="楷体_GB2312"/>
          <w:color w:val="auto"/>
          <w:rPrChange w:id="5616" w:author="lenovo" w:date="2015-09-26T16:45:00Z">
            <w:rPr>
              <w:rFonts w:hint="eastAsia" w:eastAsia="楷体_GB2312"/>
              <w:color w:val="0000FF"/>
            </w:rPr>
          </w:rPrChange>
        </w:rPr>
        <w:t>．</w:t>
      </w:r>
      <w:r>
        <w:rPr>
          <w:rFonts w:eastAsia="楷体_GB2312"/>
          <w:color w:val="auto"/>
          <w:rPrChange w:id="5617" w:author="lenovo" w:date="2015-09-26T16:45:00Z">
            <w:rPr>
              <w:rFonts w:eastAsia="楷体_GB2312"/>
              <w:color w:val="0000FF"/>
            </w:rPr>
          </w:rPrChange>
        </w:rPr>
        <w:tab/>
      </w:r>
      <w:r>
        <w:rPr>
          <w:rFonts w:hint="eastAsia" w:eastAsia="楷体_GB2312"/>
          <w:color w:val="auto"/>
          <w:rPrChange w:id="5618" w:author="lenovo" w:date="2015-09-26T16:45:00Z">
            <w:rPr>
              <w:rFonts w:hint="eastAsia" w:eastAsia="楷体_GB2312"/>
              <w:color w:val="0000FF"/>
            </w:rPr>
          </w:rPrChange>
        </w:rPr>
        <w:t>幸福的；快乐的，高兴的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1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5620" w:author="lenovo" w:date="2015-09-19T19:37:00Z">
        <w:r>
          <w:rPr>
            <w:rFonts w:ascii="Times New Roman" w:eastAsia="楷体_GB2312" w:cs="Times New Roman"/>
            <w:color w:val="auto"/>
            <w:szCs w:val="20"/>
            <w:rPrChange w:id="5621" w:author="lenovo" w:date="2015-09-26T16:45:00Z">
              <w:rPr>
                <w:rFonts w:ascii="Times New Roman" w:eastAsia="楷体_GB2312" w:cs="Times New Roman"/>
                <w:color w:val="FF0000"/>
                <w:szCs w:val="24"/>
              </w:rPr>
            </w:rPrChange>
          </w:rPr>
          <w:delText xml:space="preserve">harbor            n.                  </w:delText>
        </w:r>
      </w:del>
      <w:del w:id="5622" w:author="lenovo" w:date="2015-09-19T19:37:00Z">
        <w:r>
          <w:rPr>
            <w:rFonts w:hint="eastAsia" w:ascii="Times New Roman" w:eastAsia="楷体_GB2312" w:cs="Times New Roman"/>
            <w:color w:val="auto"/>
            <w:szCs w:val="20"/>
            <w:rPrChange w:id="5623" w:author="lenovo" w:date="2015-09-26T16:45:00Z">
              <w:rPr>
                <w:rFonts w:hint="eastAsia" w:ascii="Times New Roman" w:eastAsia="楷体_GB2312" w:cs="Times New Roman"/>
                <w:color w:val="FF0000"/>
                <w:szCs w:val="24"/>
              </w:rPr>
            </w:rPrChange>
          </w:rPr>
          <w:delText>港口</w:delText>
        </w:r>
      </w:del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hard </w:t>
      </w:r>
      <w:r>
        <w:rPr>
          <w:rFonts w:ascii="Times New Roman" w:eastAsia="楷体_GB2312" w:cs="Times New Roman"/>
          <w:color w:val="auto"/>
          <w:szCs w:val="20"/>
          <w:rPrChange w:id="5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6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硬的；困难的；艰难的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6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努力地；使劲；猛烈地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hardly </w:t>
      </w:r>
      <w:r>
        <w:rPr>
          <w:rFonts w:ascii="Times New Roman" w:eastAsia="楷体_GB2312" w:cs="Times New Roman"/>
          <w:color w:val="auto"/>
          <w:szCs w:val="20"/>
          <w:rPrChange w:id="5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6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几乎不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hardworking </w:t>
      </w:r>
      <w:r>
        <w:rPr>
          <w:rFonts w:ascii="Times New Roman" w:eastAsia="楷体_GB2312" w:cs="Times New Roman"/>
          <w:color w:val="auto"/>
          <w:szCs w:val="20"/>
          <w:rPrChange w:id="56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6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努力工作的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harmful </w:t>
      </w:r>
      <w:r>
        <w:rPr>
          <w:rFonts w:ascii="Times New Roman" w:eastAsia="楷体_GB2312" w:cs="Times New Roman"/>
          <w:color w:val="auto"/>
          <w:szCs w:val="20"/>
          <w:rPrChange w:id="56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6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有害的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hat </w:t>
      </w:r>
      <w:r>
        <w:rPr>
          <w:rFonts w:ascii="Times New Roman" w:eastAsia="楷体_GB2312" w:cs="Times New Roman"/>
          <w:color w:val="auto"/>
          <w:szCs w:val="20"/>
          <w:rPrChange w:id="56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6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帽子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hate</w:t>
      </w:r>
      <w:r>
        <w:rPr>
          <w:rFonts w:ascii="Times New Roman" w:eastAsia="楷体_GB2312" w:cs="Times New Roman"/>
          <w:color w:val="auto"/>
          <w:szCs w:val="20"/>
          <w:rPrChange w:id="56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6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szCs w:val="20"/>
          <w:rPrChange w:id="56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不喜欢；恨；讨厌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have</w:t>
      </w:r>
      <w:r>
        <w:rPr>
          <w:rFonts w:hint="eastAsia" w:ascii="Times New Roman" w:eastAsia="楷体_GB2312" w:cs="Times New Roman"/>
          <w:color w:val="auto"/>
          <w:szCs w:val="20"/>
          <w:rPrChange w:id="56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6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had</w:t>
      </w:r>
      <w:r>
        <w:rPr>
          <w:rFonts w:hint="eastAsia" w:ascii="Times New Roman" w:eastAsia="楷体_GB2312" w:cs="Times New Roman"/>
          <w:color w:val="auto"/>
          <w:szCs w:val="20"/>
          <w:rPrChange w:id="56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6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had</w:t>
      </w:r>
      <w:r>
        <w:rPr>
          <w:rFonts w:hint="eastAsia" w:ascii="Times New Roman" w:eastAsia="楷体_GB2312" w:cs="Times New Roman"/>
          <w:color w:val="auto"/>
          <w:szCs w:val="20"/>
          <w:rPrChange w:id="56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6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6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有；吃；喝；进行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head </w:t>
      </w:r>
      <w:r>
        <w:rPr>
          <w:rFonts w:ascii="Times New Roman" w:eastAsia="楷体_GB2312" w:cs="Times New Roman"/>
          <w:color w:val="auto"/>
          <w:szCs w:val="20"/>
          <w:rPrChange w:id="56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6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头；头脑；首脑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headache </w:t>
      </w:r>
      <w:r>
        <w:rPr>
          <w:rFonts w:ascii="Times New Roman" w:eastAsia="楷体_GB2312" w:cs="Times New Roman"/>
          <w:color w:val="auto"/>
          <w:szCs w:val="20"/>
          <w:rPrChange w:id="5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6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6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6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6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头痛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headline </w:t>
      </w:r>
      <w:r>
        <w:rPr>
          <w:rFonts w:ascii="Times New Roman" w:eastAsia="楷体_GB2312" w:cs="Times New Roman"/>
          <w:color w:val="auto"/>
          <w:szCs w:val="20"/>
          <w:rPrChange w:id="5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（报刊的）大字标题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headmaster </w:t>
      </w:r>
      <w:r>
        <w:rPr>
          <w:rFonts w:ascii="Times New Roman" w:eastAsia="楷体_GB2312" w:cs="Times New Roman"/>
          <w:color w:val="auto"/>
          <w:szCs w:val="20"/>
          <w:rPrChange w:id="57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（英）中小学校长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health </w:t>
      </w:r>
      <w:r>
        <w:rPr>
          <w:rFonts w:ascii="Times New Roman" w:eastAsia="楷体_GB2312" w:cs="Times New Roman"/>
          <w:color w:val="auto"/>
          <w:szCs w:val="20"/>
          <w:rPrChange w:id="57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健康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healthy </w:t>
      </w:r>
      <w:r>
        <w:rPr>
          <w:rFonts w:ascii="Times New Roman" w:eastAsia="楷体_GB2312" w:cs="Times New Roman"/>
          <w:color w:val="auto"/>
          <w:szCs w:val="20"/>
          <w:rPrChange w:id="57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7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健康的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hear (heard</w:t>
      </w:r>
      <w:r>
        <w:rPr>
          <w:rFonts w:hint="eastAsia" w:ascii="Times New Roman" w:eastAsia="楷体_GB2312" w:cs="Times New Roman"/>
          <w:color w:val="auto"/>
          <w:szCs w:val="20"/>
          <w:rPrChange w:id="57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heard</w:t>
      </w:r>
      <w:r>
        <w:rPr>
          <w:rFonts w:hint="eastAsia" w:ascii="Times New Roman" w:eastAsia="楷体_GB2312" w:cs="Times New Roman"/>
          <w:color w:val="auto"/>
          <w:szCs w:val="20"/>
          <w:rPrChange w:id="57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7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57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听见；听说；得知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heart </w:t>
      </w:r>
      <w:r>
        <w:rPr>
          <w:rFonts w:ascii="Times New Roman" w:eastAsia="楷体_GB2312" w:cs="Times New Roman"/>
          <w:color w:val="auto"/>
          <w:szCs w:val="20"/>
          <w:rPrChange w:id="57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心；心脏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heat </w:t>
      </w:r>
      <w:r>
        <w:rPr>
          <w:rFonts w:ascii="Times New Roman" w:eastAsia="楷体_GB2312" w:cs="Times New Roman"/>
          <w:color w:val="auto"/>
          <w:szCs w:val="20"/>
          <w:rPrChange w:id="57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热度，热量</w:t>
      </w:r>
    </w:p>
    <w:p>
      <w:pPr>
        <w:pStyle w:val="4"/>
        <w:numPr>
          <w:ilvl w:val="0"/>
          <w:numId w:val="21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5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57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加热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heavily </w:t>
      </w:r>
      <w:r>
        <w:rPr>
          <w:rFonts w:ascii="Times New Roman" w:eastAsia="楷体_GB2312" w:cs="Times New Roman"/>
          <w:color w:val="auto"/>
          <w:szCs w:val="20"/>
          <w:rPrChange w:id="57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7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沉重地；大量地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heavy </w:t>
      </w:r>
      <w:r>
        <w:rPr>
          <w:rFonts w:ascii="Times New Roman" w:eastAsia="楷体_GB2312" w:cs="Times New Roman"/>
          <w:color w:val="auto"/>
          <w:szCs w:val="20"/>
          <w:rPrChange w:id="57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重的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height </w:t>
      </w:r>
      <w:r>
        <w:rPr>
          <w:rFonts w:ascii="Times New Roman" w:eastAsia="楷体_GB2312" w:cs="Times New Roman"/>
          <w:color w:val="auto"/>
          <w:szCs w:val="20"/>
          <w:rPrChange w:id="57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7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高度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hello </w:t>
      </w:r>
      <w:r>
        <w:rPr>
          <w:rFonts w:ascii="Times New Roman" w:eastAsia="楷体_GB2312" w:cs="Times New Roman"/>
          <w:color w:val="auto"/>
          <w:szCs w:val="20"/>
          <w:rPrChange w:id="5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int</w:t>
      </w:r>
      <w:r>
        <w:rPr>
          <w:rFonts w:hint="eastAsia" w:ascii="Times New Roman" w:eastAsia="楷体_GB2312" w:cs="Times New Roman"/>
          <w:color w:val="auto"/>
          <w:szCs w:val="20"/>
          <w:rPrChange w:id="57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喂；你好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help</w:t>
      </w:r>
      <w:r>
        <w:rPr>
          <w:rFonts w:ascii="Times New Roman" w:eastAsia="楷体_GB2312" w:cs="Times New Roman"/>
          <w:color w:val="auto"/>
          <w:szCs w:val="20"/>
          <w:rPrChange w:id="57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7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．＆</w:t>
      </w:r>
      <w:r>
        <w:rPr>
          <w:rFonts w:ascii="Times New Roman" w:eastAsia="楷体_GB2312" w:cs="Times New Roman"/>
          <w:color w:val="auto"/>
          <w:szCs w:val="20"/>
          <w:rPrChange w:id="57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57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帮助，帮忙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7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helpful</w:t>
      </w:r>
      <w:r>
        <w:rPr>
          <w:rFonts w:ascii="Times New Roman" w:eastAsia="楷体_GB2312" w:cs="Times New Roman"/>
          <w:color w:val="auto"/>
          <w:szCs w:val="20"/>
          <w:rPrChange w:id="5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7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7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7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7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有帮助的，有益的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5796" w:author="lenovo" w:date="2015-09-19T19:32:00Z"/>
          <w:rFonts w:ascii="Times New Roman" w:eastAsia="楷体_GB2312" w:cs="Times New Roman"/>
          <w:color w:val="auto"/>
          <w:rPrChange w:id="5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5798" w:author="lenovo" w:date="2015-09-19T19:32:00Z">
        <w:r>
          <w:rPr>
            <w:rFonts w:ascii="Times New Roman" w:eastAsia="楷体_GB2312" w:cs="Times New Roman"/>
            <w:color w:val="auto"/>
            <w:szCs w:val="20"/>
            <w:rPrChange w:id="5799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helpless          adj.                </w:t>
        </w:r>
      </w:ins>
      <w:ins w:id="5800" w:author="lenovo" w:date="2015-09-19T19:32:00Z">
        <w:r>
          <w:rPr>
            <w:rFonts w:hint="eastAsia" w:ascii="Times New Roman" w:eastAsia="楷体_GB2312" w:cs="Times New Roman"/>
            <w:color w:val="auto"/>
            <w:szCs w:val="20"/>
            <w:rPrChange w:id="5801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无助的，没有帮助的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here </w:t>
      </w:r>
      <w:r>
        <w:rPr>
          <w:rFonts w:ascii="Times New Roman" w:eastAsia="楷体_GB2312" w:cs="Times New Roman"/>
          <w:color w:val="auto"/>
          <w:szCs w:val="20"/>
          <w:rPrChange w:id="58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8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这里，在这里；向这里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hero</w:t>
      </w:r>
      <w:r>
        <w:rPr>
          <w:rFonts w:ascii="Times New Roman" w:eastAsia="楷体_GB2312" w:cs="Times New Roman"/>
          <w:color w:val="auto"/>
          <w:szCs w:val="20"/>
          <w:rPrChange w:id="58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5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英雄，勇士，男主角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hesitate</w:t>
      </w:r>
      <w:r>
        <w:rPr>
          <w:rFonts w:ascii="Times New Roman" w:eastAsia="楷体_GB2312" w:cs="Times New Roman"/>
          <w:color w:val="auto"/>
          <w:szCs w:val="20"/>
          <w:rPrChange w:id="5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8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犹豫，踌躇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hide</w:t>
      </w:r>
      <w:r>
        <w:rPr>
          <w:rFonts w:hint="eastAsia" w:ascii="Times New Roman" w:eastAsia="楷体_GB2312" w:cs="Times New Roman"/>
          <w:color w:val="auto"/>
          <w:szCs w:val="20"/>
          <w:rPrChange w:id="5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8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hid, hidden</w:t>
      </w:r>
      <w:r>
        <w:rPr>
          <w:rFonts w:hint="eastAsia" w:ascii="Times New Roman" w:eastAsia="楷体_GB2312" w:cs="Times New Roman"/>
          <w:color w:val="auto"/>
          <w:szCs w:val="20"/>
          <w:rPrChange w:id="58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8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把……藏起来，隐藏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high </w:t>
      </w:r>
      <w:r>
        <w:rPr>
          <w:rFonts w:ascii="Times New Roman" w:eastAsia="楷体_GB2312" w:cs="Times New Roman"/>
          <w:color w:val="auto"/>
          <w:szCs w:val="20"/>
          <w:rPrChange w:id="5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8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高的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hill </w:t>
      </w:r>
      <w:r>
        <w:rPr>
          <w:rFonts w:ascii="Times New Roman" w:eastAsia="楷体_GB2312" w:cs="Times New Roman"/>
          <w:color w:val="auto"/>
          <w:szCs w:val="20"/>
          <w:rPrChange w:id="5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8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historical </w:t>
      </w:r>
      <w:r>
        <w:rPr>
          <w:rFonts w:ascii="Times New Roman" w:eastAsia="楷体_GB2312" w:cs="Times New Roman"/>
          <w:color w:val="auto"/>
          <w:szCs w:val="20"/>
          <w:rPrChange w:id="5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8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历史的，历史上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history </w:t>
      </w:r>
      <w:r>
        <w:rPr>
          <w:rFonts w:ascii="Times New Roman" w:eastAsia="楷体_GB2312" w:cs="Times New Roman"/>
          <w:color w:val="auto"/>
          <w:szCs w:val="20"/>
          <w:rPrChange w:id="5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8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历史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hit</w:t>
      </w:r>
      <w:r>
        <w:rPr>
          <w:rFonts w:hint="eastAsia" w:ascii="Times New Roman" w:eastAsia="楷体_GB2312" w:cs="Times New Roman"/>
          <w:color w:val="auto"/>
          <w:szCs w:val="20"/>
          <w:rPrChange w:id="58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8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hit</w:t>
      </w:r>
      <w:r>
        <w:rPr>
          <w:rFonts w:hint="eastAsia" w:ascii="Times New Roman" w:eastAsia="楷体_GB2312" w:cs="Times New Roman"/>
          <w:color w:val="auto"/>
          <w:szCs w:val="20"/>
          <w:rPrChange w:id="58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8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hit</w:t>
      </w:r>
      <w:r>
        <w:rPr>
          <w:rFonts w:hint="eastAsia" w:ascii="Times New Roman" w:eastAsia="楷体_GB2312" w:cs="Times New Roman"/>
          <w:color w:val="auto"/>
          <w:szCs w:val="20"/>
          <w:rPrChange w:id="58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8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打，撞，击中，碰撞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hobby </w:t>
      </w:r>
      <w:r>
        <w:rPr>
          <w:rFonts w:ascii="Times New Roman" w:eastAsia="楷体_GB2312" w:cs="Times New Roman"/>
          <w:color w:val="auto"/>
          <w:szCs w:val="20"/>
          <w:rPrChange w:id="5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8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8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兴趣；嗜好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hold</w:t>
      </w:r>
      <w:r>
        <w:rPr>
          <w:rFonts w:hint="eastAsia" w:ascii="Times New Roman" w:eastAsia="楷体_GB2312" w:cs="Times New Roman"/>
          <w:color w:val="auto"/>
          <w:szCs w:val="20"/>
          <w:rPrChange w:id="58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58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held</w:t>
      </w:r>
      <w:r>
        <w:rPr>
          <w:rFonts w:hint="eastAsia" w:ascii="Times New Roman" w:eastAsia="楷体_GB2312" w:cs="Times New Roman"/>
          <w:color w:val="auto"/>
          <w:szCs w:val="20"/>
          <w:rPrChange w:id="58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58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held</w:t>
      </w:r>
      <w:r>
        <w:rPr>
          <w:rFonts w:hint="eastAsia" w:ascii="Times New Roman" w:eastAsia="楷体_GB2312" w:cs="Times New Roman"/>
          <w:color w:val="auto"/>
          <w:szCs w:val="20"/>
          <w:rPrChange w:id="58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5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8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8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58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．拿；抱；握住</w:t>
      </w:r>
      <w:r>
        <w:rPr>
          <w:rFonts w:ascii="Times New Roman" w:eastAsia="楷体_GB2312" w:cs="Times New Roman"/>
          <w:color w:val="auto"/>
          <w:szCs w:val="20"/>
          <w:rPrChange w:id="5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zCs w:val="20"/>
          <w:rPrChange w:id="58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．举行；进行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8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8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8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szCs w:val="20"/>
          <w:rPrChange w:id="58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．保持</w:t>
      </w:r>
      <w:r>
        <w:rPr>
          <w:rFonts w:ascii="Times New Roman" w:eastAsia="楷体_GB2312" w:cs="Times New Roman"/>
          <w:color w:val="auto"/>
          <w:szCs w:val="20"/>
          <w:rPrChange w:id="5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4</w:t>
      </w:r>
      <w:r>
        <w:rPr>
          <w:rFonts w:hint="eastAsia" w:ascii="Times New Roman" w:eastAsia="楷体_GB2312" w:cs="Times New Roman"/>
          <w:color w:val="auto"/>
          <w:szCs w:val="20"/>
          <w:rPrChange w:id="59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．容纳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hole </w:t>
      </w:r>
      <w:r>
        <w:rPr>
          <w:rFonts w:ascii="Times New Roman" w:eastAsia="楷体_GB2312" w:cs="Times New Roman"/>
          <w:color w:val="auto"/>
          <w:szCs w:val="20"/>
          <w:rPrChange w:id="59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洞，坑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holiday </w:t>
      </w:r>
      <w:r>
        <w:rPr>
          <w:rFonts w:ascii="Times New Roman" w:eastAsia="楷体_GB2312" w:cs="Times New Roman"/>
          <w:color w:val="auto"/>
          <w:szCs w:val="20"/>
          <w:rPrChange w:id="59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假日；假期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home </w:t>
      </w:r>
      <w:r>
        <w:rPr>
          <w:rFonts w:ascii="Times New Roman" w:eastAsia="楷体_GB2312" w:cs="Times New Roman"/>
          <w:color w:val="auto"/>
          <w:szCs w:val="20"/>
          <w:rPrChange w:id="5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家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59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在家；到家；回家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homeless </w:t>
      </w:r>
      <w:r>
        <w:rPr>
          <w:rFonts w:ascii="Times New Roman" w:eastAsia="楷体_GB2312" w:cs="Times New Roman"/>
          <w:color w:val="auto"/>
          <w:szCs w:val="20"/>
          <w:rPrChange w:id="59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9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无家可归的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3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36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hometown        n.                   </w:t>
      </w:r>
      <w:r>
        <w:rPr>
          <w:rFonts w:hint="eastAsia" w:ascii="Times New Roman" w:eastAsia="楷体_GB2312" w:cs="Times New Roman"/>
          <w:color w:val="auto"/>
          <w:szCs w:val="20"/>
          <w:rPrChange w:id="5937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家乡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homework </w:t>
      </w:r>
      <w:r>
        <w:rPr>
          <w:rFonts w:ascii="Times New Roman" w:eastAsia="楷体_GB2312" w:cs="Times New Roman"/>
          <w:color w:val="auto"/>
          <w:szCs w:val="20"/>
          <w:rPrChange w:id="5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家庭作业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honest </w:t>
      </w:r>
      <w:r>
        <w:rPr>
          <w:rFonts w:ascii="Times New Roman" w:eastAsia="楷体_GB2312" w:cs="Times New Roman"/>
          <w:color w:val="auto"/>
          <w:szCs w:val="20"/>
          <w:rPrChange w:id="5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59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诚实的；正直的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honesty</w:t>
      </w:r>
      <w:r>
        <w:rPr>
          <w:rFonts w:ascii="Times New Roman" w:eastAsia="楷体_GB2312" w:cs="Times New Roman"/>
          <w:color w:val="auto"/>
          <w:szCs w:val="20"/>
          <w:rPrChange w:id="5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诚实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honey</w:t>
      </w:r>
      <w:r>
        <w:rPr>
          <w:rFonts w:ascii="Times New Roman" w:eastAsia="楷体_GB2312" w:cs="Times New Roman"/>
          <w:color w:val="auto"/>
          <w:szCs w:val="20"/>
          <w:rPrChange w:id="5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蜂蜜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honour (</w:t>
      </w:r>
      <w:r>
        <w:rPr>
          <w:rFonts w:hint="eastAsia" w:ascii="Times New Roman" w:eastAsia="楷体_GB2312" w:cs="Times New Roman"/>
          <w:color w:val="auto"/>
          <w:szCs w:val="20"/>
          <w:rPrChange w:id="59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美</w:t>
      </w:r>
      <w:r>
        <w:rPr>
          <w:rFonts w:ascii="Times New Roman" w:eastAsia="楷体_GB2312" w:cs="Times New Roman"/>
          <w:color w:val="auto"/>
          <w:szCs w:val="20"/>
          <w:rPrChange w:id="59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honor)</w:t>
      </w:r>
      <w:r>
        <w:rPr>
          <w:rFonts w:ascii="Times New Roman" w:eastAsia="楷体_GB2312" w:cs="Times New Roman"/>
          <w:color w:val="auto"/>
          <w:szCs w:val="20"/>
          <w:rPrChange w:id="59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59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荣誉，光荣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hope</w:t>
      </w:r>
      <w:r>
        <w:rPr>
          <w:rFonts w:ascii="Times New Roman" w:eastAsia="楷体_GB2312" w:cs="Times New Roman"/>
          <w:color w:val="auto"/>
          <w:szCs w:val="20"/>
          <w:rPrChange w:id="5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59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szCs w:val="20"/>
          <w:rPrChange w:id="59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希望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horrible</w:t>
      </w:r>
      <w:r>
        <w:rPr>
          <w:rFonts w:ascii="Times New Roman" w:eastAsia="楷体_GB2312" w:cs="Times New Roman"/>
          <w:color w:val="auto"/>
          <w:szCs w:val="20"/>
          <w:rPrChange w:id="5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5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令人恐惧的；恐怖的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horse </w:t>
      </w:r>
      <w:r>
        <w:rPr>
          <w:rFonts w:ascii="Times New Roman" w:eastAsia="楷体_GB2312" w:cs="Times New Roman"/>
          <w:color w:val="auto"/>
          <w:szCs w:val="20"/>
          <w:rPrChange w:id="5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59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5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59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马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5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59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hospital </w:t>
      </w:r>
      <w:r>
        <w:rPr>
          <w:rFonts w:ascii="Times New Roman" w:eastAsia="楷体_GB2312" w:cs="Times New Roman"/>
          <w:color w:val="auto"/>
          <w:szCs w:val="20"/>
          <w:rPrChange w:id="59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5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医院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host </w:t>
      </w:r>
      <w:r>
        <w:rPr>
          <w:rFonts w:ascii="Times New Roman" w:eastAsia="楷体_GB2312" w:cs="Times New Roman"/>
          <w:color w:val="auto"/>
          <w:szCs w:val="20"/>
          <w:rPrChange w:id="6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主人；节目主持人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hot </w:t>
      </w:r>
      <w:r>
        <w:rPr>
          <w:rFonts w:ascii="Times New Roman" w:eastAsia="楷体_GB2312" w:cs="Times New Roman"/>
          <w:color w:val="auto"/>
          <w:szCs w:val="20"/>
          <w:rPrChange w:id="6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0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热的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hot-dog </w:t>
      </w:r>
      <w:r>
        <w:rPr>
          <w:rFonts w:ascii="Times New Roman" w:eastAsia="楷体_GB2312" w:cs="Times New Roman"/>
          <w:color w:val="auto"/>
          <w:szCs w:val="20"/>
          <w:rPrChange w:id="60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热狗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hotel </w:t>
      </w:r>
      <w:r>
        <w:rPr>
          <w:rFonts w:ascii="Times New Roman" w:eastAsia="楷体_GB2312" w:cs="Times New Roman"/>
          <w:color w:val="auto"/>
          <w:szCs w:val="20"/>
          <w:rPrChange w:id="60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旅馆，宾馆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hour </w:t>
      </w:r>
      <w:r>
        <w:rPr>
          <w:rFonts w:ascii="Times New Roman" w:eastAsia="楷体_GB2312" w:cs="Times New Roman"/>
          <w:color w:val="auto"/>
          <w:szCs w:val="20"/>
          <w:rPrChange w:id="6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house </w:t>
      </w:r>
      <w:r>
        <w:rPr>
          <w:rFonts w:ascii="Times New Roman" w:eastAsia="楷体_GB2312" w:cs="Times New Roman"/>
          <w:color w:val="auto"/>
          <w:szCs w:val="20"/>
          <w:rPrChange w:id="6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房子；住宅；家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housework</w:t>
      </w:r>
      <w:r>
        <w:rPr>
          <w:rFonts w:ascii="Times New Roman" w:eastAsia="楷体_GB2312" w:cs="Times New Roman"/>
          <w:color w:val="auto"/>
          <w:szCs w:val="20"/>
          <w:rPrChange w:id="6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0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家务活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how </w:t>
      </w:r>
      <w:r>
        <w:rPr>
          <w:rFonts w:ascii="Times New Roman" w:eastAsia="楷体_GB2312" w:cs="Times New Roman"/>
          <w:color w:val="auto"/>
          <w:szCs w:val="20"/>
          <w:rPrChange w:id="6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0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60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．（方法、手段、状态）怎样；如何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6060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pacing w:val="-4"/>
          <w:szCs w:val="20"/>
          <w:rPrChange w:id="6063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6064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．（程度、数量、价钱）多少</w:t>
      </w:r>
      <w:r>
        <w:rPr>
          <w:rFonts w:ascii="Times New Roman" w:eastAsia="楷体_GB2312" w:cs="Times New Roman"/>
          <w:color w:val="auto"/>
          <w:spacing w:val="-4"/>
          <w:szCs w:val="20"/>
          <w:rPrChange w:id="6065" w:author="lenovo" w:date="2015-09-26T16:45:00Z">
            <w:rPr>
              <w:rFonts w:ascii="Times New Roman" w:eastAsia="楷体_GB2312" w:cs="Times New Roman"/>
              <w:color w:val="0000FF"/>
              <w:spacing w:val="-4"/>
              <w:szCs w:val="24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6066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．（感叹）多么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however </w:t>
      </w:r>
      <w:r>
        <w:rPr>
          <w:rFonts w:ascii="Times New Roman" w:eastAsia="楷体_GB2312" w:cs="Times New Roman"/>
          <w:color w:val="auto"/>
          <w:szCs w:val="20"/>
          <w:rPrChange w:id="6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6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可是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conj</w:t>
      </w:r>
      <w:r>
        <w:rPr>
          <w:rFonts w:hint="eastAsia" w:ascii="Times New Roman" w:eastAsia="楷体_GB2312" w:cs="Times New Roman"/>
          <w:color w:val="auto"/>
          <w:szCs w:val="20"/>
          <w:rPrChange w:id="6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</w:t>
      </w:r>
      <w:r>
        <w:rPr>
          <w:rFonts w:hint="eastAsia" w:ascii="Times New Roman" w:eastAsia="楷体_GB2312" w:cs="Times New Roman"/>
          <w:color w:val="auto"/>
          <w:szCs w:val="20"/>
          <w:rPrChange w:id="60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然而，可是，尽管如此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huge </w:t>
      </w:r>
      <w:r>
        <w:rPr>
          <w:rFonts w:ascii="Times New Roman" w:eastAsia="楷体_GB2312" w:cs="Times New Roman"/>
          <w:color w:val="auto"/>
          <w:szCs w:val="20"/>
          <w:rPrChange w:id="60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0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巨大的，庞大的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human </w:t>
      </w:r>
      <w:r>
        <w:rPr>
          <w:rFonts w:ascii="Times New Roman" w:eastAsia="楷体_GB2312" w:cs="Times New Roman"/>
          <w:color w:val="auto"/>
          <w:szCs w:val="20"/>
          <w:rPrChange w:id="60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0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0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人的，人类的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0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（＝</w:t>
      </w:r>
      <w:r>
        <w:rPr>
          <w:rFonts w:ascii="Times New Roman" w:eastAsia="楷体_GB2312" w:cs="Times New Roman"/>
          <w:color w:val="auto"/>
          <w:szCs w:val="20"/>
          <w:rPrChange w:id="6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human being</w:t>
      </w:r>
      <w:r>
        <w:rPr>
          <w:rFonts w:hint="eastAsia" w:ascii="Times New Roman" w:eastAsia="楷体_GB2312" w:cs="Times New Roman"/>
          <w:color w:val="auto"/>
          <w:szCs w:val="20"/>
          <w:rPrChange w:id="61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）人类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6101" w:author="lenovo" w:date="2015-09-19T19:34:00Z"/>
          <w:rFonts w:ascii="Times New Roman" w:eastAsia="楷体_GB2312" w:cs="Times New Roman"/>
          <w:color w:val="auto"/>
          <w:rPrChange w:id="6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6103" w:author="lenovo" w:date="2015-09-19T19:34:00Z">
        <w:r>
          <w:rPr>
            <w:rFonts w:ascii="Times New Roman" w:eastAsia="楷体_GB2312" w:cs="Times New Roman"/>
            <w:color w:val="auto"/>
            <w:szCs w:val="20"/>
            <w:rPrChange w:id="6104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>humou</w:t>
        </w:r>
      </w:ins>
      <w:ins w:id="6105" w:author="lenovo" w:date="2015-09-19T19:35:00Z">
        <w:r>
          <w:rPr>
            <w:rFonts w:ascii="Times New Roman" w:eastAsia="楷体_GB2312" w:cs="Times New Roman"/>
            <w:color w:val="auto"/>
            <w:szCs w:val="20"/>
            <w:rPrChange w:id="6106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rous        adj.                </w:t>
        </w:r>
      </w:ins>
      <w:ins w:id="6107" w:author="lenovo" w:date="2015-09-19T19:35:00Z">
        <w:r>
          <w:rPr>
            <w:rFonts w:hint="eastAsia" w:ascii="Times New Roman" w:eastAsia="楷体_GB2312" w:cs="Times New Roman"/>
            <w:color w:val="auto"/>
            <w:szCs w:val="20"/>
            <w:rPrChange w:id="6108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（美</w:t>
        </w:r>
      </w:ins>
      <w:ins w:id="6109" w:author="lenovo" w:date="2015-09-19T19:35:00Z">
        <w:r>
          <w:rPr>
            <w:rFonts w:ascii="Times New Roman" w:eastAsia="楷体_GB2312" w:cs="Times New Roman"/>
            <w:color w:val="auto"/>
            <w:szCs w:val="20"/>
            <w:rPrChange w:id="6110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>humorous</w:t>
        </w:r>
      </w:ins>
      <w:ins w:id="6111" w:author="lenovo" w:date="2015-09-19T19:35:00Z">
        <w:r>
          <w:rPr>
            <w:rFonts w:hint="eastAsia" w:ascii="Times New Roman" w:eastAsia="楷体_GB2312" w:cs="Times New Roman"/>
            <w:color w:val="auto"/>
            <w:szCs w:val="20"/>
            <w:rPrChange w:id="6112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）</w:t>
        </w:r>
      </w:ins>
      <w:ins w:id="6113" w:author="lenovo" w:date="2015-09-19T19:36:00Z">
        <w:r>
          <w:rPr>
            <w:rFonts w:hint="eastAsia" w:ascii="Times New Roman" w:eastAsia="楷体_GB2312" w:cs="Times New Roman"/>
            <w:color w:val="auto"/>
            <w:szCs w:val="20"/>
            <w:rPrChange w:id="6114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幽默的，风趣的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hungry </w:t>
      </w:r>
      <w:r>
        <w:rPr>
          <w:rFonts w:ascii="Times New Roman" w:eastAsia="楷体_GB2312" w:cs="Times New Roman"/>
          <w:color w:val="auto"/>
          <w:szCs w:val="20"/>
          <w:rPrChange w:id="6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1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饥饿的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hunt</w:t>
      </w:r>
      <w:r>
        <w:rPr>
          <w:rFonts w:ascii="Times New Roman" w:eastAsia="楷体_GB2312" w:cs="Times New Roman"/>
          <w:color w:val="auto"/>
          <w:szCs w:val="20"/>
          <w:rPrChange w:id="6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1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寻找；猎取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hurry </w:t>
      </w:r>
      <w:r>
        <w:rPr>
          <w:rFonts w:ascii="Times New Roman" w:eastAsia="楷体_GB2312" w:cs="Times New Roman"/>
          <w:color w:val="auto"/>
          <w:szCs w:val="20"/>
          <w:rPrChange w:id="6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1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赶快；急忙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61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赶紧；急忙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hurt</w:t>
      </w:r>
      <w:r>
        <w:rPr>
          <w:rFonts w:hint="eastAsia" w:ascii="Times New Roman" w:eastAsia="楷体_GB2312" w:cs="Times New Roman"/>
          <w:color w:val="auto"/>
          <w:szCs w:val="20"/>
          <w:rPrChange w:id="61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6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hurt</w:t>
      </w:r>
      <w:r>
        <w:rPr>
          <w:rFonts w:hint="eastAsia" w:ascii="Times New Roman" w:eastAsia="楷体_GB2312" w:cs="Times New Roman"/>
          <w:color w:val="auto"/>
          <w:szCs w:val="20"/>
          <w:rPrChange w:id="61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1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hunt</w:t>
      </w:r>
      <w:r>
        <w:rPr>
          <w:rFonts w:hint="eastAsia" w:ascii="Times New Roman" w:eastAsia="楷体_GB2312" w:cs="Times New Roman"/>
          <w:color w:val="auto"/>
          <w:szCs w:val="20"/>
          <w:rPrChange w:id="61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1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伤害；痛；使受伤痛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husband </w:t>
      </w:r>
      <w:r>
        <w:rPr>
          <w:rFonts w:ascii="Times New Roman" w:eastAsia="楷体_GB2312" w:cs="Times New Roman"/>
          <w:color w:val="auto"/>
          <w:szCs w:val="20"/>
          <w:rPrChange w:id="6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1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丈夫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I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ice </w:t>
      </w:r>
      <w:r>
        <w:rPr>
          <w:rFonts w:ascii="Times New Roman" w:eastAsia="楷体_GB2312" w:cs="Times New Roman"/>
          <w:color w:val="auto"/>
          <w:szCs w:val="20"/>
          <w:rPrChange w:id="61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1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ice-cream </w:t>
      </w:r>
      <w:r>
        <w:rPr>
          <w:rFonts w:ascii="Times New Roman" w:eastAsia="楷体_GB2312" w:cs="Times New Roman"/>
          <w:color w:val="auto"/>
          <w:szCs w:val="20"/>
          <w:rPrChange w:id="61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1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冰淇淋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idea </w:t>
      </w:r>
      <w:r>
        <w:rPr>
          <w:rFonts w:ascii="Times New Roman" w:eastAsia="楷体_GB2312" w:cs="Times New Roman"/>
          <w:color w:val="auto"/>
          <w:szCs w:val="20"/>
          <w:rPrChange w:id="6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1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主意，意见，打算，想法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if </w:t>
      </w:r>
      <w:r>
        <w:rPr>
          <w:rFonts w:ascii="Times New Roman" w:eastAsia="楷体_GB2312" w:cs="Times New Roman"/>
          <w:color w:val="auto"/>
          <w:szCs w:val="20"/>
          <w:rPrChange w:id="6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61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6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．（连接状语从句）如果；假使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zCs w:val="20"/>
          <w:rPrChange w:id="61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．（连接宾语从句）是否；是不是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1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ill </w:t>
      </w:r>
      <w:r>
        <w:rPr>
          <w:rFonts w:ascii="Times New Roman" w:eastAsia="楷体_GB2312" w:cs="Times New Roman"/>
          <w:color w:val="auto"/>
          <w:szCs w:val="20"/>
          <w:rPrChange w:id="61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1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1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1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有病的；不健康的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illness</w:t>
      </w:r>
      <w:r>
        <w:rPr>
          <w:rFonts w:ascii="Times New Roman" w:eastAsia="楷体_GB2312" w:cs="Times New Roman"/>
          <w:color w:val="auto"/>
          <w:szCs w:val="20"/>
          <w:rPrChange w:id="62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疾病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imagine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62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想象，设想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immediately </w:t>
      </w:r>
      <w:r>
        <w:rPr>
          <w:rFonts w:ascii="Times New Roman" w:eastAsia="楷体_GB2312" w:cs="Times New Roman"/>
          <w:color w:val="auto"/>
          <w:szCs w:val="20"/>
          <w:rPrChange w:id="62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2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立即，马上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importance </w:t>
      </w:r>
      <w:r>
        <w:rPr>
          <w:rFonts w:ascii="Times New Roman" w:eastAsia="楷体_GB2312" w:cs="Times New Roman"/>
          <w:color w:val="auto"/>
          <w:szCs w:val="20"/>
          <w:rPrChange w:id="62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2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重要性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important </w:t>
      </w:r>
      <w:r>
        <w:rPr>
          <w:rFonts w:ascii="Times New Roman" w:eastAsia="楷体_GB2312" w:cs="Times New Roman"/>
          <w:color w:val="auto"/>
          <w:szCs w:val="20"/>
          <w:rPrChange w:id="6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2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重要的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impossible </w:t>
      </w:r>
      <w:r>
        <w:rPr>
          <w:rFonts w:ascii="Times New Roman" w:eastAsia="楷体_GB2312" w:cs="Times New Roman"/>
          <w:color w:val="auto"/>
          <w:szCs w:val="20"/>
          <w:rPrChange w:id="6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2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不可能的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6236" w:author="lenovo" w:date="2015-09-19T19:38:00Z"/>
          <w:rFonts w:ascii="Times New Roman" w:eastAsia="楷体_GB2312" w:cs="Times New Roman"/>
          <w:color w:val="auto"/>
          <w:rPrChange w:id="62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6238" w:author="lenovo" w:date="2015-09-19T19:38:00Z">
        <w:r>
          <w:rPr>
            <w:rFonts w:ascii="Times New Roman" w:eastAsia="楷体_GB2312" w:cs="Times New Roman"/>
            <w:color w:val="auto"/>
            <w:szCs w:val="20"/>
            <w:rPrChange w:id="6239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impression        n.                 </w:t>
        </w:r>
      </w:ins>
      <w:ins w:id="6240" w:author="lenovo" w:date="2015-09-19T19:38:00Z">
        <w:r>
          <w:rPr>
            <w:rFonts w:hint="eastAsia" w:ascii="Times New Roman" w:eastAsia="楷体_GB2312" w:cs="Times New Roman"/>
            <w:color w:val="auto"/>
            <w:szCs w:val="20"/>
            <w:rPrChange w:id="6241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印象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improve</w:t>
      </w:r>
      <w:r>
        <w:rPr>
          <w:rFonts w:ascii="Times New Roman" w:eastAsia="楷体_GB2312" w:cs="Times New Roman"/>
          <w:color w:val="auto"/>
          <w:szCs w:val="20"/>
          <w:rPrChange w:id="6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2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改进，更新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 </w:t>
      </w:r>
      <w:r>
        <w:rPr>
          <w:rFonts w:ascii="Times New Roman" w:eastAsia="楷体_GB2312" w:cs="Times New Roman"/>
          <w:color w:val="auto"/>
          <w:szCs w:val="20"/>
          <w:rPrChange w:id="62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62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62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．在</w:t>
      </w:r>
      <w:r>
        <w:rPr>
          <w:rFonts w:ascii="Times New Roman" w:eastAsia="楷体_GB2312" w:cs="Times New Roman"/>
          <w:color w:val="auto"/>
          <w:szCs w:val="20"/>
          <w:rPrChange w:id="6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62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（位置）里（内）；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6"/>
          <w:rPrChange w:id="6259" w:author="lenovo" w:date="2015-09-26T16:45:00Z">
            <w:rPr>
              <w:rFonts w:ascii="Times New Roman" w:eastAsia="楷体_GB2312" w:cs="Times New Roman"/>
              <w:color w:val="0000FF"/>
              <w:spacing w:val="-6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pacing w:val="-6"/>
          <w:szCs w:val="20"/>
          <w:rPrChange w:id="6262" w:author="lenovo" w:date="2015-09-26T16:45:00Z">
            <w:rPr>
              <w:rFonts w:ascii="Times New Roman" w:eastAsia="楷体_GB2312" w:cs="Times New Roman"/>
              <w:color w:val="0000FF"/>
              <w:spacing w:val="-6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pacing w:val="-6"/>
          <w:szCs w:val="20"/>
          <w:rPrChange w:id="6263" w:author="lenovo" w:date="2015-09-26T16:45:00Z">
            <w:rPr>
              <w:rFonts w:hint="eastAsia" w:ascii="Times New Roman" w:eastAsia="楷体_GB2312" w:cs="Times New Roman"/>
              <w:color w:val="0000FF"/>
              <w:spacing w:val="-6"/>
              <w:szCs w:val="24"/>
            </w:rPr>
          </w:rPrChange>
        </w:rPr>
        <w:t>．在</w:t>
      </w:r>
      <w:r>
        <w:rPr>
          <w:rFonts w:ascii="Times New Roman" w:eastAsia="楷体_GB2312" w:cs="Times New Roman"/>
          <w:color w:val="auto"/>
          <w:spacing w:val="-6"/>
          <w:szCs w:val="20"/>
          <w:rPrChange w:id="6264" w:author="lenovo" w:date="2015-09-26T16:45:00Z">
            <w:rPr>
              <w:rFonts w:ascii="Times New Roman" w:eastAsia="楷体_GB2312" w:cs="Times New Roman"/>
              <w:color w:val="0000FF"/>
              <w:spacing w:val="-6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6"/>
          <w:szCs w:val="20"/>
          <w:rPrChange w:id="6265" w:author="lenovo" w:date="2015-09-26T16:45:00Z">
            <w:rPr>
              <w:rFonts w:hint="eastAsia" w:ascii="Times New Roman" w:eastAsia="楷体_GB2312" w:cs="Times New Roman"/>
              <w:color w:val="0000FF"/>
              <w:spacing w:val="-6"/>
              <w:szCs w:val="24"/>
            </w:rPr>
          </w:rPrChange>
        </w:rPr>
        <w:t>（时间）</w:t>
      </w:r>
      <w:r>
        <w:rPr>
          <w:rFonts w:ascii="Times New Roman" w:eastAsia="楷体_GB2312" w:cs="Times New Roman"/>
          <w:color w:val="auto"/>
          <w:spacing w:val="-6"/>
          <w:szCs w:val="20"/>
          <w:rPrChange w:id="6266" w:author="lenovo" w:date="2015-09-26T16:45:00Z">
            <w:rPr>
              <w:rFonts w:ascii="Times New Roman" w:eastAsia="楷体_GB2312" w:cs="Times New Roman"/>
              <w:color w:val="0000FF"/>
              <w:spacing w:val="-6"/>
              <w:szCs w:val="24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spacing w:val="-6"/>
          <w:szCs w:val="20"/>
          <w:rPrChange w:id="6267" w:author="lenovo" w:date="2015-09-26T16:45:00Z">
            <w:rPr>
              <w:rFonts w:hint="eastAsia" w:ascii="Times New Roman" w:eastAsia="楷体_GB2312" w:cs="Times New Roman"/>
              <w:color w:val="0000FF"/>
              <w:spacing w:val="-6"/>
              <w:szCs w:val="24"/>
            </w:rPr>
          </w:rPrChange>
        </w:rPr>
        <w:t>．在</w:t>
      </w:r>
      <w:r>
        <w:rPr>
          <w:rFonts w:ascii="Times New Roman" w:eastAsia="楷体_GB2312" w:cs="Times New Roman"/>
          <w:color w:val="auto"/>
          <w:spacing w:val="-6"/>
          <w:szCs w:val="20"/>
          <w:rPrChange w:id="6268" w:author="lenovo" w:date="2015-09-26T16:45:00Z">
            <w:rPr>
              <w:rFonts w:ascii="Times New Roman" w:eastAsia="楷体_GB2312" w:cs="Times New Roman"/>
              <w:color w:val="0000FF"/>
              <w:spacing w:val="-6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6"/>
          <w:szCs w:val="20"/>
          <w:rPrChange w:id="6269" w:author="lenovo" w:date="2015-09-26T16:45:00Z">
            <w:rPr>
              <w:rFonts w:hint="eastAsia" w:ascii="Times New Roman" w:eastAsia="楷体_GB2312" w:cs="Times New Roman"/>
              <w:color w:val="0000FF"/>
              <w:spacing w:val="-6"/>
              <w:szCs w:val="24"/>
            </w:rPr>
          </w:rPrChange>
        </w:rPr>
        <w:t>（情况、状态）中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0"/>
          <w:rPrChange w:id="6270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pacing w:val="-10"/>
          <w:szCs w:val="20"/>
          <w:rPrChange w:id="6273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4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6274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．以</w:t>
      </w:r>
      <w:r>
        <w:rPr>
          <w:rFonts w:ascii="Times New Roman" w:eastAsia="楷体_GB2312" w:cs="Times New Roman"/>
          <w:color w:val="auto"/>
          <w:spacing w:val="-10"/>
          <w:szCs w:val="20"/>
          <w:rPrChange w:id="6275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6276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（方法）；使用</w:t>
      </w:r>
      <w:r>
        <w:rPr>
          <w:rFonts w:ascii="Times New Roman" w:eastAsia="楷体_GB2312" w:cs="Times New Roman"/>
          <w:color w:val="auto"/>
          <w:spacing w:val="-10"/>
          <w:szCs w:val="20"/>
          <w:rPrChange w:id="6277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6278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（语言）</w:t>
      </w:r>
      <w:r>
        <w:rPr>
          <w:rFonts w:ascii="Times New Roman" w:eastAsia="楷体_GB2312" w:cs="Times New Roman"/>
          <w:color w:val="auto"/>
          <w:spacing w:val="-10"/>
          <w:szCs w:val="20"/>
          <w:rPrChange w:id="6279" w:author="lenovo" w:date="2015-09-26T16:45:00Z">
            <w:rPr>
              <w:rFonts w:ascii="Times New Roman" w:eastAsia="楷体_GB2312" w:cs="Times New Roman"/>
              <w:color w:val="0000FF"/>
              <w:spacing w:val="-10"/>
              <w:szCs w:val="24"/>
            </w:rPr>
          </w:rPrChange>
        </w:rPr>
        <w:t>5</w:t>
      </w:r>
      <w:r>
        <w:rPr>
          <w:rFonts w:hint="eastAsia" w:ascii="Times New Roman" w:eastAsia="楷体_GB2312" w:cs="Times New Roman"/>
          <w:color w:val="auto"/>
          <w:spacing w:val="-10"/>
          <w:szCs w:val="20"/>
          <w:rPrChange w:id="6280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Cs w:val="24"/>
            </w:rPr>
          </w:rPrChange>
        </w:rPr>
        <w:t>．穿；戴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2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在家，在内，向内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inch </w:t>
      </w:r>
      <w:r>
        <w:rPr>
          <w:rFonts w:ascii="Times New Roman" w:eastAsia="楷体_GB2312" w:cs="Times New Roman"/>
          <w:color w:val="auto"/>
          <w:szCs w:val="20"/>
          <w:rPrChange w:id="6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2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ins w:id="6294" w:author="lenovo" w:date="2015-09-19T19:39:00Z"/>
          <w:rFonts w:ascii="Times New Roman" w:eastAsia="楷体_GB2312" w:cs="Times New Roman"/>
          <w:color w:val="auto"/>
          <w:rPrChange w:id="62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2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include</w:t>
      </w:r>
      <w:r>
        <w:rPr>
          <w:rFonts w:ascii="Times New Roman" w:eastAsia="楷体_GB2312" w:cs="Times New Roman"/>
          <w:color w:val="auto"/>
          <w:szCs w:val="20"/>
          <w:rPrChange w:id="6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6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包括；包含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6302" w:author="lenovo" w:date="2015-09-19T19:39:00Z">
        <w:r>
          <w:rPr>
            <w:rFonts w:ascii="Times New Roman" w:eastAsia="楷体_GB2312" w:cs="Times New Roman"/>
            <w:color w:val="auto"/>
            <w:szCs w:val="20"/>
            <w:rPrChange w:id="6303" w:author="lenovo" w:date="2015-09-26T16:45:00Z">
              <w:rPr>
                <w:rFonts w:ascii="Times New Roman" w:eastAsia="楷体_GB2312" w:cs="Times New Roman"/>
                <w:color w:val="0000FF"/>
                <w:szCs w:val="24"/>
              </w:rPr>
            </w:rPrChange>
          </w:rPr>
          <w:t xml:space="preserve">including         prep.               </w:t>
        </w:r>
      </w:ins>
      <w:ins w:id="6304" w:author="lenovo" w:date="2015-09-19T19:39:00Z">
        <w:r>
          <w:rPr>
            <w:rFonts w:hint="eastAsia" w:ascii="Times New Roman" w:eastAsia="楷体_GB2312" w:cs="Times New Roman"/>
            <w:color w:val="auto"/>
            <w:szCs w:val="20"/>
            <w:rPrChange w:id="6305" w:author="lenovo" w:date="2015-09-26T16:45:00Z">
              <w:rPr>
                <w:rFonts w:hint="eastAsia" w:ascii="Times New Roman" w:eastAsia="楷体_GB2312" w:cs="Times New Roman"/>
                <w:color w:val="0000FF"/>
                <w:szCs w:val="24"/>
              </w:rPr>
            </w:rPrChange>
          </w:rPr>
          <w:t>包括；包含</w:t>
        </w:r>
      </w:ins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income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63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收入，所得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increase          v. &amp; n.              </w:t>
      </w:r>
      <w:r>
        <w:rPr>
          <w:rFonts w:hint="eastAsia" w:ascii="Times New Roman" w:eastAsia="楷体_GB2312" w:cs="Times New Roman"/>
          <w:color w:val="auto"/>
          <w:szCs w:val="20"/>
          <w:rPrChange w:id="63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增加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independent</w:t>
      </w:r>
      <w:r>
        <w:rPr>
          <w:rFonts w:ascii="Times New Roman" w:eastAsia="楷体_GB2312" w:cs="Times New Roman"/>
          <w:color w:val="auto"/>
          <w:szCs w:val="20"/>
          <w:rPrChange w:id="63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6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独立的；有主见的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indoor </w:t>
      </w:r>
      <w:r>
        <w:rPr>
          <w:rFonts w:ascii="Times New Roman" w:eastAsia="楷体_GB2312" w:cs="Times New Roman"/>
          <w:color w:val="auto"/>
          <w:szCs w:val="20"/>
          <w:rPrChange w:id="6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3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室内的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industry</w:t>
      </w:r>
      <w:r>
        <w:rPr>
          <w:rFonts w:ascii="Times New Roman" w:eastAsia="楷体_GB2312" w:cs="Times New Roman"/>
          <w:color w:val="auto"/>
          <w:szCs w:val="20"/>
          <w:rPrChange w:id="63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3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工业，产业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information </w:t>
      </w:r>
      <w:r>
        <w:rPr>
          <w:rFonts w:ascii="Times New Roman" w:eastAsia="楷体_GB2312" w:cs="Times New Roman"/>
          <w:color w:val="auto"/>
          <w:szCs w:val="20"/>
          <w:rPrChange w:id="6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3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信息，情报，资料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ink </w:t>
      </w:r>
      <w:r>
        <w:rPr>
          <w:rFonts w:ascii="Times New Roman" w:eastAsia="楷体_GB2312" w:cs="Times New Roman"/>
          <w:color w:val="auto"/>
          <w:szCs w:val="20"/>
          <w:rPrChange w:id="6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3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墨水，油墨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inside </w:t>
      </w:r>
      <w:r>
        <w:rPr>
          <w:rFonts w:ascii="Times New Roman" w:eastAsia="楷体_GB2312" w:cs="Times New Roman"/>
          <w:color w:val="auto"/>
          <w:szCs w:val="20"/>
          <w:rPrChange w:id="6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63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6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63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里面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3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在里面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instead </w:t>
      </w:r>
      <w:r>
        <w:rPr>
          <w:rFonts w:ascii="Times New Roman" w:eastAsia="楷体_GB2312" w:cs="Times New Roman"/>
          <w:color w:val="auto"/>
          <w:szCs w:val="20"/>
          <w:rPrChange w:id="63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3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代替，顶替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interest </w:t>
      </w:r>
      <w:r>
        <w:rPr>
          <w:rFonts w:ascii="Times New Roman" w:eastAsia="楷体_GB2312" w:cs="Times New Roman"/>
          <w:color w:val="auto"/>
          <w:szCs w:val="20"/>
          <w:rPrChange w:id="63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3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兴趣；趣味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interested </w:t>
      </w:r>
      <w:r>
        <w:rPr>
          <w:rFonts w:ascii="Times New Roman" w:eastAsia="楷体_GB2312" w:cs="Times New Roman"/>
          <w:color w:val="auto"/>
          <w:szCs w:val="20"/>
          <w:rPrChange w:id="6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3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感兴趣的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interesting </w:t>
      </w:r>
      <w:r>
        <w:rPr>
          <w:rFonts w:ascii="Times New Roman" w:eastAsia="楷体_GB2312" w:cs="Times New Roman"/>
          <w:color w:val="auto"/>
          <w:szCs w:val="20"/>
          <w:rPrChange w:id="63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3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有趣的；有意思的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international </w:t>
      </w:r>
      <w:r>
        <w:rPr>
          <w:rFonts w:ascii="Times New Roman" w:eastAsia="楷体_GB2312" w:cs="Times New Roman"/>
          <w:color w:val="auto"/>
          <w:szCs w:val="20"/>
          <w:rPrChange w:id="6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3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3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3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国际的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Internet</w:t>
      </w:r>
      <w:r>
        <w:rPr>
          <w:rFonts w:ascii="Times New Roman" w:eastAsia="楷体_GB2312" w:cs="Times New Roman"/>
          <w:color w:val="auto"/>
          <w:szCs w:val="20"/>
          <w:rPrChange w:id="6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3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因特网，互联网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interview </w:t>
      </w:r>
      <w:r>
        <w:rPr>
          <w:rFonts w:ascii="Times New Roman" w:eastAsia="楷体_GB2312" w:cs="Times New Roman"/>
          <w:color w:val="auto"/>
          <w:szCs w:val="20"/>
          <w:rPrChange w:id="6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4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．＆</w:t>
      </w:r>
      <w:r>
        <w:rPr>
          <w:rFonts w:ascii="Times New Roman" w:eastAsia="楷体_GB2312" w:cs="Times New Roman"/>
          <w:color w:val="auto"/>
          <w:szCs w:val="20"/>
          <w:rPrChange w:id="64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64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采访，会见，面试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into </w:t>
      </w:r>
      <w:r>
        <w:rPr>
          <w:rFonts w:ascii="Times New Roman" w:eastAsia="楷体_GB2312" w:cs="Times New Roman"/>
          <w:color w:val="auto"/>
          <w:szCs w:val="20"/>
          <w:rPrChange w:id="64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64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64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．（动作方向）到</w:t>
      </w:r>
      <w:r>
        <w:rPr>
          <w:rFonts w:ascii="Times New Roman" w:eastAsia="楷体_GB2312" w:cs="Times New Roman"/>
          <w:color w:val="auto"/>
          <w:szCs w:val="20"/>
          <w:rPrChange w:id="6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64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里；向内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zCs w:val="20"/>
          <w:rPrChange w:id="64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．（表示情况和结果的变化）变成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introduce</w:t>
      </w:r>
      <w:r>
        <w:rPr>
          <w:rFonts w:ascii="Times New Roman" w:eastAsia="楷体_GB2312" w:cs="Times New Roman"/>
          <w:color w:val="auto"/>
          <w:szCs w:val="20"/>
          <w:rPrChange w:id="64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4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介绍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invent</w:t>
      </w:r>
      <w:r>
        <w:rPr>
          <w:rFonts w:ascii="Times New Roman" w:eastAsia="楷体_GB2312" w:cs="Times New Roman"/>
          <w:color w:val="auto"/>
          <w:szCs w:val="20"/>
          <w:rPrChange w:id="64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发明，创造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invention </w:t>
      </w:r>
      <w:r>
        <w:rPr>
          <w:rFonts w:ascii="Times New Roman" w:eastAsia="楷体_GB2312" w:cs="Times New Roman"/>
          <w:color w:val="auto"/>
          <w:szCs w:val="20"/>
          <w:rPrChange w:id="64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发明，创造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inventor </w:t>
      </w:r>
      <w:r>
        <w:rPr>
          <w:rFonts w:ascii="Times New Roman" w:eastAsia="楷体_GB2312" w:cs="Times New Roman"/>
          <w:color w:val="auto"/>
          <w:szCs w:val="20"/>
          <w:rPrChange w:id="64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发明家，创造者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investigate</w:t>
      </w:r>
      <w:r>
        <w:rPr>
          <w:rFonts w:ascii="Times New Roman" w:eastAsia="楷体_GB2312" w:cs="Times New Roman"/>
          <w:color w:val="auto"/>
          <w:szCs w:val="20"/>
          <w:rPrChange w:id="64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64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调查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invitation </w:t>
      </w:r>
      <w:r>
        <w:rPr>
          <w:rFonts w:ascii="Times New Roman" w:eastAsia="楷体_GB2312" w:cs="Times New Roman"/>
          <w:color w:val="auto"/>
          <w:szCs w:val="20"/>
          <w:rPrChange w:id="6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邀请，请帖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invite </w:t>
      </w:r>
      <w:r>
        <w:rPr>
          <w:rFonts w:ascii="Times New Roman" w:eastAsia="楷体_GB2312" w:cs="Times New Roman"/>
          <w:color w:val="auto"/>
          <w:szCs w:val="20"/>
          <w:rPrChange w:id="6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4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邀请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iron </w:t>
      </w:r>
      <w:r>
        <w:rPr>
          <w:rFonts w:ascii="Times New Roman" w:eastAsia="楷体_GB2312" w:cs="Times New Roman"/>
          <w:color w:val="auto"/>
          <w:szCs w:val="20"/>
          <w:rPrChange w:id="6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island </w:t>
      </w:r>
      <w:r>
        <w:rPr>
          <w:rFonts w:ascii="Times New Roman" w:eastAsia="楷体_GB2312" w:cs="Times New Roman"/>
          <w:color w:val="auto"/>
          <w:szCs w:val="20"/>
          <w:rPrChange w:id="6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岛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Italian </w:t>
      </w:r>
      <w:r>
        <w:rPr>
          <w:rFonts w:ascii="Times New Roman" w:eastAsia="楷体_GB2312" w:cs="Times New Roman"/>
          <w:color w:val="auto"/>
          <w:szCs w:val="20"/>
          <w:rPrChange w:id="6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4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4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意大利人；意大利语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4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4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64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4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意大利人的；意大利语的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4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Italy </w:t>
      </w:r>
      <w:r>
        <w:rPr>
          <w:rFonts w:ascii="Times New Roman" w:eastAsia="楷体_GB2312" w:cs="Times New Roman"/>
          <w:color w:val="auto"/>
          <w:szCs w:val="20"/>
          <w:rPrChange w:id="6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意大利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item</w:t>
      </w:r>
      <w:r>
        <w:rPr>
          <w:rFonts w:ascii="Times New Roman" w:eastAsia="楷体_GB2312" w:cs="Times New Roman"/>
          <w:color w:val="auto"/>
          <w:szCs w:val="20"/>
          <w:rPrChange w:id="65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项目；节目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J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jacket </w:t>
      </w:r>
      <w:r>
        <w:rPr>
          <w:rFonts w:ascii="Times New Roman" w:eastAsia="楷体_GB2312" w:cs="Times New Roman"/>
          <w:color w:val="auto"/>
          <w:szCs w:val="20"/>
          <w:rPrChange w:id="65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短上衣，夹克衫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jam </w:t>
      </w:r>
      <w:r>
        <w:rPr>
          <w:rFonts w:ascii="Times New Roman" w:eastAsia="楷体_GB2312" w:cs="Times New Roman"/>
          <w:color w:val="auto"/>
          <w:szCs w:val="20"/>
          <w:rPrChange w:id="65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果酱；阻塞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January </w:t>
      </w:r>
      <w:r>
        <w:rPr>
          <w:rFonts w:ascii="Times New Roman" w:eastAsia="楷体_GB2312" w:cs="Times New Roman"/>
          <w:color w:val="auto"/>
          <w:szCs w:val="20"/>
          <w:rPrChange w:id="6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Japan </w:t>
      </w:r>
      <w:r>
        <w:rPr>
          <w:rFonts w:ascii="Times New Roman" w:eastAsia="楷体_GB2312" w:cs="Times New Roman"/>
          <w:color w:val="auto"/>
          <w:szCs w:val="20"/>
          <w:rPrChange w:id="6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日本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Japanese </w:t>
      </w:r>
      <w:r>
        <w:rPr>
          <w:rFonts w:ascii="Times New Roman" w:eastAsia="楷体_GB2312" w:cs="Times New Roman"/>
          <w:color w:val="auto"/>
          <w:szCs w:val="20"/>
          <w:rPrChange w:id="6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日本人；日语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6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日本的；日语的；日本人的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jeans </w:t>
      </w:r>
      <w:r>
        <w:rPr>
          <w:rFonts w:ascii="Times New Roman" w:eastAsia="楷体_GB2312" w:cs="Times New Roman"/>
          <w:color w:val="auto"/>
          <w:szCs w:val="20"/>
          <w:rPrChange w:id="6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牛仔裤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job </w:t>
      </w:r>
      <w:r>
        <w:rPr>
          <w:rFonts w:ascii="Times New Roman" w:eastAsia="楷体_GB2312" w:cs="Times New Roman"/>
          <w:color w:val="auto"/>
          <w:szCs w:val="20"/>
          <w:rPrChange w:id="6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工作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join</w:t>
      </w:r>
      <w:r>
        <w:rPr>
          <w:rFonts w:ascii="Times New Roman" w:eastAsia="楷体_GB2312" w:cs="Times New Roman"/>
          <w:color w:val="auto"/>
          <w:szCs w:val="20"/>
          <w:rPrChange w:id="65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5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参加，加入；连接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joke </w:t>
      </w:r>
      <w:r>
        <w:rPr>
          <w:rFonts w:ascii="Times New Roman" w:eastAsia="楷体_GB2312" w:cs="Times New Roman"/>
          <w:color w:val="auto"/>
          <w:szCs w:val="20"/>
          <w:rPrChange w:id="65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5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笑话</w:t>
      </w:r>
    </w:p>
    <w:p>
      <w:pPr>
        <w:pStyle w:val="4"/>
        <w:numPr>
          <w:ilvl w:val="0"/>
          <w:numId w:val="22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65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65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开玩笑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journalist</w:t>
      </w:r>
      <w:r>
        <w:rPr>
          <w:rFonts w:ascii="Times New Roman" w:eastAsia="楷体_GB2312" w:cs="Times New Roman"/>
          <w:color w:val="auto"/>
          <w:szCs w:val="20"/>
          <w:rPrChange w:id="6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记者，新闻工作者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journey</w:t>
      </w:r>
      <w:r>
        <w:rPr>
          <w:rFonts w:ascii="Times New Roman" w:eastAsia="楷体_GB2312" w:cs="Times New Roman"/>
          <w:color w:val="auto"/>
          <w:szCs w:val="20"/>
          <w:rPrChange w:id="6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5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5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旅行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joy </w:t>
      </w:r>
      <w:r>
        <w:rPr>
          <w:rFonts w:ascii="Times New Roman" w:eastAsia="楷体_GB2312" w:cs="Times New Roman"/>
          <w:color w:val="auto"/>
          <w:szCs w:val="20"/>
          <w:rPrChange w:id="6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5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欢乐，高兴，乐趣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judge </w:t>
      </w:r>
      <w:r>
        <w:rPr>
          <w:rFonts w:ascii="Times New Roman" w:eastAsia="楷体_GB2312" w:cs="Times New Roman"/>
          <w:color w:val="auto"/>
          <w:szCs w:val="20"/>
          <w:rPrChange w:id="6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裁判；审判员；法官</w:t>
      </w:r>
    </w:p>
    <w:p>
      <w:pPr>
        <w:pStyle w:val="4"/>
        <w:numPr>
          <w:ilvl w:val="0"/>
          <w:numId w:val="23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66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66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审判；断定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juice </w:t>
      </w:r>
      <w:r>
        <w:rPr>
          <w:rFonts w:ascii="Times New Roman" w:eastAsia="楷体_GB2312" w:cs="Times New Roman"/>
          <w:color w:val="auto"/>
          <w:szCs w:val="20"/>
          <w:rPrChange w:id="66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果汁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July </w:t>
      </w:r>
      <w:r>
        <w:rPr>
          <w:rFonts w:ascii="Times New Roman" w:eastAsia="楷体_GB2312" w:cs="Times New Roman"/>
          <w:color w:val="auto"/>
          <w:szCs w:val="20"/>
          <w:rPrChange w:id="66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七月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jump </w:t>
      </w:r>
      <w:r>
        <w:rPr>
          <w:rFonts w:ascii="Times New Roman" w:eastAsia="楷体_GB2312" w:cs="Times New Roman"/>
          <w:color w:val="auto"/>
          <w:szCs w:val="20"/>
          <w:rPrChange w:id="6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szCs w:val="20"/>
          <w:rPrChange w:id="66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跳跃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June </w:t>
      </w:r>
      <w:r>
        <w:rPr>
          <w:rFonts w:ascii="Times New Roman" w:eastAsia="楷体_GB2312" w:cs="Times New Roman"/>
          <w:color w:val="auto"/>
          <w:szCs w:val="20"/>
          <w:rPrChange w:id="66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六月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junior</w:t>
      </w:r>
      <w:r>
        <w:rPr>
          <w:rFonts w:ascii="Times New Roman" w:eastAsia="楷体_GB2312" w:cs="Times New Roman"/>
          <w:color w:val="auto"/>
          <w:szCs w:val="20"/>
          <w:rPrChange w:id="6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6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初级的；年少的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just </w:t>
      </w:r>
      <w:r>
        <w:rPr>
          <w:rFonts w:ascii="Times New Roman" w:eastAsia="楷体_GB2312" w:cs="Times New Roman"/>
          <w:color w:val="auto"/>
          <w:szCs w:val="20"/>
          <w:rPrChange w:id="6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6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刚才；恰好；不过；仅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K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keen</w:t>
      </w:r>
      <w:r>
        <w:rPr>
          <w:rFonts w:ascii="Times New Roman" w:eastAsia="楷体_GB2312" w:cs="Times New Roman"/>
          <w:color w:val="auto"/>
          <w:szCs w:val="20"/>
          <w:rPrChange w:id="66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6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热心的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6660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keep (kept</w:t>
      </w:r>
      <w:r>
        <w:rPr>
          <w:rFonts w:hint="eastAsia" w:ascii="Times New Roman" w:eastAsia="楷体_GB2312" w:cs="Times New Roman"/>
          <w:color w:val="auto"/>
          <w:szCs w:val="20"/>
          <w:rPrChange w:id="66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kept</w:t>
      </w:r>
      <w:r>
        <w:rPr>
          <w:rFonts w:hint="eastAsia" w:ascii="Times New Roman" w:eastAsia="楷体_GB2312" w:cs="Times New Roman"/>
          <w:color w:val="auto"/>
          <w:szCs w:val="20"/>
          <w:rPrChange w:id="66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6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6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6669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保持；保存；继续不断；培养，饲养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key </w:t>
      </w:r>
      <w:r>
        <w:rPr>
          <w:rFonts w:ascii="Times New Roman" w:eastAsia="楷体_GB2312" w:cs="Times New Roman"/>
          <w:color w:val="auto"/>
          <w:szCs w:val="20"/>
          <w:rPrChange w:id="66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钥匙；答案；关键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keyboard </w:t>
      </w:r>
      <w:r>
        <w:rPr>
          <w:rFonts w:ascii="Times New Roman" w:eastAsia="楷体_GB2312" w:cs="Times New Roman"/>
          <w:color w:val="auto"/>
          <w:szCs w:val="20"/>
          <w:rPrChange w:id="66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6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键盘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kick </w:t>
      </w:r>
      <w:r>
        <w:rPr>
          <w:rFonts w:ascii="Times New Roman" w:eastAsia="楷体_GB2312" w:cs="Times New Roman"/>
          <w:color w:val="auto"/>
          <w:szCs w:val="20"/>
          <w:rPrChange w:id="66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6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&amp; n. </w:t>
      </w:r>
      <w:r>
        <w:rPr>
          <w:rFonts w:ascii="Times New Roman" w:eastAsia="楷体_GB2312" w:cs="Times New Roman"/>
          <w:color w:val="auto"/>
          <w:szCs w:val="20"/>
          <w:rPrChange w:id="66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kid</w:t>
      </w:r>
      <w:r>
        <w:rPr>
          <w:rFonts w:ascii="Times New Roman" w:eastAsia="楷体_GB2312" w:cs="Times New Roman"/>
          <w:color w:val="auto"/>
          <w:szCs w:val="20"/>
          <w:rPrChange w:id="6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6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6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6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6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开玩笑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7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kill </w:t>
      </w:r>
      <w:r>
        <w:rPr>
          <w:rFonts w:ascii="Times New Roman" w:eastAsia="楷体_GB2312" w:cs="Times New Roman"/>
          <w:color w:val="auto"/>
          <w:szCs w:val="20"/>
          <w:rPrChange w:id="67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7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杀死，弄死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kilogram </w:t>
      </w:r>
      <w:r>
        <w:rPr>
          <w:rFonts w:ascii="Times New Roman" w:eastAsia="楷体_GB2312" w:cs="Times New Roman"/>
          <w:color w:val="auto"/>
          <w:szCs w:val="20"/>
          <w:rPrChange w:id="67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千克（公斤）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kilometre </w:t>
      </w:r>
      <w:r>
        <w:rPr>
          <w:rFonts w:ascii="Times New Roman" w:eastAsia="楷体_GB2312" w:cs="Times New Roman"/>
          <w:color w:val="auto"/>
          <w:szCs w:val="20"/>
          <w:rPrChange w:id="67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千米（公里）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kind </w:t>
      </w:r>
      <w:r>
        <w:rPr>
          <w:rFonts w:ascii="Times New Roman" w:eastAsia="楷体_GB2312" w:cs="Times New Roman"/>
          <w:color w:val="auto"/>
          <w:szCs w:val="20"/>
          <w:rPrChange w:id="67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7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善良的；友好的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种；类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kindergarten </w:t>
      </w:r>
      <w:r>
        <w:rPr>
          <w:rFonts w:ascii="Times New Roman" w:eastAsia="楷体_GB2312" w:cs="Times New Roman"/>
          <w:color w:val="auto"/>
          <w:szCs w:val="20"/>
          <w:rPrChange w:id="6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幼儿园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kindness </w:t>
      </w:r>
      <w:r>
        <w:rPr>
          <w:rFonts w:ascii="Times New Roman" w:eastAsia="楷体_GB2312" w:cs="Times New Roman"/>
          <w:color w:val="auto"/>
          <w:szCs w:val="20"/>
          <w:rPrChange w:id="6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仁慈，好意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king </w:t>
      </w:r>
      <w:r>
        <w:rPr>
          <w:rFonts w:ascii="Times New Roman" w:eastAsia="楷体_GB2312" w:cs="Times New Roman"/>
          <w:color w:val="auto"/>
          <w:szCs w:val="20"/>
          <w:rPrChange w:id="6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国王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kitchen </w:t>
      </w:r>
      <w:r>
        <w:rPr>
          <w:rFonts w:ascii="Times New Roman" w:eastAsia="楷体_GB2312" w:cs="Times New Roman"/>
          <w:color w:val="auto"/>
          <w:szCs w:val="20"/>
          <w:rPrChange w:id="6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厨房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kite </w:t>
      </w:r>
      <w:r>
        <w:rPr>
          <w:rFonts w:ascii="Times New Roman" w:eastAsia="楷体_GB2312" w:cs="Times New Roman"/>
          <w:color w:val="auto"/>
          <w:szCs w:val="20"/>
          <w:rPrChange w:id="6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7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风筝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knife</w:t>
      </w:r>
      <w:r>
        <w:rPr>
          <w:rFonts w:hint="eastAsia" w:ascii="Times New Roman" w:eastAsia="楷体_GB2312" w:cs="Times New Roman"/>
          <w:color w:val="auto"/>
          <w:szCs w:val="20"/>
          <w:rPrChange w:id="67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6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knives</w:t>
      </w:r>
      <w:r>
        <w:rPr>
          <w:rFonts w:hint="eastAsia" w:ascii="Times New Roman" w:eastAsia="楷体_GB2312" w:cs="Times New Roman"/>
          <w:color w:val="auto"/>
          <w:szCs w:val="20"/>
          <w:rPrChange w:id="67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7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67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knock</w:t>
      </w:r>
      <w:r>
        <w:rPr>
          <w:rFonts w:ascii="Times New Roman" w:eastAsia="楷体_GB2312" w:cs="Times New Roman"/>
          <w:color w:val="auto"/>
          <w:szCs w:val="20"/>
          <w:rPrChange w:id="6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n.&amp; v</w:t>
      </w:r>
      <w:r>
        <w:rPr>
          <w:rFonts w:hint="eastAsia" w:ascii="Times New Roman" w:eastAsia="楷体_GB2312" w:cs="Times New Roman"/>
          <w:color w:val="auto"/>
          <w:szCs w:val="20"/>
          <w:rPrChange w:id="67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敲（门）；打；击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7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know</w:t>
      </w:r>
      <w:r>
        <w:rPr>
          <w:rFonts w:hint="eastAsia" w:ascii="Times New Roman" w:eastAsia="楷体_GB2312" w:cs="Times New Roman"/>
          <w:color w:val="auto"/>
          <w:szCs w:val="20"/>
          <w:rPrChange w:id="67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6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knew</w:t>
      </w:r>
      <w:r>
        <w:rPr>
          <w:rFonts w:hint="eastAsia" w:ascii="Times New Roman" w:eastAsia="楷体_GB2312" w:cs="Times New Roman"/>
          <w:color w:val="auto"/>
          <w:szCs w:val="20"/>
          <w:rPrChange w:id="67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known</w:t>
      </w:r>
      <w:r>
        <w:rPr>
          <w:rFonts w:hint="eastAsia" w:ascii="Times New Roman" w:eastAsia="楷体_GB2312" w:cs="Times New Roman"/>
          <w:color w:val="auto"/>
          <w:szCs w:val="20"/>
          <w:rPrChange w:id="6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67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7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知道，了解；认识；懂得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knowledge </w:t>
      </w:r>
      <w:r>
        <w:rPr>
          <w:rFonts w:ascii="Times New Roman" w:eastAsia="楷体_GB2312" w:cs="Times New Roman"/>
          <w:color w:val="auto"/>
          <w:szCs w:val="20"/>
          <w:rPrChange w:id="68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知识，学问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6806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6807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L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lab </w:t>
      </w:r>
      <w:r>
        <w:rPr>
          <w:rFonts w:ascii="Times New Roman" w:eastAsia="楷体_GB2312" w:cs="Times New Roman"/>
          <w:color w:val="auto"/>
          <w:szCs w:val="20"/>
          <w:rPrChange w:id="68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实验室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lady </w:t>
      </w:r>
      <w:r>
        <w:rPr>
          <w:rFonts w:ascii="Times New Roman" w:eastAsia="楷体_GB2312" w:cs="Times New Roman"/>
          <w:color w:val="auto"/>
          <w:szCs w:val="20"/>
          <w:rPrChange w:id="68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女士，夫人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lake </w:t>
      </w:r>
      <w:r>
        <w:rPr>
          <w:rFonts w:ascii="Times New Roman" w:eastAsia="楷体_GB2312" w:cs="Times New Roman"/>
          <w:color w:val="auto"/>
          <w:szCs w:val="20"/>
          <w:rPrChange w:id="68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湖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lamp </w:t>
      </w:r>
      <w:r>
        <w:rPr>
          <w:rFonts w:ascii="Times New Roman" w:eastAsia="楷体_GB2312" w:cs="Times New Roman"/>
          <w:color w:val="auto"/>
          <w:szCs w:val="20"/>
          <w:rPrChange w:id="68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land </w:t>
      </w:r>
      <w:r>
        <w:rPr>
          <w:rFonts w:ascii="Times New Roman" w:eastAsia="楷体_GB2312" w:cs="Times New Roman"/>
          <w:color w:val="auto"/>
          <w:szCs w:val="20"/>
          <w:rPrChange w:id="68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陆地；土地</w:t>
      </w:r>
    </w:p>
    <w:p>
      <w:pPr>
        <w:pStyle w:val="4"/>
        <w:numPr>
          <w:ilvl w:val="0"/>
          <w:numId w:val="24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68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68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登陆；降落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language </w:t>
      </w:r>
      <w:r>
        <w:rPr>
          <w:rFonts w:ascii="Times New Roman" w:eastAsia="楷体_GB2312" w:cs="Times New Roman"/>
          <w:color w:val="auto"/>
          <w:szCs w:val="20"/>
          <w:rPrChange w:id="6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语言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lantern </w:t>
      </w:r>
      <w:r>
        <w:rPr>
          <w:rFonts w:ascii="Times New Roman" w:eastAsia="楷体_GB2312" w:cs="Times New Roman"/>
          <w:color w:val="auto"/>
          <w:szCs w:val="20"/>
          <w:rPrChange w:id="6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8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灯笼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large </w:t>
      </w:r>
      <w:r>
        <w:rPr>
          <w:rFonts w:ascii="Times New Roman" w:eastAsia="楷体_GB2312" w:cs="Times New Roman"/>
          <w:color w:val="auto"/>
          <w:szCs w:val="20"/>
          <w:rPrChange w:id="68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大的；巨大的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last </w:t>
      </w:r>
      <w:r>
        <w:rPr>
          <w:rFonts w:ascii="Times New Roman" w:eastAsia="楷体_GB2312" w:cs="Times New Roman"/>
          <w:color w:val="auto"/>
          <w:szCs w:val="20"/>
          <w:rPrChange w:id="68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8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最近刚过去的；最后的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8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最近刚过去；最后地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8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late </w:t>
      </w:r>
      <w:r>
        <w:rPr>
          <w:rFonts w:ascii="Times New Roman" w:eastAsia="楷体_GB2312" w:cs="Times New Roman"/>
          <w:color w:val="auto"/>
          <w:szCs w:val="20"/>
          <w:rPrChange w:id="6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8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晚的；迟的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8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68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8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8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晚地；迟地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8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later</w:t>
      </w:r>
      <w:r>
        <w:rPr>
          <w:rFonts w:ascii="Times New Roman" w:eastAsia="楷体_GB2312" w:cs="Times New Roman"/>
          <w:color w:val="auto"/>
          <w:szCs w:val="20"/>
          <w:rPrChange w:id="6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69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晚些的，迟些的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69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后来，以后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laugh </w:t>
      </w:r>
      <w:r>
        <w:rPr>
          <w:rFonts w:ascii="Times New Roman" w:eastAsia="楷体_GB2312" w:cs="Times New Roman"/>
          <w:color w:val="auto"/>
          <w:szCs w:val="20"/>
          <w:rPrChange w:id="6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szCs w:val="20"/>
          <w:rPrChange w:id="69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笑，大笑；嘲笑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law </w:t>
      </w:r>
      <w:r>
        <w:rPr>
          <w:rFonts w:ascii="Times New Roman" w:eastAsia="楷体_GB2312" w:cs="Times New Roman"/>
          <w:color w:val="auto"/>
          <w:szCs w:val="20"/>
          <w:rPrChange w:id="69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9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法律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lawyer</w:t>
      </w:r>
      <w:r>
        <w:rPr>
          <w:rFonts w:ascii="Times New Roman" w:eastAsia="楷体_GB2312" w:cs="Times New Roman"/>
          <w:color w:val="auto"/>
          <w:szCs w:val="20"/>
          <w:rPrChange w:id="69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9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律师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lay</w:t>
      </w:r>
      <w:r>
        <w:rPr>
          <w:rFonts w:hint="eastAsia" w:ascii="Times New Roman" w:eastAsia="楷体_GB2312" w:cs="Times New Roman"/>
          <w:color w:val="auto"/>
          <w:szCs w:val="20"/>
          <w:rPrChange w:id="69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69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laid</w:t>
      </w:r>
      <w:r>
        <w:rPr>
          <w:rFonts w:hint="eastAsia" w:ascii="Times New Roman" w:eastAsia="楷体_GB2312" w:cs="Times New Roman"/>
          <w:color w:val="auto"/>
          <w:szCs w:val="20"/>
          <w:rPrChange w:id="69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9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laid</w:t>
      </w:r>
      <w:r>
        <w:rPr>
          <w:rFonts w:hint="eastAsia" w:ascii="Times New Roman" w:eastAsia="楷体_GB2312" w:cs="Times New Roman"/>
          <w:color w:val="auto"/>
          <w:szCs w:val="20"/>
          <w:rPrChange w:id="69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放，搁；下（蛋）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lazy </w:t>
      </w:r>
      <w:r>
        <w:rPr>
          <w:rFonts w:ascii="Times New Roman" w:eastAsia="楷体_GB2312" w:cs="Times New Roman"/>
          <w:color w:val="auto"/>
          <w:szCs w:val="20"/>
          <w:rPrChange w:id="6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懒惰的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lead (led</w:t>
      </w:r>
      <w:r>
        <w:rPr>
          <w:rFonts w:hint="eastAsia" w:ascii="Times New Roman" w:eastAsia="楷体_GB2312" w:cs="Times New Roman"/>
          <w:color w:val="auto"/>
          <w:szCs w:val="20"/>
          <w:rPrChange w:id="69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9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led</w:t>
      </w:r>
      <w:r>
        <w:rPr>
          <w:rFonts w:hint="eastAsia" w:ascii="Times New Roman" w:eastAsia="楷体_GB2312" w:cs="Times New Roman"/>
          <w:color w:val="auto"/>
          <w:szCs w:val="20"/>
          <w:rPrChange w:id="69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9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领导，带领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learn</w:t>
      </w:r>
      <w:r>
        <w:rPr>
          <w:rFonts w:hint="eastAsia" w:ascii="Times New Roman" w:eastAsia="楷体_GB2312" w:cs="Times New Roman"/>
          <w:color w:val="auto"/>
          <w:szCs w:val="20"/>
          <w:rPrChange w:id="69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6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learnt,learnt</w:t>
      </w:r>
      <w:r>
        <w:rPr>
          <w:rFonts w:hint="eastAsia" w:ascii="Times New Roman" w:eastAsia="楷体_GB2312" w:cs="Times New Roman"/>
          <w:color w:val="auto"/>
          <w:szCs w:val="20"/>
          <w:rPrChange w:id="69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；</w:t>
      </w:r>
      <w:r>
        <w:rPr>
          <w:rFonts w:ascii="Times New Roman" w:eastAsia="楷体_GB2312" w:cs="Times New Roman"/>
          <w:color w:val="auto"/>
          <w:szCs w:val="20"/>
          <w:rPrChange w:id="6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learned,learned</w:t>
      </w:r>
      <w:r>
        <w:rPr>
          <w:rFonts w:hint="eastAsia" w:ascii="Times New Roman" w:eastAsia="楷体_GB2312" w:cs="Times New Roman"/>
          <w:color w:val="auto"/>
          <w:szCs w:val="20"/>
          <w:rPrChange w:id="69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9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69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学习，学会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leave</w:t>
      </w:r>
      <w:r>
        <w:rPr>
          <w:rFonts w:hint="eastAsia" w:ascii="Times New Roman" w:eastAsia="楷体_GB2312" w:cs="Times New Roman"/>
          <w:color w:val="auto"/>
          <w:szCs w:val="20"/>
          <w:rPrChange w:id="69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69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left</w:t>
      </w:r>
      <w:r>
        <w:rPr>
          <w:rFonts w:hint="eastAsia" w:ascii="Times New Roman" w:eastAsia="楷体_GB2312" w:cs="Times New Roman"/>
          <w:color w:val="auto"/>
          <w:szCs w:val="20"/>
          <w:rPrChange w:id="69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69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left</w:t>
      </w:r>
      <w:r>
        <w:rPr>
          <w:rFonts w:hint="eastAsia" w:ascii="Times New Roman" w:eastAsia="楷体_GB2312" w:cs="Times New Roman"/>
          <w:color w:val="auto"/>
          <w:szCs w:val="20"/>
          <w:rPrChange w:id="69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69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69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离开；把</w:t>
      </w:r>
      <w:r>
        <w:rPr>
          <w:rFonts w:ascii="Times New Roman" w:eastAsia="楷体_GB2312" w:cs="Times New Roman"/>
          <w:color w:val="auto"/>
          <w:szCs w:val="20"/>
          <w:rPrChange w:id="6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69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留下，剩下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6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准假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lecture </w:t>
      </w:r>
      <w:r>
        <w:rPr>
          <w:rFonts w:ascii="Times New Roman" w:eastAsia="楷体_GB2312" w:cs="Times New Roman"/>
          <w:color w:val="auto"/>
          <w:szCs w:val="20"/>
          <w:rPrChange w:id="69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69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讲座，讲课，演讲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69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6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left </w:t>
      </w:r>
      <w:r>
        <w:rPr>
          <w:rFonts w:ascii="Times New Roman" w:eastAsia="楷体_GB2312" w:cs="Times New Roman"/>
          <w:color w:val="auto"/>
          <w:szCs w:val="20"/>
          <w:rPrChange w:id="69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6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69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69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69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左边的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左，左边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70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0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leg </w:t>
      </w:r>
      <w:r>
        <w:rPr>
          <w:rFonts w:ascii="Times New Roman" w:eastAsia="楷体_GB2312" w:cs="Times New Roman"/>
          <w:color w:val="auto"/>
          <w:szCs w:val="20"/>
          <w:rPrChange w:id="7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腿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lend</w:t>
      </w:r>
      <w:r>
        <w:rPr>
          <w:rFonts w:hint="eastAsia" w:ascii="Times New Roman" w:eastAsia="楷体_GB2312" w:cs="Times New Roman"/>
          <w:color w:val="auto"/>
          <w:szCs w:val="20"/>
          <w:rPrChange w:id="70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0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lent</w:t>
      </w:r>
      <w:r>
        <w:rPr>
          <w:rFonts w:hint="eastAsia" w:ascii="Times New Roman" w:eastAsia="楷体_GB2312" w:cs="Times New Roman"/>
          <w:color w:val="auto"/>
          <w:szCs w:val="20"/>
          <w:rPrChange w:id="70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lent</w:t>
      </w:r>
      <w:r>
        <w:rPr>
          <w:rFonts w:hint="eastAsia" w:ascii="Times New Roman" w:eastAsia="楷体_GB2312" w:cs="Times New Roman"/>
          <w:color w:val="auto"/>
          <w:szCs w:val="20"/>
          <w:rPrChange w:id="70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0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0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借（出）；把</w:t>
      </w:r>
      <w:r>
        <w:rPr>
          <w:rFonts w:ascii="Times New Roman" w:eastAsia="楷体_GB2312" w:cs="Times New Roman"/>
          <w:color w:val="auto"/>
          <w:szCs w:val="20"/>
          <w:rPrChange w:id="7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0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借给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length </w:t>
      </w:r>
      <w:r>
        <w:rPr>
          <w:rFonts w:ascii="Times New Roman" w:eastAsia="楷体_GB2312" w:cs="Times New Roman"/>
          <w:color w:val="auto"/>
          <w:szCs w:val="20"/>
          <w:rPrChange w:id="7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长度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lesson </w:t>
      </w:r>
      <w:r>
        <w:rPr>
          <w:rFonts w:ascii="Times New Roman" w:eastAsia="楷体_GB2312" w:cs="Times New Roman"/>
          <w:color w:val="auto"/>
          <w:szCs w:val="20"/>
          <w:rPrChange w:id="7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课；功课；教训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let</w:t>
      </w:r>
      <w:r>
        <w:rPr>
          <w:rFonts w:hint="eastAsia" w:ascii="Times New Roman" w:eastAsia="楷体_GB2312" w:cs="Times New Roman"/>
          <w:color w:val="auto"/>
          <w:szCs w:val="20"/>
          <w:rPrChange w:id="70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0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let</w:t>
      </w:r>
      <w:r>
        <w:rPr>
          <w:rFonts w:hint="eastAsia" w:ascii="Times New Roman" w:eastAsia="楷体_GB2312" w:cs="Times New Roman"/>
          <w:color w:val="auto"/>
          <w:szCs w:val="20"/>
          <w:rPrChange w:id="70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let</w:t>
      </w:r>
      <w:r>
        <w:rPr>
          <w:rFonts w:hint="eastAsia" w:ascii="Times New Roman" w:eastAsia="楷体_GB2312" w:cs="Times New Roman"/>
          <w:color w:val="auto"/>
          <w:szCs w:val="20"/>
          <w:rPrChange w:id="70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0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0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letter </w:t>
      </w:r>
      <w:r>
        <w:rPr>
          <w:rFonts w:ascii="Times New Roman" w:eastAsia="楷体_GB2312" w:cs="Times New Roman"/>
          <w:color w:val="auto"/>
          <w:szCs w:val="20"/>
          <w:rPrChange w:id="70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信；字母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level </w:t>
      </w:r>
      <w:r>
        <w:rPr>
          <w:rFonts w:ascii="Times New Roman" w:eastAsia="楷体_GB2312" w:cs="Times New Roman"/>
          <w:color w:val="auto"/>
          <w:szCs w:val="20"/>
          <w:rPrChange w:id="70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水平线，水平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librarian </w:t>
      </w:r>
      <w:r>
        <w:rPr>
          <w:rFonts w:ascii="Times New Roman" w:eastAsia="楷体_GB2312" w:cs="Times New Roman"/>
          <w:color w:val="auto"/>
          <w:szCs w:val="20"/>
          <w:rPrChange w:id="7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图书馆管理员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library </w:t>
      </w:r>
      <w:r>
        <w:rPr>
          <w:rFonts w:ascii="Times New Roman" w:eastAsia="楷体_GB2312" w:cs="Times New Roman"/>
          <w:color w:val="auto"/>
          <w:szCs w:val="20"/>
          <w:rPrChange w:id="70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0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图书馆；图书室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lie</w:t>
      </w:r>
      <w:r>
        <w:rPr>
          <w:rFonts w:ascii="Times New Roman" w:eastAsia="楷体_GB2312" w:cs="Times New Roman"/>
          <w:color w:val="auto"/>
          <w:szCs w:val="20"/>
          <w:rPrChange w:id="70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n.&amp; v</w:t>
      </w:r>
      <w:r>
        <w:rPr>
          <w:rFonts w:hint="eastAsia" w:ascii="Times New Roman" w:eastAsia="楷体_GB2312" w:cs="Times New Roman"/>
          <w:color w:val="auto"/>
          <w:szCs w:val="20"/>
          <w:rPrChange w:id="70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0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谎言；说谎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0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</w:t>
      </w:r>
      <w:r>
        <w:rPr>
          <w:rFonts w:hint="eastAsia" w:ascii="Times New Roman" w:eastAsia="楷体_GB2312" w:cs="Times New Roman"/>
          <w:color w:val="auto"/>
          <w:szCs w:val="20"/>
          <w:rPrChange w:id="70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lay</w:t>
      </w:r>
      <w:r>
        <w:rPr>
          <w:rFonts w:hint="eastAsia" w:ascii="Times New Roman" w:eastAsia="楷体_GB2312" w:cs="Times New Roman"/>
          <w:color w:val="auto"/>
          <w:szCs w:val="20"/>
          <w:rPrChange w:id="70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lain</w:t>
      </w:r>
      <w:r>
        <w:rPr>
          <w:rFonts w:hint="eastAsia" w:ascii="Times New Roman" w:eastAsia="楷体_GB2312" w:cs="Times New Roman"/>
          <w:color w:val="auto"/>
          <w:szCs w:val="20"/>
          <w:rPrChange w:id="70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71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躺；卧；位于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life</w:t>
      </w:r>
      <w:r>
        <w:rPr>
          <w:rFonts w:hint="eastAsia" w:ascii="Times New Roman" w:eastAsia="楷体_GB2312" w:cs="Times New Roman"/>
          <w:color w:val="auto"/>
          <w:szCs w:val="20"/>
          <w:rPrChange w:id="71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71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lives</w:t>
      </w:r>
      <w:r>
        <w:rPr>
          <w:rFonts w:hint="eastAsia" w:ascii="Times New Roman" w:eastAsia="楷体_GB2312" w:cs="Times New Roman"/>
          <w:color w:val="auto"/>
          <w:szCs w:val="20"/>
          <w:rPrChange w:id="71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生命；生活；人生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lift</w:t>
      </w:r>
      <w:r>
        <w:rPr>
          <w:rFonts w:ascii="Times New Roman" w:eastAsia="楷体_GB2312" w:cs="Times New Roman"/>
          <w:color w:val="auto"/>
          <w:szCs w:val="20"/>
          <w:rPrChange w:id="71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（英）电梯</w:t>
      </w:r>
    </w:p>
    <w:p>
      <w:pPr>
        <w:pStyle w:val="4"/>
        <w:numPr>
          <w:ilvl w:val="0"/>
          <w:numId w:val="25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1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举起，抬起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light </w:t>
      </w:r>
      <w:r>
        <w:rPr>
          <w:rFonts w:ascii="Times New Roman" w:eastAsia="楷体_GB2312" w:cs="Times New Roman"/>
          <w:color w:val="auto"/>
          <w:szCs w:val="20"/>
          <w:rPrChange w:id="71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光；灯光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71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明亮的；轻的；浅色的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like</w:t>
      </w:r>
      <w:r>
        <w:rPr>
          <w:rFonts w:ascii="Times New Roman" w:eastAsia="楷体_GB2312" w:cs="Times New Roman"/>
          <w:color w:val="auto"/>
          <w:szCs w:val="20"/>
          <w:rPrChange w:id="7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1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71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．喜欢；喜爱</w:t>
      </w:r>
      <w:r>
        <w:rPr>
          <w:rFonts w:ascii="Times New Roman" w:eastAsia="楷体_GB2312" w:cs="Times New Roman"/>
          <w:color w:val="auto"/>
          <w:szCs w:val="20"/>
          <w:rPrChange w:id="71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zCs w:val="20"/>
          <w:rPrChange w:id="71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．想要（</w:t>
      </w:r>
      <w:r>
        <w:rPr>
          <w:rFonts w:ascii="Times New Roman" w:eastAsia="楷体_GB2312" w:cs="Times New Roman"/>
          <w:color w:val="auto"/>
          <w:szCs w:val="20"/>
          <w:rPrChange w:id="7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should / would like</w:t>
      </w:r>
      <w:r>
        <w:rPr>
          <w:rFonts w:hint="eastAsia" w:ascii="Times New Roman" w:eastAsia="楷体_GB2312" w:cs="Times New Roman"/>
          <w:color w:val="auto"/>
          <w:szCs w:val="20"/>
          <w:rPrChange w:id="71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71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像，跟</w:t>
      </w:r>
      <w:r>
        <w:rPr>
          <w:rFonts w:ascii="Times New Roman" w:eastAsia="楷体_GB2312" w:cs="Times New Roman"/>
          <w:color w:val="auto"/>
          <w:szCs w:val="20"/>
          <w:rPrChange w:id="7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1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likely</w:t>
      </w:r>
      <w:r>
        <w:rPr>
          <w:rFonts w:ascii="Times New Roman" w:eastAsia="楷体_GB2312" w:cs="Times New Roman"/>
          <w:color w:val="auto"/>
          <w:szCs w:val="20"/>
          <w:rPrChange w:id="71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71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很可能的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limited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71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有限的，限制的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line </w:t>
      </w:r>
      <w:r>
        <w:rPr>
          <w:rFonts w:ascii="Times New Roman" w:eastAsia="楷体_GB2312" w:cs="Times New Roman"/>
          <w:color w:val="auto"/>
          <w:szCs w:val="20"/>
          <w:rPrChange w:id="7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排，行，线路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7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排队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link</w:t>
      </w:r>
      <w:r>
        <w:rPr>
          <w:rFonts w:ascii="Times New Roman" w:eastAsia="楷体_GB2312" w:cs="Times New Roman"/>
          <w:color w:val="auto"/>
          <w:szCs w:val="20"/>
          <w:rPrChange w:id="7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 &amp; n.</w:t>
      </w:r>
      <w:r>
        <w:rPr>
          <w:rFonts w:ascii="Times New Roman" w:eastAsia="楷体_GB2312" w:cs="Times New Roman"/>
          <w:color w:val="auto"/>
          <w:szCs w:val="20"/>
          <w:rPrChange w:id="71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连接；联系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lion </w:t>
      </w:r>
      <w:r>
        <w:rPr>
          <w:rFonts w:ascii="Times New Roman" w:eastAsia="楷体_GB2312" w:cs="Times New Roman"/>
          <w:color w:val="auto"/>
          <w:szCs w:val="20"/>
          <w:rPrChange w:id="71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狮子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liquid </w:t>
      </w:r>
      <w:r>
        <w:rPr>
          <w:rFonts w:ascii="Times New Roman" w:eastAsia="楷体_GB2312" w:cs="Times New Roman"/>
          <w:color w:val="auto"/>
          <w:szCs w:val="20"/>
          <w:rPrChange w:id="7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液体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1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1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list </w:t>
      </w:r>
      <w:r>
        <w:rPr>
          <w:rFonts w:ascii="Times New Roman" w:eastAsia="楷体_GB2312" w:cs="Times New Roman"/>
          <w:color w:val="auto"/>
          <w:szCs w:val="20"/>
          <w:rPrChange w:id="7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1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1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1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1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目录，清单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listen</w:t>
      </w:r>
      <w:r>
        <w:rPr>
          <w:rFonts w:ascii="Times New Roman" w:eastAsia="楷体_GB2312" w:cs="Times New Roman"/>
          <w:color w:val="auto"/>
          <w:szCs w:val="20"/>
          <w:rPrChange w:id="7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2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听，仔细听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litter </w:t>
      </w:r>
      <w:r>
        <w:rPr>
          <w:rFonts w:ascii="Times New Roman" w:eastAsia="楷体_GB2312" w:cs="Times New Roman"/>
          <w:color w:val="auto"/>
          <w:szCs w:val="20"/>
          <w:rPrChange w:id="7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2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废物，垃圾</w:t>
      </w:r>
    </w:p>
    <w:p>
      <w:pPr>
        <w:pStyle w:val="4"/>
        <w:numPr>
          <w:ilvl w:val="0"/>
          <w:numId w:val="26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2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乱丢杂物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little</w:t>
      </w:r>
      <w:r>
        <w:rPr>
          <w:rFonts w:hint="eastAsia" w:ascii="Times New Roman" w:eastAsia="楷体_GB2312" w:cs="Times New Roman"/>
          <w:color w:val="auto"/>
          <w:szCs w:val="20"/>
          <w:rPrChange w:id="72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（比较级</w:t>
      </w:r>
      <w:r>
        <w:rPr>
          <w:rFonts w:ascii="Times New Roman" w:eastAsia="楷体_GB2312" w:cs="Times New Roman"/>
          <w:color w:val="auto"/>
          <w:szCs w:val="20"/>
          <w:rPrChange w:id="72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less</w:t>
      </w:r>
      <w:r>
        <w:rPr>
          <w:rFonts w:hint="eastAsia" w:ascii="Times New Roman" w:eastAsia="楷体_GB2312" w:cs="Times New Roman"/>
          <w:color w:val="auto"/>
          <w:szCs w:val="20"/>
          <w:rPrChange w:id="72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，最高级</w:t>
      </w:r>
      <w:r>
        <w:rPr>
          <w:rFonts w:ascii="Times New Roman" w:eastAsia="楷体_GB2312" w:cs="Times New Roman"/>
          <w:color w:val="auto"/>
          <w:szCs w:val="20"/>
          <w:rPrChange w:id="7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least</w:t>
      </w:r>
      <w:r>
        <w:rPr>
          <w:rFonts w:hint="eastAsia" w:ascii="Times New Roman" w:eastAsia="楷体_GB2312" w:cs="Times New Roman"/>
          <w:color w:val="auto"/>
          <w:szCs w:val="20"/>
          <w:rPrChange w:id="72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2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2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小的，少的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72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很少地，稍许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2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没有多少</w:t>
      </w:r>
      <w:r>
        <w:rPr>
          <w:rFonts w:ascii="Times New Roman" w:eastAsia="楷体_GB2312" w:cs="Times New Roman"/>
          <w:color w:val="auto"/>
          <w:szCs w:val="20"/>
          <w:rPrChange w:id="72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,</w:t>
      </w:r>
      <w:r>
        <w:rPr>
          <w:rFonts w:hint="eastAsia" w:ascii="Times New Roman" w:eastAsia="楷体_GB2312" w:cs="Times New Roman"/>
          <w:color w:val="auto"/>
          <w:szCs w:val="20"/>
          <w:rPrChange w:id="72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live </w:t>
      </w:r>
      <w:r>
        <w:rPr>
          <w:rFonts w:ascii="Times New Roman" w:eastAsia="楷体_GB2312" w:cs="Times New Roman"/>
          <w:color w:val="auto"/>
          <w:szCs w:val="20"/>
          <w:rPrChange w:id="72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2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生活；居住；活着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local </w:t>
      </w:r>
      <w:r>
        <w:rPr>
          <w:rFonts w:ascii="Times New Roman" w:eastAsia="楷体_GB2312" w:cs="Times New Roman"/>
          <w:color w:val="auto"/>
          <w:szCs w:val="20"/>
          <w:rPrChange w:id="72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2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当地的；地方的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locate</w:t>
      </w:r>
      <w:r>
        <w:rPr>
          <w:rFonts w:ascii="Times New Roman" w:eastAsia="楷体_GB2312" w:cs="Times New Roman"/>
          <w:color w:val="auto"/>
          <w:szCs w:val="20"/>
          <w:rPrChange w:id="72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2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坐落于，确定</w:t>
      </w:r>
      <w:r>
        <w:rPr>
          <w:rFonts w:ascii="Times New Roman" w:eastAsia="楷体_GB2312" w:cs="Times New Roman"/>
          <w:color w:val="auto"/>
          <w:szCs w:val="20"/>
          <w:rPrChange w:id="72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2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的地方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location </w:t>
      </w:r>
      <w:r>
        <w:rPr>
          <w:rFonts w:ascii="Times New Roman" w:eastAsia="楷体_GB2312" w:cs="Times New Roman"/>
          <w:color w:val="auto"/>
          <w:szCs w:val="20"/>
          <w:rPrChange w:id="72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2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位置；场所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lock </w:t>
      </w:r>
      <w:r>
        <w:rPr>
          <w:rFonts w:ascii="Times New Roman" w:eastAsia="楷体_GB2312" w:cs="Times New Roman"/>
          <w:color w:val="auto"/>
          <w:szCs w:val="20"/>
          <w:rPrChange w:id="7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2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．＆</w:t>
      </w:r>
      <w:r>
        <w:rPr>
          <w:rFonts w:ascii="Times New Roman" w:eastAsia="楷体_GB2312" w:cs="Times New Roman"/>
          <w:color w:val="auto"/>
          <w:szCs w:val="20"/>
          <w:rPrChange w:id="7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72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London </w:t>
      </w:r>
      <w:r>
        <w:rPr>
          <w:rFonts w:ascii="Times New Roman" w:eastAsia="楷体_GB2312" w:cs="Times New Roman"/>
          <w:color w:val="auto"/>
          <w:szCs w:val="20"/>
          <w:rPrChange w:id="7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2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伦敦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lonely</w:t>
      </w:r>
      <w:r>
        <w:rPr>
          <w:rFonts w:ascii="Times New Roman" w:eastAsia="楷体_GB2312" w:cs="Times New Roman"/>
          <w:color w:val="auto"/>
          <w:szCs w:val="20"/>
          <w:rPrChange w:id="72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7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孤独的，寂寞的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long</w:t>
      </w:r>
      <w:r>
        <w:rPr>
          <w:rFonts w:ascii="Times New Roman" w:eastAsia="楷体_GB2312" w:cs="Times New Roman"/>
          <w:color w:val="auto"/>
          <w:szCs w:val="20"/>
          <w:rPrChange w:id="7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2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2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（时间）长的，（距离）远的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look</w:t>
      </w:r>
      <w:r>
        <w:rPr>
          <w:rFonts w:ascii="Times New Roman" w:eastAsia="楷体_GB2312" w:cs="Times New Roman"/>
          <w:color w:val="auto"/>
          <w:szCs w:val="20"/>
          <w:rPrChange w:id="7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3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看，观看；看起来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看，瞧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lose</w:t>
      </w:r>
      <w:r>
        <w:rPr>
          <w:rFonts w:hint="eastAsia" w:ascii="Times New Roman" w:eastAsia="楷体_GB2312" w:cs="Times New Roman"/>
          <w:color w:val="auto"/>
          <w:szCs w:val="20"/>
          <w:rPrChange w:id="73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lost</w:t>
      </w:r>
      <w:r>
        <w:rPr>
          <w:rFonts w:hint="eastAsia" w:ascii="Times New Roman" w:eastAsia="楷体_GB2312" w:cs="Times New Roman"/>
          <w:color w:val="auto"/>
          <w:szCs w:val="20"/>
          <w:rPrChange w:id="73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lost</w:t>
      </w:r>
      <w:r>
        <w:rPr>
          <w:rFonts w:hint="eastAsia" w:ascii="Times New Roman" w:eastAsia="楷体_GB2312" w:cs="Times New Roman"/>
          <w:color w:val="auto"/>
          <w:szCs w:val="20"/>
          <w:rPrChange w:id="73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3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3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失去；丢失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20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21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lost    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7322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丢失的，迷路的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lot </w:t>
      </w:r>
      <w:r>
        <w:rPr>
          <w:rFonts w:ascii="Times New Roman" w:eastAsia="楷体_GB2312" w:cs="Times New Roman"/>
          <w:color w:val="auto"/>
          <w:szCs w:val="20"/>
          <w:rPrChange w:id="7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3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许多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loud </w:t>
      </w:r>
      <w:r>
        <w:rPr>
          <w:rFonts w:ascii="Times New Roman" w:eastAsia="楷体_GB2312" w:cs="Times New Roman"/>
          <w:color w:val="auto"/>
          <w:szCs w:val="20"/>
          <w:rPrChange w:id="7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3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大声的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loudly </w:t>
      </w:r>
      <w:r>
        <w:rPr>
          <w:rFonts w:ascii="Times New Roman" w:eastAsia="楷体_GB2312" w:cs="Times New Roman"/>
          <w:color w:val="auto"/>
          <w:szCs w:val="20"/>
          <w:rPrChange w:id="7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大声地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love </w:t>
      </w:r>
      <w:r>
        <w:rPr>
          <w:rFonts w:ascii="Times New Roman" w:eastAsia="楷体_GB2312" w:cs="Times New Roman"/>
          <w:color w:val="auto"/>
          <w:szCs w:val="20"/>
          <w:rPrChange w:id="73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v.</w:t>
      </w:r>
      <w:r>
        <w:rPr>
          <w:rFonts w:ascii="Times New Roman" w:eastAsia="楷体_GB2312" w:cs="Times New Roman"/>
          <w:color w:val="auto"/>
          <w:szCs w:val="20"/>
          <w:rPrChange w:id="7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爱；热爱；很喜欢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5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53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lovely            adj.               </w:t>
      </w:r>
      <w:r>
        <w:rPr>
          <w:rFonts w:hint="eastAsia" w:ascii="Times New Roman" w:eastAsia="楷体_GB2312" w:cs="Times New Roman"/>
          <w:color w:val="auto"/>
          <w:szCs w:val="20"/>
          <w:rPrChange w:id="7354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可爱的，好看的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low </w:t>
      </w:r>
      <w:r>
        <w:rPr>
          <w:rFonts w:ascii="Times New Roman" w:eastAsia="楷体_GB2312" w:cs="Times New Roman"/>
          <w:color w:val="auto"/>
          <w:szCs w:val="20"/>
          <w:rPrChange w:id="7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3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adv.</w:t>
      </w:r>
      <w:r>
        <w:rPr>
          <w:rFonts w:ascii="Times New Roman" w:eastAsia="楷体_GB2312" w:cs="Times New Roman"/>
          <w:color w:val="auto"/>
          <w:szCs w:val="20"/>
          <w:rPrChange w:id="7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低；矮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luck </w:t>
      </w:r>
      <w:r>
        <w:rPr>
          <w:rFonts w:ascii="Times New Roman" w:eastAsia="楷体_GB2312" w:cs="Times New Roman"/>
          <w:color w:val="auto"/>
          <w:szCs w:val="20"/>
          <w:rPrChange w:id="7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3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运气，好运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luckily </w:t>
      </w:r>
      <w:r>
        <w:rPr>
          <w:rFonts w:ascii="Times New Roman" w:eastAsia="楷体_GB2312" w:cs="Times New Roman"/>
          <w:color w:val="auto"/>
          <w:szCs w:val="20"/>
          <w:rPrChange w:id="73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3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幸运地；侥幸地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lucky </w:t>
      </w:r>
      <w:r>
        <w:rPr>
          <w:rFonts w:ascii="Times New Roman" w:eastAsia="楷体_GB2312" w:cs="Times New Roman"/>
          <w:color w:val="auto"/>
          <w:szCs w:val="20"/>
          <w:rPrChange w:id="73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3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幸运的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luggage</w:t>
      </w:r>
      <w:r>
        <w:rPr>
          <w:rFonts w:ascii="Times New Roman" w:eastAsia="楷体_GB2312" w:cs="Times New Roman"/>
          <w:color w:val="auto"/>
          <w:szCs w:val="20"/>
          <w:rPrChange w:id="73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行李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lunch </w:t>
      </w:r>
      <w:r>
        <w:rPr>
          <w:rFonts w:ascii="Times New Roman" w:eastAsia="楷体_GB2312" w:cs="Times New Roman"/>
          <w:color w:val="auto"/>
          <w:szCs w:val="20"/>
          <w:rPrChange w:id="73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3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3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3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午餐，午饭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M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3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machine </w:t>
      </w:r>
      <w:r>
        <w:rPr>
          <w:rFonts w:ascii="Times New Roman" w:eastAsia="楷体_GB2312" w:cs="Times New Roman"/>
          <w:color w:val="auto"/>
          <w:szCs w:val="20"/>
          <w:rPrChange w:id="73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机器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mad</w:t>
      </w:r>
      <w:r>
        <w:rPr>
          <w:rFonts w:ascii="Times New Roman" w:eastAsia="楷体_GB2312" w:cs="Times New Roman"/>
          <w:color w:val="auto"/>
          <w:szCs w:val="20"/>
          <w:rPrChange w:id="74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4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发疯的；生气的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magazine </w:t>
      </w:r>
      <w:r>
        <w:rPr>
          <w:rFonts w:ascii="Times New Roman" w:eastAsia="楷体_GB2312" w:cs="Times New Roman"/>
          <w:color w:val="auto"/>
          <w:szCs w:val="20"/>
          <w:rPrChange w:id="74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杂志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1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19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magic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7420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魔术，魔法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mail </w:t>
      </w:r>
      <w:r>
        <w:rPr>
          <w:rFonts w:ascii="Times New Roman" w:eastAsia="楷体_GB2312" w:cs="Times New Roman"/>
          <w:color w:val="auto"/>
          <w:szCs w:val="20"/>
          <w:rPrChange w:id="7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（美）邮件，邮递</w:t>
      </w:r>
    </w:p>
    <w:p>
      <w:pPr>
        <w:pStyle w:val="4"/>
        <w:numPr>
          <w:ilvl w:val="0"/>
          <w:numId w:val="27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4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邮寄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main </w:t>
      </w:r>
      <w:r>
        <w:rPr>
          <w:rFonts w:ascii="Times New Roman" w:eastAsia="楷体_GB2312" w:cs="Times New Roman"/>
          <w:color w:val="auto"/>
          <w:szCs w:val="20"/>
          <w:rPrChange w:id="74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4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mainly </w:t>
      </w:r>
      <w:r>
        <w:rPr>
          <w:rFonts w:ascii="Times New Roman" w:eastAsia="楷体_GB2312" w:cs="Times New Roman"/>
          <w:color w:val="auto"/>
          <w:szCs w:val="20"/>
          <w:rPrChange w:id="74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4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主要地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4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45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major             adj.               </w:t>
      </w:r>
      <w:r>
        <w:rPr>
          <w:rFonts w:hint="eastAsia" w:ascii="Times New Roman" w:eastAsia="楷体_GB2312" w:cs="Times New Roman"/>
          <w:color w:val="auto"/>
          <w:szCs w:val="20"/>
          <w:rPrChange w:id="744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主要的</w:t>
      </w:r>
      <w:r>
        <w:rPr>
          <w:rFonts w:ascii="Times New Roman" w:eastAsia="楷体_GB2312" w:cs="Times New Roman"/>
          <w:color w:val="auto"/>
          <w:szCs w:val="20"/>
          <w:rPrChange w:id="7447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br/>
      </w:r>
      <w:r>
        <w:rPr>
          <w:rFonts w:ascii="Times New Roman" w:eastAsia="楷体_GB2312" w:cs="Times New Roman"/>
          <w:color w:val="auto"/>
          <w:szCs w:val="20"/>
          <w:rPrChange w:id="744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                 n.                </w:t>
      </w:r>
      <w:r>
        <w:rPr>
          <w:rFonts w:hint="eastAsia" w:ascii="Times New Roman" w:eastAsia="楷体_GB2312" w:cs="Times New Roman"/>
          <w:color w:val="auto"/>
          <w:szCs w:val="20"/>
          <w:rPrChange w:id="744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（大学中的）专业，主修科目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make (made, made)</w:t>
      </w:r>
      <w:r>
        <w:rPr>
          <w:rFonts w:ascii="Times New Roman" w:eastAsia="楷体_GB2312" w:cs="Times New Roman"/>
          <w:color w:val="auto"/>
          <w:szCs w:val="20"/>
          <w:rPrChange w:id="74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4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制造，做；使得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male</w:t>
      </w:r>
      <w:r>
        <w:rPr>
          <w:rFonts w:ascii="Times New Roman" w:eastAsia="楷体_GB2312" w:cs="Times New Roman"/>
          <w:color w:val="auto"/>
          <w:szCs w:val="20"/>
          <w:rPrChange w:id="7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4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男（性）的；雄的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74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男性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man (</w:t>
      </w:r>
      <w:r>
        <w:rPr>
          <w:rFonts w:hint="eastAsia" w:ascii="Times New Roman" w:eastAsia="楷体_GB2312" w:cs="Times New Roman"/>
          <w:color w:val="auto"/>
          <w:szCs w:val="20"/>
          <w:rPrChange w:id="74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复</w:t>
      </w:r>
      <w:r>
        <w:rPr>
          <w:rFonts w:ascii="Times New Roman" w:eastAsia="楷体_GB2312" w:cs="Times New Roman"/>
          <w:color w:val="auto"/>
          <w:szCs w:val="20"/>
          <w:rPrChange w:id="74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men</w:t>
      </w:r>
      <w:r>
        <w:rPr>
          <w:rFonts w:hint="eastAsia" w:ascii="Times New Roman" w:eastAsia="楷体_GB2312" w:cs="Times New Roman"/>
          <w:color w:val="auto"/>
          <w:szCs w:val="20"/>
          <w:rPrChange w:id="74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成年男人；人；人类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manage </w:t>
      </w:r>
      <w:r>
        <w:rPr>
          <w:rFonts w:ascii="Times New Roman" w:eastAsia="楷体_GB2312" w:cs="Times New Roman"/>
          <w:color w:val="auto"/>
          <w:szCs w:val="20"/>
          <w:rPrChange w:id="74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4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管理，经营；处理；设法对付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manager </w:t>
      </w:r>
      <w:r>
        <w:rPr>
          <w:rFonts w:ascii="Times New Roman" w:eastAsia="楷体_GB2312" w:cs="Times New Roman"/>
          <w:color w:val="auto"/>
          <w:szCs w:val="20"/>
          <w:rPrChange w:id="74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经理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manner </w:t>
      </w:r>
      <w:r>
        <w:rPr>
          <w:rFonts w:ascii="Times New Roman" w:eastAsia="楷体_GB2312" w:cs="Times New Roman"/>
          <w:color w:val="auto"/>
          <w:szCs w:val="20"/>
          <w:rPrChange w:id="7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4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4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4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4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方式，态度，举止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many</w:t>
      </w:r>
      <w:r>
        <w:rPr>
          <w:rFonts w:hint="eastAsia" w:ascii="Times New Roman" w:eastAsia="楷体_GB2312" w:cs="Times New Roman"/>
          <w:color w:val="auto"/>
          <w:szCs w:val="20"/>
          <w:rPrChange w:id="75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more</w:t>
      </w:r>
      <w:r>
        <w:rPr>
          <w:rFonts w:hint="eastAsia" w:ascii="Times New Roman" w:eastAsia="楷体_GB2312" w:cs="Times New Roman"/>
          <w:color w:val="auto"/>
          <w:szCs w:val="20"/>
          <w:rPrChange w:id="75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5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most</w:t>
      </w:r>
      <w:r>
        <w:rPr>
          <w:rFonts w:hint="eastAsia" w:ascii="Times New Roman" w:eastAsia="楷体_GB2312" w:cs="Times New Roman"/>
          <w:color w:val="auto"/>
          <w:szCs w:val="20"/>
          <w:rPrChange w:id="75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5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adj</w:t>
      </w:r>
      <w:r>
        <w:rPr>
          <w:rFonts w:hint="eastAsia" w:ascii="Times New Roman" w:eastAsia="楷体_GB2312" w:cs="Times New Roman"/>
          <w:color w:val="auto"/>
          <w:szCs w:val="20"/>
          <w:rPrChange w:id="75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许多的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75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许多人（或物）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map </w:t>
      </w:r>
      <w:r>
        <w:rPr>
          <w:rFonts w:ascii="Times New Roman" w:eastAsia="楷体_GB2312" w:cs="Times New Roman"/>
          <w:color w:val="auto"/>
          <w:szCs w:val="20"/>
          <w:rPrChange w:id="75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地图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March </w:t>
      </w:r>
      <w:r>
        <w:rPr>
          <w:rFonts w:ascii="Times New Roman" w:eastAsia="楷体_GB2312" w:cs="Times New Roman"/>
          <w:color w:val="auto"/>
          <w:szCs w:val="20"/>
          <w:rPrChange w:id="75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三月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mark </w:t>
      </w:r>
      <w:r>
        <w:rPr>
          <w:rFonts w:ascii="Times New Roman" w:eastAsia="楷体_GB2312" w:cs="Times New Roman"/>
          <w:color w:val="auto"/>
          <w:szCs w:val="20"/>
          <w:rPrChange w:id="75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标记，记号；符号；（考试等）分数</w:t>
      </w:r>
    </w:p>
    <w:p>
      <w:pPr>
        <w:pStyle w:val="4"/>
        <w:numPr>
          <w:ilvl w:val="0"/>
          <w:numId w:val="28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5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标明；用记号于；给</w:t>
      </w:r>
      <w:r>
        <w:rPr>
          <w:rFonts w:ascii="Times New Roman" w:eastAsia="楷体_GB2312" w:cs="Times New Roman"/>
          <w:color w:val="auto"/>
          <w:szCs w:val="20"/>
          <w:rPrChange w:id="7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5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打分数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market </w:t>
      </w:r>
      <w:r>
        <w:rPr>
          <w:rFonts w:ascii="Times New Roman" w:eastAsia="楷体_GB2312" w:cs="Times New Roman"/>
          <w:color w:val="auto"/>
          <w:szCs w:val="20"/>
          <w:rPrChange w:id="75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市场；集市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marry 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75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（使）成婚，结婚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match </w:t>
      </w:r>
      <w:r>
        <w:rPr>
          <w:rFonts w:ascii="Times New Roman" w:eastAsia="楷体_GB2312" w:cs="Times New Roman"/>
          <w:color w:val="auto"/>
          <w:szCs w:val="20"/>
          <w:rPrChange w:id="7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比赛，竞赛；火柴</w:t>
      </w:r>
    </w:p>
    <w:p>
      <w:pPr>
        <w:pStyle w:val="4"/>
        <w:numPr>
          <w:ilvl w:val="0"/>
          <w:numId w:val="29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5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与</w:t>
      </w:r>
      <w:r>
        <w:rPr>
          <w:rFonts w:ascii="Times New Roman" w:eastAsia="楷体_GB2312" w:cs="Times New Roman"/>
          <w:color w:val="auto"/>
          <w:szCs w:val="20"/>
          <w:rPrChange w:id="7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75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匹配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material</w:t>
      </w:r>
      <w:r>
        <w:rPr>
          <w:rFonts w:ascii="Times New Roman" w:eastAsia="楷体_GB2312" w:cs="Times New Roman"/>
          <w:color w:val="auto"/>
          <w:szCs w:val="20"/>
          <w:rPrChange w:id="7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5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材料，原料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maths (mathematics)  n</w:t>
      </w:r>
      <w:r>
        <w:rPr>
          <w:rFonts w:hint="eastAsia" w:ascii="Times New Roman" w:eastAsia="楷体_GB2312" w:cs="Times New Roman"/>
          <w:color w:val="auto"/>
          <w:szCs w:val="20"/>
          <w:rPrChange w:id="75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（通常做单数用）数学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matter </w:t>
      </w:r>
      <w:r>
        <w:rPr>
          <w:rFonts w:ascii="Times New Roman" w:eastAsia="楷体_GB2312" w:cs="Times New Roman"/>
          <w:color w:val="auto"/>
          <w:szCs w:val="20"/>
          <w:rPrChange w:id="7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要紧事，麻烦事，事情；问题；物质</w:t>
      </w:r>
    </w:p>
    <w:p>
      <w:pPr>
        <w:pStyle w:val="4"/>
        <w:numPr>
          <w:ilvl w:val="0"/>
          <w:numId w:val="30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5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5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（用于否定句和疑问句）要紧，有关系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May </w:t>
      </w:r>
      <w:r>
        <w:rPr>
          <w:rFonts w:ascii="Times New Roman" w:eastAsia="楷体_GB2312" w:cs="Times New Roman"/>
          <w:color w:val="auto"/>
          <w:szCs w:val="20"/>
          <w:rPrChange w:id="75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5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五月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may</w:t>
      </w:r>
      <w:r>
        <w:rPr>
          <w:rFonts w:hint="eastAsia" w:ascii="Times New Roman" w:eastAsia="楷体_GB2312" w:cs="Times New Roman"/>
          <w:color w:val="auto"/>
          <w:szCs w:val="20"/>
          <w:rPrChange w:id="75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might</w:t>
      </w:r>
      <w:r>
        <w:rPr>
          <w:rFonts w:hint="eastAsia" w:ascii="Times New Roman" w:eastAsia="楷体_GB2312" w:cs="Times New Roman"/>
          <w:color w:val="auto"/>
          <w:szCs w:val="20"/>
          <w:rPrChange w:id="75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5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5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szCs w:val="20"/>
          <w:rPrChange w:id="75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5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5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5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可以；也许，可能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maybe </w:t>
      </w:r>
      <w:r>
        <w:rPr>
          <w:rFonts w:ascii="Times New Roman" w:eastAsia="楷体_GB2312" w:cs="Times New Roman"/>
          <w:color w:val="auto"/>
          <w:szCs w:val="20"/>
          <w:rPrChange w:id="76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6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可能，大概；也许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meal </w:t>
      </w:r>
      <w:r>
        <w:rPr>
          <w:rFonts w:ascii="Times New Roman" w:eastAsia="楷体_GB2312" w:cs="Times New Roman"/>
          <w:color w:val="auto"/>
          <w:szCs w:val="20"/>
          <w:rPrChange w:id="76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一餐（饭）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mean</w:t>
      </w:r>
      <w:r>
        <w:rPr>
          <w:rFonts w:hint="eastAsia" w:ascii="Times New Roman" w:eastAsia="楷体_GB2312" w:cs="Times New Roman"/>
          <w:color w:val="auto"/>
          <w:szCs w:val="20"/>
          <w:rPrChange w:id="76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6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meant</w:t>
      </w:r>
      <w:r>
        <w:rPr>
          <w:rFonts w:hint="eastAsia" w:ascii="Times New Roman" w:eastAsia="楷体_GB2312" w:cs="Times New Roman"/>
          <w:color w:val="auto"/>
          <w:szCs w:val="20"/>
          <w:rPrChange w:id="76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meant</w:t>
      </w:r>
      <w:r>
        <w:rPr>
          <w:rFonts w:hint="eastAsia" w:ascii="Times New Roman" w:eastAsia="楷体_GB2312" w:cs="Times New Roman"/>
          <w:color w:val="auto"/>
          <w:szCs w:val="20"/>
          <w:rPrChange w:id="76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6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szCs w:val="20"/>
          <w:rPrChange w:id="76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意思是；意味着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meat </w:t>
      </w:r>
      <w:r>
        <w:rPr>
          <w:rFonts w:ascii="Times New Roman" w:eastAsia="楷体_GB2312" w:cs="Times New Roman"/>
          <w:color w:val="auto"/>
          <w:szCs w:val="20"/>
          <w:rPrChange w:id="7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medical </w:t>
      </w:r>
      <w:r>
        <w:rPr>
          <w:rFonts w:ascii="Times New Roman" w:eastAsia="楷体_GB2312" w:cs="Times New Roman"/>
          <w:color w:val="auto"/>
          <w:szCs w:val="20"/>
          <w:rPrChange w:id="76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6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医学的；医疗的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medicine </w:t>
      </w:r>
      <w:r>
        <w:rPr>
          <w:rFonts w:ascii="Times New Roman" w:eastAsia="楷体_GB2312" w:cs="Times New Roman"/>
          <w:color w:val="auto"/>
          <w:szCs w:val="20"/>
          <w:rPrChange w:id="76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medium </w:t>
      </w:r>
      <w:r>
        <w:rPr>
          <w:rFonts w:ascii="Times New Roman" w:eastAsia="楷体_GB2312" w:cs="Times New Roman"/>
          <w:color w:val="auto"/>
          <w:szCs w:val="20"/>
          <w:rPrChange w:id="76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6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中间的；中等的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meet</w:t>
      </w:r>
      <w:r>
        <w:rPr>
          <w:rFonts w:hint="eastAsia" w:ascii="Times New Roman" w:eastAsia="楷体_GB2312" w:cs="Times New Roman"/>
          <w:color w:val="auto"/>
          <w:szCs w:val="20"/>
          <w:rPrChange w:id="76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met</w:t>
      </w:r>
      <w:r>
        <w:rPr>
          <w:rFonts w:hint="eastAsia" w:ascii="Times New Roman" w:eastAsia="楷体_GB2312" w:cs="Times New Roman"/>
          <w:color w:val="auto"/>
          <w:szCs w:val="20"/>
          <w:rPrChange w:id="76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76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met</w:t>
      </w:r>
      <w:r>
        <w:rPr>
          <w:rFonts w:hint="eastAsia" w:ascii="Times New Roman" w:eastAsia="楷体_GB2312" w:cs="Times New Roman"/>
          <w:color w:val="auto"/>
          <w:szCs w:val="20"/>
          <w:rPrChange w:id="76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6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6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遇见，见到；会见；迎接；满足；会，集会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meeting </w:t>
      </w:r>
      <w:r>
        <w:rPr>
          <w:rFonts w:ascii="Times New Roman" w:eastAsia="楷体_GB2312" w:cs="Times New Roman"/>
          <w:color w:val="auto"/>
          <w:szCs w:val="20"/>
          <w:rPrChange w:id="76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会；集会；会见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member </w:t>
      </w:r>
      <w:r>
        <w:rPr>
          <w:rFonts w:ascii="Times New Roman" w:eastAsia="楷体_GB2312" w:cs="Times New Roman"/>
          <w:color w:val="auto"/>
          <w:szCs w:val="20"/>
          <w:rPrChange w:id="7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成员，会员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memory </w:t>
      </w:r>
      <w:r>
        <w:rPr>
          <w:rFonts w:ascii="Times New Roman" w:eastAsia="楷体_GB2312" w:cs="Times New Roman"/>
          <w:color w:val="auto"/>
          <w:szCs w:val="20"/>
          <w:rPrChange w:id="7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回忆，记忆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86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87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mention          v.                  </w:t>
      </w:r>
      <w:r>
        <w:rPr>
          <w:rFonts w:hint="eastAsia" w:ascii="Times New Roman" w:eastAsia="楷体_GB2312" w:cs="Times New Roman"/>
          <w:color w:val="auto"/>
          <w:szCs w:val="20"/>
          <w:rPrChange w:id="7688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提到，说起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menu </w:t>
      </w:r>
      <w:r>
        <w:rPr>
          <w:rFonts w:ascii="Times New Roman" w:eastAsia="楷体_GB2312" w:cs="Times New Roman"/>
          <w:color w:val="auto"/>
          <w:szCs w:val="20"/>
          <w:rPrChange w:id="76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6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6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菜单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6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message </w:t>
      </w:r>
      <w:r>
        <w:rPr>
          <w:rFonts w:ascii="Times New Roman" w:eastAsia="楷体_GB2312" w:cs="Times New Roman"/>
          <w:color w:val="auto"/>
          <w:szCs w:val="20"/>
          <w:rPrChange w:id="76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6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消息；音信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metal</w:t>
      </w:r>
      <w:r>
        <w:rPr>
          <w:rFonts w:ascii="Times New Roman" w:eastAsia="楷体_GB2312" w:cs="Times New Roman"/>
          <w:color w:val="auto"/>
          <w:szCs w:val="20"/>
          <w:rPrChange w:id="7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金属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method </w:t>
      </w:r>
      <w:r>
        <w:rPr>
          <w:rFonts w:ascii="Times New Roman" w:eastAsia="楷体_GB2312" w:cs="Times New Roman"/>
          <w:color w:val="auto"/>
          <w:szCs w:val="20"/>
          <w:rPrChange w:id="7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方法，办法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metre</w:t>
      </w:r>
      <w:r>
        <w:rPr>
          <w:rFonts w:hint="eastAsia" w:ascii="Times New Roman" w:eastAsia="楷体_GB2312" w:cs="Times New Roman"/>
          <w:color w:val="auto"/>
          <w:szCs w:val="20"/>
          <w:rPrChange w:id="77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7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meter</w:t>
      </w:r>
      <w:r>
        <w:rPr>
          <w:rFonts w:hint="eastAsia" w:ascii="Times New Roman" w:eastAsia="楷体_GB2312" w:cs="Times New Roman"/>
          <w:color w:val="auto"/>
          <w:szCs w:val="20"/>
          <w:rPrChange w:id="77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77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米（公制长度单位）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middle </w:t>
      </w:r>
      <w:r>
        <w:rPr>
          <w:rFonts w:ascii="Times New Roman" w:eastAsia="楷体_GB2312" w:cs="Times New Roman"/>
          <w:color w:val="auto"/>
          <w:szCs w:val="20"/>
          <w:rPrChange w:id="7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7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中间；当中；中部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mile </w:t>
      </w:r>
      <w:r>
        <w:rPr>
          <w:rFonts w:ascii="Times New Roman" w:eastAsia="楷体_GB2312" w:cs="Times New Roman"/>
          <w:color w:val="auto"/>
          <w:szCs w:val="20"/>
          <w:rPrChange w:id="7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英里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milk </w:t>
      </w:r>
      <w:r>
        <w:rPr>
          <w:rFonts w:ascii="Times New Roman" w:eastAsia="楷体_GB2312" w:cs="Times New Roman"/>
          <w:color w:val="auto"/>
          <w:szCs w:val="20"/>
          <w:rPrChange w:id="77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牛奶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mind </w:t>
      </w:r>
      <w:r>
        <w:rPr>
          <w:rFonts w:ascii="Times New Roman" w:eastAsia="楷体_GB2312" w:cs="Times New Roman"/>
          <w:color w:val="auto"/>
          <w:szCs w:val="20"/>
          <w:rPrChange w:id="77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思想；想法</w:t>
      </w:r>
    </w:p>
    <w:p>
      <w:pPr>
        <w:pStyle w:val="4"/>
        <w:numPr>
          <w:ilvl w:val="0"/>
          <w:numId w:val="31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7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7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介意；关心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minus</w:t>
      </w:r>
      <w:r>
        <w:rPr>
          <w:rFonts w:ascii="Times New Roman" w:eastAsia="楷体_GB2312" w:cs="Times New Roman"/>
          <w:color w:val="auto"/>
          <w:szCs w:val="20"/>
          <w:rPrChange w:id="7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77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adj.</w:t>
      </w:r>
      <w:r>
        <w:rPr>
          <w:rFonts w:ascii="Times New Roman" w:eastAsia="楷体_GB2312" w:cs="Times New Roman"/>
          <w:color w:val="auto"/>
          <w:szCs w:val="20"/>
          <w:rPrChange w:id="7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负的，减去的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minute </w:t>
      </w:r>
      <w:r>
        <w:rPr>
          <w:rFonts w:ascii="Times New Roman" w:eastAsia="楷体_GB2312" w:cs="Times New Roman"/>
          <w:color w:val="auto"/>
          <w:szCs w:val="20"/>
          <w:rPrChange w:id="77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分钟；一会儿，瞬间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mirror </w:t>
      </w:r>
      <w:r>
        <w:rPr>
          <w:rFonts w:ascii="Times New Roman" w:eastAsia="楷体_GB2312" w:cs="Times New Roman"/>
          <w:color w:val="auto"/>
          <w:szCs w:val="20"/>
          <w:rPrChange w:id="77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镜子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miss</w:t>
      </w:r>
      <w:r>
        <w:rPr>
          <w:rFonts w:ascii="Times New Roman" w:eastAsia="楷体_GB2312" w:cs="Times New Roman"/>
          <w:color w:val="auto"/>
          <w:szCs w:val="20"/>
          <w:rPrChange w:id="77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7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1. </w:t>
      </w:r>
      <w:r>
        <w:rPr>
          <w:rFonts w:hint="eastAsia" w:ascii="Times New Roman" w:eastAsia="楷体_GB2312" w:cs="Times New Roman"/>
          <w:color w:val="auto"/>
          <w:szCs w:val="20"/>
          <w:rPrChange w:id="77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失去，错过，缺；</w:t>
      </w:r>
      <w:r>
        <w:rPr>
          <w:rFonts w:ascii="Times New Roman" w:eastAsia="楷体_GB2312" w:cs="Times New Roman"/>
          <w:color w:val="auto"/>
          <w:szCs w:val="20"/>
          <w:rPrChange w:id="7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2. </w:t>
      </w:r>
      <w:r>
        <w:rPr>
          <w:rFonts w:hint="eastAsia" w:ascii="Times New Roman" w:eastAsia="楷体_GB2312" w:cs="Times New Roman"/>
          <w:color w:val="auto"/>
          <w:szCs w:val="20"/>
          <w:rPrChange w:id="77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惦记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Miss </w:t>
      </w:r>
      <w:r>
        <w:rPr>
          <w:rFonts w:ascii="Times New Roman" w:eastAsia="楷体_GB2312" w:cs="Times New Roman"/>
          <w:color w:val="auto"/>
          <w:szCs w:val="20"/>
          <w:rPrChange w:id="77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7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7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小姐，女士（称呼未婚妇女）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7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7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mistake </w:t>
      </w:r>
      <w:r>
        <w:rPr>
          <w:rFonts w:ascii="Times New Roman" w:eastAsia="楷体_GB2312" w:cs="Times New Roman"/>
          <w:color w:val="auto"/>
          <w:szCs w:val="20"/>
          <w:rPrChange w:id="7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7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7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错误</w:t>
      </w:r>
    </w:p>
    <w:p>
      <w:pPr>
        <w:pStyle w:val="4"/>
        <w:numPr>
          <w:ilvl w:val="0"/>
          <w:numId w:val="32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7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78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弄错，误解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mix</w:t>
      </w:r>
      <w:r>
        <w:rPr>
          <w:rFonts w:ascii="Times New Roman" w:eastAsia="楷体_GB2312" w:cs="Times New Roman"/>
          <w:color w:val="auto"/>
          <w:szCs w:val="20"/>
          <w:rPrChange w:id="78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8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混合，搅拌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mixture </w:t>
      </w:r>
      <w:r>
        <w:rPr>
          <w:rFonts w:ascii="Times New Roman" w:eastAsia="楷体_GB2312" w:cs="Times New Roman"/>
          <w:color w:val="auto"/>
          <w:szCs w:val="20"/>
          <w:rPrChange w:id="78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混合物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model </w:t>
      </w:r>
      <w:r>
        <w:rPr>
          <w:rFonts w:ascii="Times New Roman" w:eastAsia="楷体_GB2312" w:cs="Times New Roman"/>
          <w:color w:val="auto"/>
          <w:szCs w:val="20"/>
          <w:rPrChange w:id="78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模型，范例；模范；模特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modern </w:t>
      </w:r>
      <w:r>
        <w:rPr>
          <w:rFonts w:ascii="Times New Roman" w:eastAsia="楷体_GB2312" w:cs="Times New Roman"/>
          <w:color w:val="auto"/>
          <w:szCs w:val="20"/>
          <w:rPrChange w:id="78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8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现代的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moment </w:t>
      </w:r>
      <w:r>
        <w:rPr>
          <w:rFonts w:ascii="Times New Roman" w:eastAsia="楷体_GB2312" w:cs="Times New Roman"/>
          <w:color w:val="auto"/>
          <w:szCs w:val="20"/>
          <w:rPrChange w:id="7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片刻；瞬间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Monday </w:t>
      </w:r>
      <w:r>
        <w:rPr>
          <w:rFonts w:ascii="Times New Roman" w:eastAsia="楷体_GB2312" w:cs="Times New Roman"/>
          <w:color w:val="auto"/>
          <w:szCs w:val="20"/>
          <w:rPrChange w:id="7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星期一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money </w:t>
      </w:r>
      <w:r>
        <w:rPr>
          <w:rFonts w:ascii="Times New Roman" w:eastAsia="楷体_GB2312" w:cs="Times New Roman"/>
          <w:color w:val="auto"/>
          <w:szCs w:val="20"/>
          <w:rPrChange w:id="7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钱；货币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monitor </w:t>
      </w:r>
      <w:r>
        <w:rPr>
          <w:rFonts w:ascii="Times New Roman" w:eastAsia="楷体_GB2312" w:cs="Times New Roman"/>
          <w:color w:val="auto"/>
          <w:szCs w:val="20"/>
          <w:rPrChange w:id="7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班长；监视器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monkey </w:t>
      </w:r>
      <w:r>
        <w:rPr>
          <w:rFonts w:ascii="Times New Roman" w:eastAsia="楷体_GB2312" w:cs="Times New Roman"/>
          <w:color w:val="auto"/>
          <w:szCs w:val="20"/>
          <w:rPrChange w:id="7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猴子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month </w:t>
      </w:r>
      <w:r>
        <w:rPr>
          <w:rFonts w:ascii="Times New Roman" w:eastAsia="楷体_GB2312" w:cs="Times New Roman"/>
          <w:color w:val="auto"/>
          <w:szCs w:val="20"/>
          <w:rPrChange w:id="7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月；月份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moon </w:t>
      </w:r>
      <w:r>
        <w:rPr>
          <w:rFonts w:ascii="Times New Roman" w:eastAsia="楷体_GB2312" w:cs="Times New Roman"/>
          <w:color w:val="auto"/>
          <w:szCs w:val="20"/>
          <w:rPrChange w:id="7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8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月球，月亮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8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more</w:t>
      </w:r>
      <w:r>
        <w:rPr>
          <w:rFonts w:hint="eastAsia" w:ascii="Times New Roman" w:eastAsia="楷体_GB2312" w:cs="Times New Roman"/>
          <w:color w:val="auto"/>
          <w:szCs w:val="20"/>
          <w:rPrChange w:id="78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8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many</w:t>
      </w:r>
      <w:r>
        <w:rPr>
          <w:rFonts w:hint="eastAsia" w:ascii="Times New Roman" w:eastAsia="楷体_GB2312" w:cs="Times New Roman"/>
          <w:color w:val="auto"/>
          <w:szCs w:val="20"/>
          <w:rPrChange w:id="78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</w:t>
      </w:r>
      <w:r>
        <w:rPr>
          <w:rFonts w:ascii="Times New Roman" w:eastAsia="楷体_GB2312" w:cs="Times New Roman"/>
          <w:color w:val="auto"/>
          <w:szCs w:val="20"/>
          <w:rPrChange w:id="7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much</w:t>
      </w:r>
      <w:r>
        <w:rPr>
          <w:rFonts w:hint="eastAsia" w:ascii="Times New Roman" w:eastAsia="楷体_GB2312" w:cs="Times New Roman"/>
          <w:color w:val="auto"/>
          <w:szCs w:val="20"/>
          <w:rPrChange w:id="78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的比较级）</w:t>
      </w:r>
      <w:r>
        <w:rPr>
          <w:rFonts w:ascii="Times New Roman" w:eastAsia="楷体_GB2312" w:cs="Times New Roman"/>
          <w:color w:val="auto"/>
          <w:szCs w:val="20"/>
          <w:rPrChange w:id="78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78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8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8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较多的；更大的；更多的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0"/>
          <w:sz w:val="18"/>
          <w:szCs w:val="18"/>
          <w:rPrChange w:id="7894" w:author="lenovo" w:date="2015-09-26T16:45:00Z">
            <w:rPr>
              <w:rFonts w:ascii="Times New Roman" w:eastAsia="楷体_GB2312" w:cs="Times New Roman"/>
              <w:color w:val="0000FF"/>
              <w:spacing w:val="-10"/>
              <w:sz w:val="18"/>
              <w:szCs w:val="18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8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8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8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8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10"/>
          <w:sz w:val="18"/>
          <w:szCs w:val="18"/>
          <w:rPrChange w:id="7899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 w:val="18"/>
              <w:szCs w:val="18"/>
            </w:rPr>
          </w:rPrChange>
        </w:rPr>
        <w:t>再；更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0"/>
          <w:sz w:val="18"/>
          <w:szCs w:val="18"/>
          <w:rPrChange w:id="7900" w:author="lenovo" w:date="2015-09-26T16:45:00Z">
            <w:rPr>
              <w:rFonts w:ascii="Times New Roman" w:eastAsia="楷体_GB2312" w:cs="Times New Roman"/>
              <w:color w:val="0000FF"/>
              <w:spacing w:val="-10"/>
              <w:sz w:val="18"/>
              <w:szCs w:val="18"/>
            </w:rPr>
          </w:rPrChange>
        </w:rPr>
      </w:pPr>
      <w:r>
        <w:rPr>
          <w:rFonts w:ascii="Times New Roman" w:eastAsia="楷体_GB2312" w:cs="Times New Roman"/>
          <w:color w:val="auto"/>
          <w:spacing w:val="-10"/>
          <w:sz w:val="18"/>
          <w:szCs w:val="18"/>
          <w:rPrChange w:id="7901" w:author="lenovo" w:date="2015-09-26T16:45:00Z">
            <w:rPr>
              <w:rFonts w:ascii="Times New Roman" w:eastAsia="楷体_GB2312" w:cs="Times New Roman"/>
              <w:color w:val="0000FF"/>
              <w:spacing w:val="-10"/>
              <w:sz w:val="18"/>
              <w:szCs w:val="18"/>
            </w:rPr>
          </w:rPrChange>
        </w:rPr>
        <w:t xml:space="preserve">                                n.                          </w:t>
      </w:r>
      <w:r>
        <w:rPr>
          <w:rFonts w:hint="eastAsia" w:ascii="Times New Roman" w:eastAsia="楷体_GB2312" w:cs="Times New Roman"/>
          <w:color w:val="auto"/>
          <w:spacing w:val="-10"/>
          <w:sz w:val="18"/>
          <w:szCs w:val="18"/>
          <w:rPrChange w:id="7902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  <w:sz w:val="18"/>
              <w:szCs w:val="18"/>
            </w:rPr>
          </w:rPrChange>
        </w:rPr>
        <w:t>更多的量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morning </w:t>
      </w:r>
      <w:r>
        <w:rPr>
          <w:rFonts w:ascii="Times New Roman" w:eastAsia="楷体_GB2312" w:cs="Times New Roman"/>
          <w:color w:val="auto"/>
          <w:szCs w:val="20"/>
          <w:rPrChange w:id="79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早晨，上午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most </w:t>
      </w:r>
      <w:r>
        <w:rPr>
          <w:rFonts w:hint="eastAsia" w:ascii="Times New Roman" w:eastAsia="楷体_GB2312" w:cs="Times New Roman"/>
          <w:color w:val="auto"/>
          <w:szCs w:val="20"/>
          <w:rPrChange w:id="79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79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many</w:t>
      </w:r>
      <w:r>
        <w:rPr>
          <w:rFonts w:hint="eastAsia" w:ascii="Times New Roman" w:eastAsia="楷体_GB2312" w:cs="Times New Roman"/>
          <w:color w:val="auto"/>
          <w:szCs w:val="20"/>
          <w:rPrChange w:id="79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</w:t>
      </w:r>
      <w:r>
        <w:rPr>
          <w:rFonts w:ascii="Times New Roman" w:eastAsia="楷体_GB2312" w:cs="Times New Roman"/>
          <w:color w:val="auto"/>
          <w:szCs w:val="20"/>
          <w:rPrChange w:id="79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much</w:t>
      </w:r>
      <w:r>
        <w:rPr>
          <w:rFonts w:hint="eastAsia" w:ascii="Times New Roman" w:eastAsia="楷体_GB2312" w:cs="Times New Roman"/>
          <w:color w:val="auto"/>
          <w:szCs w:val="20"/>
          <w:rPrChange w:id="79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的最高级）</w:t>
      </w:r>
      <w:r>
        <w:rPr>
          <w:rFonts w:ascii="Times New Roman" w:eastAsia="楷体_GB2312" w:cs="Times New Roman"/>
          <w:color w:val="auto"/>
          <w:szCs w:val="20"/>
          <w:rPrChange w:id="7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79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最大的；最多的；大多数的；大部分的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2"/>
          <w:sz w:val="18"/>
          <w:szCs w:val="18"/>
          <w:rPrChange w:id="7922" w:author="lenovo" w:date="2015-09-26T16:45:00Z">
            <w:rPr>
              <w:rFonts w:ascii="Times New Roman" w:eastAsia="楷体_GB2312" w:cs="Times New Roman"/>
              <w:color w:val="0000FF"/>
              <w:spacing w:val="-12"/>
              <w:sz w:val="18"/>
              <w:szCs w:val="18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79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12"/>
          <w:sz w:val="18"/>
          <w:szCs w:val="18"/>
          <w:rPrChange w:id="7927" w:author="lenovo" w:date="2015-09-26T16:45:00Z">
            <w:rPr>
              <w:rFonts w:hint="eastAsia" w:ascii="Times New Roman" w:eastAsia="楷体_GB2312" w:cs="Times New Roman"/>
              <w:color w:val="0000FF"/>
              <w:spacing w:val="-12"/>
              <w:sz w:val="18"/>
              <w:szCs w:val="18"/>
            </w:rPr>
          </w:rPrChange>
        </w:rPr>
        <w:t>最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79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大部分；大多数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mother </w:t>
      </w:r>
      <w:r>
        <w:rPr>
          <w:rFonts w:ascii="Times New Roman" w:eastAsia="楷体_GB2312" w:cs="Times New Roman"/>
          <w:color w:val="auto"/>
          <w:szCs w:val="20"/>
          <w:rPrChange w:id="7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母亲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motorcycle </w:t>
      </w:r>
      <w:r>
        <w:rPr>
          <w:rFonts w:ascii="Times New Roman" w:eastAsia="楷体_GB2312" w:cs="Times New Roman"/>
          <w:color w:val="auto"/>
          <w:szCs w:val="20"/>
          <w:rPrChange w:id="7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摩托车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mountain </w:t>
      </w:r>
      <w:r>
        <w:rPr>
          <w:rFonts w:ascii="Times New Roman" w:eastAsia="楷体_GB2312" w:cs="Times New Roman"/>
          <w:color w:val="auto"/>
          <w:szCs w:val="20"/>
          <w:rPrChange w:id="79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山，山脉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mouse (</w:t>
      </w:r>
      <w:r>
        <w:rPr>
          <w:rFonts w:hint="eastAsia" w:ascii="Times New Roman" w:eastAsia="楷体_GB2312" w:cs="Times New Roman"/>
          <w:color w:val="auto"/>
          <w:szCs w:val="20"/>
          <w:rPrChange w:id="79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复</w:t>
      </w:r>
      <w:r>
        <w:rPr>
          <w:rFonts w:ascii="Times New Roman" w:eastAsia="楷体_GB2312" w:cs="Times New Roman"/>
          <w:color w:val="auto"/>
          <w:szCs w:val="20"/>
          <w:rPrChange w:id="79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mice)</w:t>
      </w:r>
      <w:r>
        <w:rPr>
          <w:rFonts w:ascii="Times New Roman" w:eastAsia="楷体_GB2312" w:cs="Times New Roman"/>
          <w:color w:val="auto"/>
          <w:szCs w:val="20"/>
          <w:rPrChange w:id="79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老鼠；（计算机）鼠标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mouth </w:t>
      </w:r>
      <w:r>
        <w:rPr>
          <w:rFonts w:ascii="Times New Roman" w:eastAsia="楷体_GB2312" w:cs="Times New Roman"/>
          <w:color w:val="auto"/>
          <w:szCs w:val="20"/>
          <w:rPrChange w:id="79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嘴，口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move</w:t>
      </w:r>
      <w:r>
        <w:rPr>
          <w:rFonts w:ascii="Times New Roman" w:eastAsia="楷体_GB2312" w:cs="Times New Roman"/>
          <w:color w:val="auto"/>
          <w:szCs w:val="20"/>
          <w:rPrChange w:id="79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79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移动，搬动，搬家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movie </w:t>
      </w:r>
      <w:r>
        <w:rPr>
          <w:rFonts w:ascii="Times New Roman" w:eastAsia="楷体_GB2312" w:cs="Times New Roman"/>
          <w:color w:val="auto"/>
          <w:szCs w:val="20"/>
          <w:rPrChange w:id="7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电影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Mr </w:t>
      </w:r>
      <w:r>
        <w:rPr>
          <w:rFonts w:ascii="Times New Roman" w:eastAsia="楷体_GB2312" w:cs="Times New Roman"/>
          <w:color w:val="auto"/>
          <w:szCs w:val="20"/>
          <w:rPrChange w:id="79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先生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Mrs </w:t>
      </w:r>
      <w:r>
        <w:rPr>
          <w:rFonts w:ascii="Times New Roman" w:eastAsia="楷体_GB2312" w:cs="Times New Roman"/>
          <w:color w:val="auto"/>
          <w:szCs w:val="20"/>
          <w:rPrChange w:id="79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7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79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7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79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夫人，太太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79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7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much</w:t>
      </w:r>
      <w:r>
        <w:rPr>
          <w:rFonts w:hint="eastAsia" w:ascii="Times New Roman" w:eastAsia="楷体_GB2312" w:cs="Times New Roman"/>
          <w:color w:val="auto"/>
          <w:szCs w:val="20"/>
          <w:rPrChange w:id="80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8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more</w:t>
      </w:r>
      <w:r>
        <w:rPr>
          <w:rFonts w:hint="eastAsia" w:ascii="Times New Roman" w:eastAsia="楷体_GB2312" w:cs="Times New Roman"/>
          <w:color w:val="auto"/>
          <w:szCs w:val="20"/>
          <w:rPrChange w:id="80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8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most</w:t>
      </w:r>
      <w:r>
        <w:rPr>
          <w:rFonts w:hint="eastAsia" w:ascii="Times New Roman" w:eastAsia="楷体_GB2312" w:cs="Times New Roman"/>
          <w:color w:val="auto"/>
          <w:szCs w:val="20"/>
          <w:rPrChange w:id="80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8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adj</w:t>
      </w:r>
      <w:r>
        <w:rPr>
          <w:rFonts w:hint="eastAsia" w:ascii="Times New Roman" w:eastAsia="楷体_GB2312" w:cs="Times New Roman"/>
          <w:color w:val="auto"/>
          <w:szCs w:val="20"/>
          <w:rPrChange w:id="80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（修饰不可数名词）大量的，许多的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（表示不可数名词）大量，许多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0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（修饰动词）非常；（加强比较级）更加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mum</w:t>
      </w:r>
      <w:r>
        <w:rPr>
          <w:rFonts w:ascii="Times New Roman" w:eastAsia="楷体_GB2312" w:cs="Times New Roman"/>
          <w:color w:val="auto"/>
          <w:szCs w:val="20"/>
          <w:rPrChange w:id="8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0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（口语）妈妈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museum </w:t>
      </w:r>
      <w:r>
        <w:rPr>
          <w:rFonts w:ascii="Times New Roman" w:eastAsia="楷体_GB2312" w:cs="Times New Roman"/>
          <w:color w:val="auto"/>
          <w:szCs w:val="20"/>
          <w:rPrChange w:id="80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0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博物馆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mushroom</w:t>
      </w:r>
      <w:r>
        <w:rPr>
          <w:rFonts w:ascii="Times New Roman" w:eastAsia="楷体_GB2312" w:cs="Times New Roman"/>
          <w:color w:val="auto"/>
          <w:szCs w:val="20"/>
          <w:rPrChange w:id="80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0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蘑菇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music </w:t>
      </w:r>
      <w:r>
        <w:rPr>
          <w:rFonts w:ascii="Times New Roman" w:eastAsia="楷体_GB2312" w:cs="Times New Roman"/>
          <w:color w:val="auto"/>
          <w:szCs w:val="20"/>
          <w:rPrChange w:id="80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0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音乐；乐曲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must </w:t>
      </w:r>
      <w:r>
        <w:rPr>
          <w:rFonts w:ascii="Times New Roman" w:eastAsia="楷体_GB2312" w:cs="Times New Roman"/>
          <w:color w:val="auto"/>
          <w:szCs w:val="20"/>
          <w:rPrChange w:id="80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szCs w:val="20"/>
          <w:rPrChange w:id="80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0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必须；需要；应当；必定是，一定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N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name </w:t>
      </w:r>
      <w:r>
        <w:rPr>
          <w:rFonts w:ascii="Times New Roman" w:eastAsia="楷体_GB2312" w:cs="Times New Roman"/>
          <w:color w:val="auto"/>
          <w:szCs w:val="20"/>
          <w:rPrChange w:id="8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0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名字，姓名，名称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80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命名，名叫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narrow </w:t>
      </w:r>
      <w:r>
        <w:rPr>
          <w:rFonts w:ascii="Times New Roman" w:eastAsia="楷体_GB2312" w:cs="Times New Roman"/>
          <w:color w:val="auto"/>
          <w:szCs w:val="20"/>
          <w:rPrChange w:id="8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0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狭窄的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nation</w:t>
      </w:r>
      <w:r>
        <w:rPr>
          <w:rFonts w:ascii="Times New Roman" w:eastAsia="楷体_GB2312" w:cs="Times New Roman"/>
          <w:color w:val="auto"/>
          <w:szCs w:val="20"/>
          <w:rPrChange w:id="8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民族，国家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national </w:t>
      </w:r>
      <w:r>
        <w:rPr>
          <w:rFonts w:ascii="Times New Roman" w:eastAsia="楷体_GB2312" w:cs="Times New Roman"/>
          <w:color w:val="auto"/>
          <w:szCs w:val="20"/>
          <w:rPrChange w:id="80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0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全国性的；国家的；民族的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nationality </w:t>
      </w:r>
      <w:r>
        <w:rPr>
          <w:rFonts w:ascii="Times New Roman" w:eastAsia="楷体_GB2312" w:cs="Times New Roman"/>
          <w:color w:val="auto"/>
          <w:szCs w:val="20"/>
          <w:rPrChange w:id="80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0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0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国籍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native           adj.                 </w:t>
      </w:r>
      <w:r>
        <w:rPr>
          <w:rFonts w:hint="eastAsia" w:ascii="Times New Roman" w:eastAsia="楷体_GB2312" w:cs="Times New Roman"/>
          <w:color w:val="auto"/>
          <w:szCs w:val="20"/>
          <w:rPrChange w:id="80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本地的；本国的；当地的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80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本地人；本国人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0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natural</w:t>
      </w:r>
      <w:r>
        <w:rPr>
          <w:rFonts w:ascii="Times New Roman" w:eastAsia="楷体_GB2312" w:cs="Times New Roman"/>
          <w:color w:val="auto"/>
          <w:szCs w:val="20"/>
          <w:rPrChange w:id="81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1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自然的，天然的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nature </w:t>
      </w:r>
      <w:r>
        <w:rPr>
          <w:rFonts w:ascii="Times New Roman" w:eastAsia="楷体_GB2312" w:cs="Times New Roman"/>
          <w:color w:val="auto"/>
          <w:szCs w:val="20"/>
          <w:rPrChange w:id="81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1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自然；本质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1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12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naughty          adj.                 </w:t>
      </w:r>
      <w:r>
        <w:rPr>
          <w:rFonts w:hint="eastAsia" w:ascii="Times New Roman" w:eastAsia="楷体_GB2312" w:cs="Times New Roman"/>
          <w:color w:val="auto"/>
          <w:szCs w:val="20"/>
          <w:rPrChange w:id="8113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顽皮的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near </w:t>
      </w:r>
      <w:r>
        <w:rPr>
          <w:rFonts w:ascii="Times New Roman" w:eastAsia="楷体_GB2312" w:cs="Times New Roman"/>
          <w:color w:val="auto"/>
          <w:szCs w:val="20"/>
          <w:rPrChange w:id="81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1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81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1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附近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1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近的，附近的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adv.               </w:t>
      </w:r>
      <w:r>
        <w:rPr>
          <w:rFonts w:hint="eastAsia" w:ascii="Times New Roman" w:eastAsia="楷体_GB2312" w:cs="Times New Roman"/>
          <w:color w:val="auto"/>
          <w:szCs w:val="20"/>
          <w:rPrChange w:id="81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附近，邻近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nearby</w:t>
      </w:r>
      <w:r>
        <w:rPr>
          <w:rFonts w:ascii="Times New Roman" w:eastAsia="楷体_GB2312" w:cs="Times New Roman"/>
          <w:color w:val="auto"/>
          <w:szCs w:val="20"/>
          <w:rPrChange w:id="81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1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附近的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1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在附近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nearly</w:t>
      </w:r>
      <w:r>
        <w:rPr>
          <w:rFonts w:ascii="Times New Roman" w:eastAsia="楷体_GB2312" w:cs="Times New Roman"/>
          <w:color w:val="auto"/>
          <w:szCs w:val="20"/>
          <w:rPrChange w:id="81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8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将近，几乎，差不多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necessary </w:t>
      </w:r>
      <w:r>
        <w:rPr>
          <w:rFonts w:ascii="Times New Roman" w:eastAsia="楷体_GB2312" w:cs="Times New Roman"/>
          <w:color w:val="auto"/>
          <w:szCs w:val="20"/>
          <w:rPrChange w:id="81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1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必需的，必要的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need</w:t>
      </w:r>
      <w:r>
        <w:rPr>
          <w:rFonts w:ascii="Times New Roman" w:eastAsia="楷体_GB2312" w:cs="Times New Roman"/>
          <w:color w:val="auto"/>
          <w:szCs w:val="20"/>
          <w:rPrChange w:id="8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szCs w:val="20"/>
          <w:rPrChange w:id="81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1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81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必须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szCs w:val="20"/>
          <w:rPrChange w:id="81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需要，必须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1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需要，需求，必要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neighbour</w:t>
      </w:r>
      <w:r>
        <w:rPr>
          <w:rFonts w:hint="eastAsia" w:ascii="Times New Roman" w:eastAsia="楷体_GB2312" w:cs="Times New Roman"/>
          <w:color w:val="auto"/>
          <w:szCs w:val="20"/>
          <w:rPrChange w:id="81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8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neighbor</w:t>
      </w:r>
      <w:r>
        <w:rPr>
          <w:rFonts w:hint="eastAsia" w:ascii="Times New Roman" w:eastAsia="楷体_GB2312" w:cs="Times New Roman"/>
          <w:color w:val="auto"/>
          <w:szCs w:val="20"/>
          <w:rPrChange w:id="81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8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1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邻居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neighbourhood</w:t>
      </w:r>
      <w:r>
        <w:rPr>
          <w:rFonts w:hint="eastAsia" w:ascii="Times New Roman" w:eastAsia="楷体_GB2312" w:cs="Times New Roman"/>
          <w:color w:val="auto"/>
          <w:szCs w:val="20"/>
          <w:rPrChange w:id="81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81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neighborhood</w:t>
      </w:r>
      <w:r>
        <w:rPr>
          <w:rFonts w:hint="eastAsia" w:ascii="Times New Roman" w:eastAsia="楷体_GB2312" w:cs="Times New Roman"/>
          <w:color w:val="auto"/>
          <w:szCs w:val="20"/>
          <w:rPrChange w:id="81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8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1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邻近地区，街坊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1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1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neither</w:t>
      </w:r>
      <w:r>
        <w:rPr>
          <w:rFonts w:ascii="Times New Roman" w:eastAsia="楷体_GB2312" w:cs="Times New Roman"/>
          <w:color w:val="auto"/>
          <w:szCs w:val="20"/>
          <w:rPrChange w:id="8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1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1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1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1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（两者）都不</w:t>
      </w:r>
    </w:p>
    <w:p>
      <w:pPr>
        <w:pStyle w:val="4"/>
        <w:tabs>
          <w:tab w:val="left" w:pos="420"/>
          <w:tab w:val="left" w:pos="2160"/>
          <w:tab w:val="left" w:pos="4140"/>
        </w:tabs>
        <w:spacing w:line="240" w:lineRule="exact"/>
        <w:ind w:left="420"/>
        <w:rPr>
          <w:rFonts w:ascii="Times New Roman" w:eastAsia="楷体_GB2312" w:cs="Times New Roman"/>
          <w:color w:val="auto"/>
          <w:rPrChange w:id="82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（两者）都不</w:t>
      </w:r>
    </w:p>
    <w:p>
      <w:pPr>
        <w:pStyle w:val="4"/>
        <w:tabs>
          <w:tab w:val="left" w:pos="420"/>
          <w:tab w:val="left" w:pos="2160"/>
          <w:tab w:val="left" w:pos="4140"/>
        </w:tabs>
        <w:spacing w:line="240" w:lineRule="exact"/>
        <w:ind w:left="420"/>
        <w:rPr>
          <w:rFonts w:ascii="Times New Roman" w:eastAsia="楷体_GB2312" w:cs="Times New Roman"/>
          <w:color w:val="auto"/>
          <w:rPrChange w:id="8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2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也不</w:t>
      </w:r>
    </w:p>
    <w:p>
      <w:pPr>
        <w:pStyle w:val="4"/>
        <w:tabs>
          <w:tab w:val="left" w:pos="420"/>
          <w:tab w:val="left" w:pos="2160"/>
          <w:tab w:val="left" w:pos="4140"/>
        </w:tabs>
        <w:spacing w:line="240" w:lineRule="exact"/>
        <w:ind w:left="420"/>
        <w:rPr>
          <w:rFonts w:ascii="Times New Roman" w:eastAsia="楷体_GB2312" w:cs="Times New Roman"/>
          <w:color w:val="auto"/>
          <w:rPrChange w:id="8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82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也不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nervous </w:t>
      </w:r>
      <w:r>
        <w:rPr>
          <w:rFonts w:ascii="Times New Roman" w:eastAsia="楷体_GB2312" w:cs="Times New Roman"/>
          <w:color w:val="auto"/>
          <w:szCs w:val="20"/>
          <w:rPrChange w:id="82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2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紧张的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net</w:t>
      </w:r>
      <w:r>
        <w:rPr>
          <w:rFonts w:ascii="Times New Roman" w:eastAsia="楷体_GB2312" w:cs="Times New Roman"/>
          <w:color w:val="auto"/>
          <w:szCs w:val="20"/>
          <w:rPrChange w:id="82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网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network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82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网络；网络系统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never</w:t>
      </w:r>
      <w:r>
        <w:rPr>
          <w:rFonts w:ascii="Times New Roman" w:eastAsia="楷体_GB2312" w:cs="Times New Roman"/>
          <w:color w:val="auto"/>
          <w:szCs w:val="20"/>
          <w:rPrChange w:id="82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2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决不；从来没有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new </w:t>
      </w:r>
      <w:r>
        <w:rPr>
          <w:rFonts w:ascii="Times New Roman" w:eastAsia="楷体_GB2312" w:cs="Times New Roman"/>
          <w:color w:val="auto"/>
          <w:szCs w:val="20"/>
          <w:rPrChange w:id="8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2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新的；新鲜的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news </w:t>
      </w:r>
      <w:r>
        <w:rPr>
          <w:rFonts w:ascii="Times New Roman" w:eastAsia="楷体_GB2312" w:cs="Times New Roman"/>
          <w:color w:val="auto"/>
          <w:szCs w:val="20"/>
          <w:rPrChange w:id="82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2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新闻；消息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newspaper </w:t>
      </w:r>
      <w:r>
        <w:rPr>
          <w:rFonts w:ascii="Times New Roman" w:eastAsia="楷体_GB2312" w:cs="Times New Roman"/>
          <w:color w:val="auto"/>
          <w:szCs w:val="20"/>
          <w:rPrChange w:id="8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2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报纸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next </w:t>
      </w:r>
      <w:r>
        <w:rPr>
          <w:rFonts w:ascii="Times New Roman" w:eastAsia="楷体_GB2312" w:cs="Times New Roman"/>
          <w:color w:val="auto"/>
          <w:szCs w:val="20"/>
          <w:rPrChange w:id="8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2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最近的；紧挨着的；隔壁的；下一次的</w:t>
      </w:r>
    </w:p>
    <w:p>
      <w:pPr>
        <w:pStyle w:val="4"/>
        <w:tabs>
          <w:tab w:val="left" w:pos="420"/>
          <w:tab w:val="left" w:pos="2160"/>
          <w:tab w:val="left" w:pos="4140"/>
        </w:tabs>
        <w:spacing w:line="240" w:lineRule="exact"/>
        <w:ind w:left="420"/>
        <w:rPr>
          <w:rFonts w:ascii="Times New Roman" w:eastAsia="楷体_GB2312" w:cs="Times New Roman"/>
          <w:color w:val="auto"/>
          <w:rPrChange w:id="8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2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最近地；然后；下一步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nice </w:t>
      </w:r>
      <w:r>
        <w:rPr>
          <w:rFonts w:ascii="Times New Roman" w:eastAsia="楷体_GB2312" w:cs="Times New Roman"/>
          <w:color w:val="auto"/>
          <w:szCs w:val="20"/>
          <w:rPrChange w:id="8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2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令人偷快的；好的；漂亮的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night </w:t>
      </w:r>
      <w:r>
        <w:rPr>
          <w:rFonts w:ascii="Times New Roman" w:eastAsia="楷体_GB2312" w:cs="Times New Roman"/>
          <w:color w:val="auto"/>
          <w:szCs w:val="20"/>
          <w:rPrChange w:id="8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2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夜；夜间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nobody </w:t>
      </w:r>
      <w:r>
        <w:rPr>
          <w:rFonts w:ascii="Times New Roman" w:eastAsia="楷体_GB2312" w:cs="Times New Roman"/>
          <w:color w:val="auto"/>
          <w:szCs w:val="20"/>
          <w:rPrChange w:id="8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2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2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2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没有人，谁也不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2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2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noise </w:t>
      </w:r>
      <w:r>
        <w:rPr>
          <w:rFonts w:ascii="Times New Roman" w:eastAsia="楷体_GB2312" w:cs="Times New Roman"/>
          <w:color w:val="auto"/>
          <w:szCs w:val="20"/>
          <w:rPrChange w:id="8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2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2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声音；噪声；响声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noisy </w:t>
      </w:r>
      <w:r>
        <w:rPr>
          <w:rFonts w:ascii="Times New Roman" w:eastAsia="楷体_GB2312" w:cs="Times New Roman"/>
          <w:color w:val="auto"/>
          <w:szCs w:val="20"/>
          <w:rPrChange w:id="83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3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嘈杂的；喧闹的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none </w:t>
      </w:r>
      <w:r>
        <w:rPr>
          <w:rFonts w:ascii="Times New Roman" w:eastAsia="楷体_GB2312" w:cs="Times New Roman"/>
          <w:color w:val="auto"/>
          <w:szCs w:val="20"/>
          <w:rPrChange w:id="8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3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没有任何东西；没有人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noodle </w:t>
      </w:r>
      <w:r>
        <w:rPr>
          <w:rFonts w:ascii="Times New Roman" w:eastAsia="楷体_GB2312" w:cs="Times New Roman"/>
          <w:color w:val="auto"/>
          <w:szCs w:val="20"/>
          <w:rPrChange w:id="8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面条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nor </w:t>
      </w:r>
      <w:r>
        <w:rPr>
          <w:rFonts w:ascii="Times New Roman" w:eastAsia="楷体_GB2312" w:cs="Times New Roman"/>
          <w:color w:val="auto"/>
          <w:szCs w:val="20"/>
          <w:rPrChange w:id="8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83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也不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north </w:t>
      </w:r>
      <w:r>
        <w:rPr>
          <w:rFonts w:ascii="Times New Roman" w:eastAsia="楷体_GB2312" w:cs="Times New Roman"/>
          <w:color w:val="auto"/>
          <w:szCs w:val="20"/>
          <w:rPrChange w:id="83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北的；朝北的；北方的</w:t>
      </w:r>
    </w:p>
    <w:p>
      <w:pPr>
        <w:pStyle w:val="4"/>
        <w:tabs>
          <w:tab w:val="left" w:pos="420"/>
          <w:tab w:val="left" w:pos="4050"/>
          <w:tab w:val="left" w:pos="4140"/>
        </w:tabs>
        <w:spacing w:line="240" w:lineRule="exact"/>
        <w:ind w:left="420" w:firstLine="525" w:firstLineChars="250"/>
        <w:rPr>
          <w:rFonts w:ascii="Times New Roman" w:eastAsia="楷体_GB2312" w:cs="Times New Roman"/>
          <w:color w:val="auto"/>
          <w:rPrChange w:id="8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3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北；北方；北部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nose </w:t>
      </w:r>
      <w:r>
        <w:rPr>
          <w:rFonts w:ascii="Times New Roman" w:eastAsia="楷体_GB2312" w:cs="Times New Roman"/>
          <w:color w:val="auto"/>
          <w:szCs w:val="20"/>
          <w:rPrChange w:id="83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鼻子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note </w:t>
      </w:r>
      <w:r>
        <w:rPr>
          <w:rFonts w:ascii="Times New Roman" w:eastAsia="楷体_GB2312" w:cs="Times New Roman"/>
          <w:color w:val="auto"/>
          <w:szCs w:val="20"/>
          <w:rPrChange w:id="83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便条，笔记；钞票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nothing </w:t>
      </w:r>
      <w:r>
        <w:rPr>
          <w:rFonts w:ascii="Times New Roman" w:eastAsia="楷体_GB2312" w:cs="Times New Roman"/>
          <w:color w:val="auto"/>
          <w:szCs w:val="20"/>
          <w:rPrChange w:id="8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3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没有东西；没有什么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notice </w:t>
      </w:r>
      <w:r>
        <w:rPr>
          <w:rFonts w:ascii="Times New Roman" w:eastAsia="楷体_GB2312" w:cs="Times New Roman"/>
          <w:color w:val="auto"/>
          <w:szCs w:val="20"/>
          <w:rPrChange w:id="8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布告；通知；注意</w:t>
      </w:r>
    </w:p>
    <w:p>
      <w:pPr>
        <w:pStyle w:val="4"/>
        <w:tabs>
          <w:tab w:val="left" w:pos="420"/>
          <w:tab w:val="left" w:pos="2160"/>
          <w:tab w:val="left" w:pos="4140"/>
        </w:tabs>
        <w:spacing w:line="240" w:lineRule="exact"/>
        <w:ind w:left="420" w:firstLine="3675" w:firstLineChars="1750"/>
        <w:rPr>
          <w:rFonts w:ascii="Times New Roman" w:eastAsia="楷体_GB2312" w:cs="Times New Roman"/>
          <w:color w:val="auto"/>
          <w:rPrChange w:id="8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v.   </w:t>
      </w:r>
      <w:r>
        <w:rPr>
          <w:rFonts w:hint="eastAsia" w:ascii="Times New Roman" w:eastAsia="楷体_GB2312" w:cs="Times New Roman"/>
          <w:color w:val="auto"/>
          <w:szCs w:val="20"/>
          <w:rPrChange w:id="83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注意，注意到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novel</w:t>
      </w:r>
      <w:r>
        <w:rPr>
          <w:rFonts w:ascii="Times New Roman" w:eastAsia="楷体_GB2312" w:cs="Times New Roman"/>
          <w:color w:val="auto"/>
          <w:szCs w:val="20"/>
          <w:rPrChange w:id="8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3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小说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November </w:t>
      </w:r>
      <w:r>
        <w:rPr>
          <w:rFonts w:ascii="Times New Roman" w:eastAsia="楷体_GB2312" w:cs="Times New Roman"/>
          <w:color w:val="auto"/>
          <w:szCs w:val="20"/>
          <w:rPrChange w:id="83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3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十一月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now </w:t>
      </w:r>
      <w:r>
        <w:rPr>
          <w:rFonts w:ascii="Times New Roman" w:eastAsia="楷体_GB2312" w:cs="Times New Roman"/>
          <w:color w:val="auto"/>
          <w:szCs w:val="20"/>
          <w:rPrChange w:id="83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3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现在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3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3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nowadays</w:t>
      </w:r>
      <w:r>
        <w:rPr>
          <w:rFonts w:ascii="Times New Roman" w:eastAsia="楷体_GB2312" w:cs="Times New Roman"/>
          <w:color w:val="auto"/>
          <w:szCs w:val="20"/>
          <w:rPrChange w:id="8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3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3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3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3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当今，现在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nowhere</w:t>
      </w:r>
      <w:r>
        <w:rPr>
          <w:rFonts w:ascii="Times New Roman" w:eastAsia="楷体_GB2312" w:cs="Times New Roman"/>
          <w:color w:val="auto"/>
          <w:szCs w:val="20"/>
          <w:rPrChange w:id="8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adv.</w:t>
      </w:r>
      <w:r>
        <w:rPr>
          <w:rFonts w:ascii="Times New Roman" w:eastAsia="楷体_GB2312" w:cs="Times New Roman"/>
          <w:color w:val="auto"/>
          <w:szCs w:val="20"/>
          <w:rPrChange w:id="84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任何地方都不</w:t>
      </w:r>
    </w:p>
    <w:p>
      <w:pPr>
        <w:pStyle w:val="4"/>
        <w:numPr>
          <w:ilvl w:val="0"/>
          <w:numId w:val="1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number </w:t>
      </w:r>
      <w:r>
        <w:rPr>
          <w:rFonts w:ascii="Times New Roman" w:eastAsia="楷体_GB2312" w:cs="Times New Roman"/>
          <w:color w:val="auto"/>
          <w:szCs w:val="20"/>
          <w:rPrChange w:id="8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数，数字；号码；数量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             nurse </w:t>
      </w:r>
      <w:r>
        <w:rPr>
          <w:rFonts w:ascii="Times New Roman" w:eastAsia="楷体_GB2312" w:cs="Times New Roman"/>
          <w:color w:val="auto"/>
          <w:szCs w:val="20"/>
          <w:rPrChange w:id="8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护士；保育员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O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obey</w:t>
      </w:r>
      <w:r>
        <w:rPr>
          <w:rFonts w:ascii="Times New Roman" w:eastAsia="楷体_GB2312" w:cs="Times New Roman"/>
          <w:color w:val="auto"/>
          <w:szCs w:val="20"/>
          <w:rPrChange w:id="8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4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服从；顺从；听从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observe</w:t>
      </w:r>
      <w:r>
        <w:rPr>
          <w:rFonts w:ascii="Times New Roman" w:eastAsia="楷体_GB2312" w:cs="Times New Roman"/>
          <w:color w:val="auto"/>
          <w:szCs w:val="20"/>
          <w:rPrChange w:id="84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84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观察；观测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occupation </w:t>
      </w:r>
      <w:r>
        <w:rPr>
          <w:rFonts w:ascii="Times New Roman" w:eastAsia="楷体_GB2312" w:cs="Times New Roman"/>
          <w:color w:val="auto"/>
          <w:szCs w:val="20"/>
          <w:rPrChange w:id="8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职业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ocean </w:t>
      </w:r>
      <w:r>
        <w:rPr>
          <w:rFonts w:ascii="Times New Roman" w:eastAsia="楷体_GB2312" w:cs="Times New Roman"/>
          <w:color w:val="auto"/>
          <w:szCs w:val="20"/>
          <w:rPrChange w:id="84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海洋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o’clock         n.</w:t>
      </w:r>
      <w:r>
        <w:rPr>
          <w:rFonts w:ascii="Times New Roman" w:eastAsia="楷体_GB2312" w:cs="Times New Roman"/>
          <w:color w:val="auto"/>
          <w:szCs w:val="20"/>
          <w:rPrChange w:id="8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4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点钟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October </w:t>
      </w:r>
      <w:r>
        <w:rPr>
          <w:rFonts w:ascii="Times New Roman" w:eastAsia="楷体_GB2312" w:cs="Times New Roman"/>
          <w:color w:val="auto"/>
          <w:szCs w:val="20"/>
          <w:rPrChange w:id="8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4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十月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 </w:t>
      </w:r>
      <w:r>
        <w:rPr>
          <w:rFonts w:ascii="Times New Roman" w:eastAsia="楷体_GB2312" w:cs="Times New Roman"/>
          <w:color w:val="auto"/>
          <w:szCs w:val="20"/>
          <w:rPrChange w:id="8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4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szCs w:val="20"/>
          <w:rPrChange w:id="84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表示所属、数量、其中等</w:t>
      </w:r>
      <w:r>
        <w:rPr>
          <w:rFonts w:ascii="Times New Roman" w:eastAsia="楷体_GB2312" w:cs="Times New Roman"/>
          <w:color w:val="auto"/>
          <w:szCs w:val="20"/>
          <w:rPrChange w:id="8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)……</w:t>
      </w:r>
      <w:r>
        <w:rPr>
          <w:rFonts w:hint="eastAsia" w:ascii="Times New Roman" w:eastAsia="楷体_GB2312" w:cs="Times New Roman"/>
          <w:color w:val="auto"/>
          <w:szCs w:val="20"/>
          <w:rPrChange w:id="84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off </w:t>
      </w:r>
      <w:r>
        <w:rPr>
          <w:rFonts w:ascii="Times New Roman" w:eastAsia="楷体_GB2312" w:cs="Times New Roman"/>
          <w:color w:val="auto"/>
          <w:szCs w:val="20"/>
          <w:rPrChange w:id="84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47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zCs w:val="20"/>
          <w:rPrChange w:id="84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．离开；走开</w:t>
      </w:r>
      <w:r>
        <w:rPr>
          <w:rFonts w:ascii="Times New Roman" w:eastAsia="楷体_GB2312" w:cs="Times New Roman"/>
          <w:color w:val="auto"/>
          <w:szCs w:val="20"/>
          <w:rPrChange w:id="84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zCs w:val="20"/>
          <w:rPrChange w:id="84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．断掉（电、水等）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szCs w:val="20"/>
          <w:rPrChange w:id="84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．完，光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4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4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脱离</w:t>
      </w:r>
      <w:r>
        <w:rPr>
          <w:rFonts w:ascii="Times New Roman" w:eastAsia="楷体_GB2312" w:cs="Times New Roman"/>
          <w:color w:val="auto"/>
          <w:szCs w:val="20"/>
          <w:rPrChange w:id="84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, </w:t>
      </w:r>
      <w:r>
        <w:rPr>
          <w:rFonts w:hint="eastAsia" w:ascii="Times New Roman" w:eastAsia="楷体_GB2312" w:cs="Times New Roman"/>
          <w:color w:val="auto"/>
          <w:szCs w:val="20"/>
          <w:rPrChange w:id="84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（走）开；从</w:t>
      </w:r>
      <w:r>
        <w:rPr>
          <w:rFonts w:ascii="Times New Roman" w:eastAsia="楷体_GB2312" w:cs="Times New Roman"/>
          <w:color w:val="auto"/>
          <w:szCs w:val="20"/>
          <w:rPrChange w:id="84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4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离开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4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offer</w:t>
      </w:r>
      <w:r>
        <w:rPr>
          <w:rFonts w:ascii="Times New Roman" w:eastAsia="楷体_GB2312" w:cs="Times New Roman"/>
          <w:color w:val="auto"/>
          <w:szCs w:val="20"/>
          <w:rPrChange w:id="84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4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4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szCs w:val="20"/>
          <w:rPrChange w:id="8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提供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office </w:t>
      </w:r>
      <w:r>
        <w:rPr>
          <w:rFonts w:ascii="Times New Roman" w:eastAsia="楷体_GB2312" w:cs="Times New Roman"/>
          <w:color w:val="auto"/>
          <w:szCs w:val="20"/>
          <w:rPrChange w:id="8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5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办公室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officer </w:t>
      </w:r>
      <w:r>
        <w:rPr>
          <w:rFonts w:ascii="Times New Roman" w:eastAsia="楷体_GB2312" w:cs="Times New Roman"/>
          <w:color w:val="auto"/>
          <w:szCs w:val="20"/>
          <w:rPrChange w:id="8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5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官员，办事员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official </w:t>
      </w:r>
      <w:r>
        <w:rPr>
          <w:rFonts w:ascii="Times New Roman" w:eastAsia="楷体_GB2312" w:cs="Times New Roman"/>
          <w:color w:val="auto"/>
          <w:szCs w:val="20"/>
          <w:rPrChange w:id="8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5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官方的，政府的；官员的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5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（公司、团体或政府的）官员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often </w:t>
      </w:r>
      <w:r>
        <w:rPr>
          <w:rFonts w:ascii="Times New Roman" w:eastAsia="楷体_GB2312" w:cs="Times New Roman"/>
          <w:color w:val="auto"/>
          <w:szCs w:val="20"/>
          <w:rPrChange w:id="85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5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常常，经常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oil </w:t>
      </w:r>
      <w:r>
        <w:rPr>
          <w:rFonts w:ascii="Times New Roman" w:eastAsia="楷体_GB2312" w:cs="Times New Roman"/>
          <w:color w:val="auto"/>
          <w:szCs w:val="20"/>
          <w:rPrChange w:id="8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5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油；石油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old </w:t>
      </w:r>
      <w:r>
        <w:rPr>
          <w:rFonts w:ascii="Times New Roman" w:eastAsia="楷体_GB2312" w:cs="Times New Roman"/>
          <w:color w:val="auto"/>
          <w:szCs w:val="20"/>
          <w:rPrChange w:id="8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5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年老的；古老的；旧的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Olympic</w:t>
      </w:r>
      <w:r>
        <w:rPr>
          <w:rFonts w:ascii="Times New Roman" w:eastAsia="楷体_GB2312" w:cs="Times New Roman"/>
          <w:color w:val="auto"/>
          <w:szCs w:val="20"/>
          <w:rPrChange w:id="85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5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奥林匹克的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5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奥林匹克（运动会）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on </w:t>
      </w:r>
      <w:r>
        <w:rPr>
          <w:rFonts w:ascii="Times New Roman" w:eastAsia="楷体_GB2312" w:cs="Times New Roman"/>
          <w:color w:val="auto"/>
          <w:szCs w:val="20"/>
          <w:rPrChange w:id="85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5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8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5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之上；在</w:t>
      </w:r>
      <w:r>
        <w:rPr>
          <w:rFonts w:ascii="Times New Roman" w:eastAsia="楷体_GB2312" w:cs="Times New Roman"/>
          <w:color w:val="auto"/>
          <w:szCs w:val="20"/>
          <w:rPrChange w:id="8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5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时刻；关于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8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5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（穿、放</w:t>
      </w:r>
      <w:r>
        <w:rPr>
          <w:rFonts w:ascii="Times New Roman" w:eastAsia="楷体_GB2312" w:cs="Times New Roman"/>
          <w:color w:val="auto"/>
          <w:szCs w:val="20"/>
          <w:rPrChange w:id="8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5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）上</w:t>
      </w:r>
      <w:r>
        <w:rPr>
          <w:rFonts w:ascii="Times New Roman" w:eastAsia="楷体_GB2312" w:cs="Times New Roman"/>
          <w:color w:val="auto"/>
          <w:szCs w:val="20"/>
          <w:rPrChange w:id="85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8"/>
          <w:rPrChange w:id="8580" w:author="lenovo" w:date="2015-09-26T16:45:00Z">
            <w:rPr>
              <w:rFonts w:ascii="Times New Roman" w:eastAsia="楷体_GB2312" w:cs="Times New Roman"/>
              <w:color w:val="0000FF"/>
              <w:spacing w:val="-8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8"/>
          <w:szCs w:val="20"/>
          <w:rPrChange w:id="8583" w:author="lenovo" w:date="2015-09-26T16:45:00Z">
            <w:rPr>
              <w:rFonts w:hint="eastAsia" w:ascii="Times New Roman" w:eastAsia="楷体_GB2312" w:cs="Times New Roman"/>
              <w:color w:val="0000FF"/>
              <w:spacing w:val="-8"/>
              <w:szCs w:val="24"/>
            </w:rPr>
          </w:rPrChange>
        </w:rPr>
        <w:t>（电、水等）接通；进行下去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5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5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在上映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once </w:t>
      </w:r>
      <w:r>
        <w:rPr>
          <w:rFonts w:ascii="Times New Roman" w:eastAsia="楷体_GB2312" w:cs="Times New Roman"/>
          <w:color w:val="auto"/>
          <w:szCs w:val="20"/>
          <w:rPrChange w:id="85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5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5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5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conj. &amp; n.</w:t>
      </w:r>
      <w:r>
        <w:rPr>
          <w:rFonts w:ascii="Times New Roman" w:eastAsia="楷体_GB2312" w:cs="Times New Roman"/>
          <w:color w:val="auto"/>
          <w:szCs w:val="20"/>
          <w:rPrChange w:id="85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5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一次；一度；从前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5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5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one </w:t>
      </w:r>
      <w:r>
        <w:rPr>
          <w:rFonts w:ascii="Times New Roman" w:eastAsia="楷体_GB2312" w:cs="Times New Roman"/>
          <w:color w:val="auto"/>
          <w:szCs w:val="20"/>
          <w:rPrChange w:id="8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6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0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06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online            adj./adv.          </w:t>
      </w:r>
      <w:r>
        <w:rPr>
          <w:rFonts w:hint="eastAsia" w:ascii="Times New Roman" w:eastAsia="楷体_GB2312" w:cs="Times New Roman"/>
          <w:color w:val="auto"/>
          <w:szCs w:val="20"/>
          <w:rPrChange w:id="8607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在线的</w:t>
      </w:r>
      <w:r>
        <w:rPr>
          <w:rFonts w:ascii="Times New Roman" w:eastAsia="楷体_GB2312" w:cs="Times New Roman"/>
          <w:color w:val="auto"/>
          <w:szCs w:val="20"/>
          <w:rPrChange w:id="860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>/</w:t>
      </w:r>
      <w:r>
        <w:rPr>
          <w:rFonts w:hint="eastAsia" w:ascii="Times New Roman" w:eastAsia="楷体_GB2312" w:cs="Times New Roman"/>
          <w:color w:val="auto"/>
          <w:szCs w:val="20"/>
          <w:rPrChange w:id="8609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在线地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only </w:t>
      </w:r>
      <w:r>
        <w:rPr>
          <w:rFonts w:ascii="Times New Roman" w:eastAsia="楷体_GB2312" w:cs="Times New Roman"/>
          <w:color w:val="auto"/>
          <w:szCs w:val="20"/>
          <w:rPrChange w:id="86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6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只；只是；仅仅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6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6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唯一的；仅有的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onto</w:t>
      </w:r>
      <w:r>
        <w:rPr>
          <w:rFonts w:ascii="Times New Roman" w:eastAsia="楷体_GB2312" w:cs="Times New Roman"/>
          <w:color w:val="auto"/>
          <w:szCs w:val="20"/>
          <w:rPrChange w:id="86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prep.</w:t>
      </w:r>
      <w:r>
        <w:rPr>
          <w:rFonts w:ascii="Times New Roman" w:eastAsia="楷体_GB2312" w:cs="Times New Roman"/>
          <w:color w:val="auto"/>
          <w:szCs w:val="20"/>
          <w:rPrChange w:id="8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到</w:t>
      </w:r>
      <w:r>
        <w:rPr>
          <w:rFonts w:ascii="Times New Roman" w:eastAsia="楷体_GB2312" w:cs="Times New Roman"/>
          <w:color w:val="auto"/>
          <w:szCs w:val="20"/>
          <w:rPrChange w:id="8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6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上面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open </w:t>
      </w:r>
      <w:r>
        <w:rPr>
          <w:rFonts w:ascii="Times New Roman" w:eastAsia="楷体_GB2312" w:cs="Times New Roman"/>
          <w:color w:val="auto"/>
          <w:szCs w:val="20"/>
          <w:rPrChange w:id="86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6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打开；张开；开办；开设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6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开着，开口的；敞开的；营业中的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operate</w:t>
      </w:r>
      <w:r>
        <w:rPr>
          <w:rFonts w:ascii="Times New Roman" w:eastAsia="楷体_GB2312" w:cs="Times New Roman"/>
          <w:color w:val="auto"/>
          <w:szCs w:val="20"/>
          <w:rPrChange w:id="86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6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动手术，开刀；操刀；运转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operation</w:t>
      </w:r>
      <w:r>
        <w:rPr>
          <w:rFonts w:ascii="Times New Roman" w:eastAsia="楷体_GB2312" w:cs="Times New Roman"/>
          <w:color w:val="auto"/>
          <w:szCs w:val="20"/>
          <w:rPrChange w:id="86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6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手术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opinion </w:t>
      </w:r>
      <w:r>
        <w:rPr>
          <w:rFonts w:ascii="Times New Roman" w:eastAsia="楷体_GB2312" w:cs="Times New Roman"/>
          <w:color w:val="auto"/>
          <w:szCs w:val="20"/>
          <w:rPrChange w:id="86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65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观点，看法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opposite </w:t>
      </w:r>
      <w:r>
        <w:rPr>
          <w:rFonts w:ascii="Times New Roman" w:eastAsia="楷体_GB2312" w:cs="Times New Roman"/>
          <w:color w:val="auto"/>
          <w:szCs w:val="20"/>
          <w:rPrChange w:id="86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6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．＆</w:t>
      </w:r>
      <w:r>
        <w:rPr>
          <w:rFonts w:ascii="Times New Roman" w:eastAsia="楷体_GB2312" w:cs="Times New Roman"/>
          <w:color w:val="auto"/>
          <w:szCs w:val="20"/>
          <w:rPrChange w:id="86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prep</w:t>
      </w:r>
      <w:r>
        <w:rPr>
          <w:rFonts w:hint="eastAsia" w:ascii="Times New Roman" w:eastAsia="楷体_GB2312" w:cs="Times New Roman"/>
          <w:color w:val="auto"/>
          <w:szCs w:val="20"/>
          <w:rPrChange w:id="86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86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6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对面；相对的；对立的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 </w:t>
      </w:r>
      <w:r>
        <w:rPr>
          <w:rFonts w:ascii="Times New Roman" w:eastAsia="楷体_GB2312" w:cs="Times New Roman"/>
          <w:color w:val="auto"/>
          <w:szCs w:val="20"/>
          <w:rPrChange w:id="86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szCs w:val="20"/>
          <w:rPrChange w:id="86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或者；还是；否则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orange </w:t>
      </w:r>
      <w:r>
        <w:rPr>
          <w:rFonts w:ascii="Times New Roman" w:eastAsia="楷体_GB2312" w:cs="Times New Roman"/>
          <w:color w:val="auto"/>
          <w:szCs w:val="20"/>
          <w:rPrChange w:id="86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6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橘子，橙，橙色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86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6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橙色的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6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order </w:t>
      </w:r>
      <w:r>
        <w:rPr>
          <w:rFonts w:ascii="Times New Roman" w:eastAsia="楷体_GB2312" w:cs="Times New Roman"/>
          <w:color w:val="auto"/>
          <w:szCs w:val="20"/>
          <w:rPrChange w:id="86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6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6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6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6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命令，指示，顺序</w:t>
      </w:r>
    </w:p>
    <w:p>
      <w:pPr>
        <w:pStyle w:val="4"/>
        <w:numPr>
          <w:ilvl w:val="0"/>
          <w:numId w:val="33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8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szCs w:val="20"/>
          <w:rPrChange w:id="869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命令；定购；点（菜、饮料等）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ordinary </w:t>
      </w:r>
      <w:r>
        <w:rPr>
          <w:rFonts w:ascii="Times New Roman" w:eastAsia="楷体_GB2312" w:cs="Times New Roman"/>
          <w:color w:val="auto"/>
          <w:szCs w:val="20"/>
          <w:rPrChange w:id="87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7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普通的，平常的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organization </w:t>
      </w:r>
      <w:r>
        <w:rPr>
          <w:rFonts w:ascii="Times New Roman" w:eastAsia="楷体_GB2312" w:cs="Times New Roman"/>
          <w:color w:val="auto"/>
          <w:szCs w:val="20"/>
          <w:rPrChange w:id="87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7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组织；团体；机构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organize </w:t>
      </w:r>
      <w:r>
        <w:rPr>
          <w:rFonts w:ascii="Times New Roman" w:eastAsia="楷体_GB2312" w:cs="Times New Roman"/>
          <w:color w:val="auto"/>
          <w:szCs w:val="20"/>
          <w:rPrChange w:id="87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7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组织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other</w:t>
      </w:r>
      <w:r>
        <w:rPr>
          <w:rFonts w:ascii="Times New Roman" w:eastAsia="楷体_GB2312" w:cs="Times New Roman"/>
          <w:color w:val="auto"/>
          <w:szCs w:val="20"/>
          <w:rPrChange w:id="87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7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其他的；另外的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7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szCs w:val="20"/>
          <w:rPrChange w:id="87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3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别人；别的东西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ought</w:t>
      </w:r>
      <w:r>
        <w:rPr>
          <w:rFonts w:hint="eastAsia" w:ascii="Times New Roman" w:eastAsia="楷体_GB2312" w:cs="Times New Roman"/>
          <w:color w:val="auto"/>
          <w:szCs w:val="20"/>
          <w:rPrChange w:id="87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87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to</w:t>
      </w:r>
      <w:r>
        <w:rPr>
          <w:rFonts w:hint="eastAsia" w:ascii="Times New Roman" w:eastAsia="楷体_GB2312" w:cs="Times New Roman"/>
          <w:color w:val="auto"/>
          <w:szCs w:val="20"/>
          <w:rPrChange w:id="87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87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aux.  v.</w:t>
      </w:r>
      <w:r>
        <w:rPr>
          <w:rFonts w:ascii="Times New Roman" w:eastAsia="楷体_GB2312" w:cs="Times New Roman"/>
          <w:color w:val="auto"/>
          <w:szCs w:val="20"/>
          <w:rPrChange w:id="87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应该，应当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out</w:t>
      </w:r>
      <w:r>
        <w:rPr>
          <w:rFonts w:ascii="Times New Roman" w:eastAsia="楷体_GB2312" w:cs="Times New Roman"/>
          <w:color w:val="auto"/>
          <w:szCs w:val="20"/>
          <w:rPrChange w:id="87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7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向外，在外，离开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outdoor </w:t>
      </w:r>
      <w:r>
        <w:rPr>
          <w:rFonts w:ascii="Times New Roman" w:eastAsia="楷体_GB2312" w:cs="Times New Roman"/>
          <w:color w:val="auto"/>
          <w:szCs w:val="20"/>
          <w:rPrChange w:id="87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75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室外的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outside</w:t>
      </w:r>
      <w:r>
        <w:rPr>
          <w:rFonts w:ascii="Times New Roman" w:eastAsia="楷体_GB2312" w:cs="Times New Roman"/>
          <w:color w:val="auto"/>
          <w:szCs w:val="20"/>
          <w:rPrChange w:id="87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7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87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7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外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7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在外面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oven </w:t>
      </w:r>
      <w:r>
        <w:rPr>
          <w:rFonts w:ascii="Times New Roman" w:eastAsia="楷体_GB2312" w:cs="Times New Roman"/>
          <w:color w:val="auto"/>
          <w:szCs w:val="20"/>
          <w:rPrChange w:id="87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7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炉子；烤箱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over </w:t>
      </w:r>
      <w:r>
        <w:rPr>
          <w:rFonts w:ascii="Times New Roman" w:eastAsia="楷体_GB2312" w:cs="Times New Roman"/>
          <w:color w:val="auto"/>
          <w:szCs w:val="20"/>
          <w:rPrChange w:id="87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7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在</w:t>
      </w:r>
      <w:r>
        <w:rPr>
          <w:rFonts w:ascii="Times New Roman" w:eastAsia="楷体_GB2312" w:cs="Times New Roman"/>
          <w:color w:val="auto"/>
          <w:szCs w:val="20"/>
          <w:rPrChange w:id="87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78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上方；越过；遍及；超过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87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7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结束；越过；翻转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7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7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own</w:t>
      </w:r>
      <w:r>
        <w:rPr>
          <w:rFonts w:ascii="Times New Roman" w:eastAsia="楷体_GB2312" w:cs="Times New Roman"/>
          <w:color w:val="auto"/>
          <w:szCs w:val="20"/>
          <w:rPrChange w:id="87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7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87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7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自己的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88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拥有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owner</w:t>
      </w:r>
      <w:r>
        <w:rPr>
          <w:rFonts w:ascii="Times New Roman" w:eastAsia="楷体_GB2312" w:cs="Times New Roman"/>
          <w:color w:val="auto"/>
          <w:szCs w:val="20"/>
          <w:rPrChange w:id="88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拥有者；物主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P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Pacific </w:t>
      </w:r>
      <w:r>
        <w:rPr>
          <w:rFonts w:ascii="Times New Roman" w:eastAsia="楷体_GB2312" w:cs="Times New Roman"/>
          <w:color w:val="auto"/>
          <w:szCs w:val="20"/>
          <w:rPrChange w:id="88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太平洋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pack </w:t>
      </w:r>
      <w:r>
        <w:rPr>
          <w:rFonts w:ascii="Times New Roman" w:eastAsia="楷体_GB2312" w:cs="Times New Roman"/>
          <w:color w:val="auto"/>
          <w:szCs w:val="20"/>
          <w:rPrChange w:id="88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包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8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88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page </w:t>
      </w:r>
      <w:r>
        <w:rPr>
          <w:rFonts w:ascii="Times New Roman" w:eastAsia="楷体_GB2312" w:cs="Times New Roman"/>
          <w:color w:val="auto"/>
          <w:szCs w:val="20"/>
          <w:rPrChange w:id="88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页；页码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pain</w:t>
      </w:r>
      <w:r>
        <w:rPr>
          <w:rFonts w:ascii="Times New Roman" w:eastAsia="楷体_GB2312" w:cs="Times New Roman"/>
          <w:color w:val="auto"/>
          <w:szCs w:val="20"/>
          <w:rPrChange w:id="88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8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疼痛，疼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paint</w:t>
      </w:r>
      <w:r>
        <w:rPr>
          <w:rFonts w:ascii="Times New Roman" w:eastAsia="楷体_GB2312" w:cs="Times New Roman"/>
          <w:color w:val="auto"/>
          <w:szCs w:val="20"/>
          <w:rPrChange w:id="88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8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油漆，粉刷，绘画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8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油漆；涂料；颜料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painting </w:t>
      </w:r>
      <w:r>
        <w:rPr>
          <w:rFonts w:ascii="Times New Roman" w:eastAsia="楷体_GB2312" w:cs="Times New Roman"/>
          <w:color w:val="auto"/>
          <w:szCs w:val="20"/>
          <w:rPrChange w:id="88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6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画，油画，水彩画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pair </w:t>
      </w:r>
      <w:r>
        <w:rPr>
          <w:rFonts w:ascii="Times New Roman" w:eastAsia="楷体_GB2312" w:cs="Times New Roman"/>
          <w:color w:val="auto"/>
          <w:szCs w:val="20"/>
          <w:rPrChange w:id="88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6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7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一双；一对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palace </w:t>
      </w:r>
      <w:r>
        <w:rPr>
          <w:rFonts w:ascii="Times New Roman" w:eastAsia="楷体_GB2312" w:cs="Times New Roman"/>
          <w:color w:val="auto"/>
          <w:szCs w:val="20"/>
          <w:rPrChange w:id="88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7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宫，宫殿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pale</w:t>
      </w:r>
      <w:r>
        <w:rPr>
          <w:rFonts w:ascii="Times New Roman" w:eastAsia="楷体_GB2312" w:cs="Times New Roman"/>
          <w:color w:val="auto"/>
          <w:szCs w:val="20"/>
          <w:rPrChange w:id="88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8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苍白的，灰白的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panda </w:t>
      </w:r>
      <w:r>
        <w:rPr>
          <w:rFonts w:ascii="Times New Roman" w:eastAsia="楷体_GB2312" w:cs="Times New Roman"/>
          <w:color w:val="auto"/>
          <w:szCs w:val="20"/>
          <w:rPrChange w:id="88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8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熊猫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8891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paper </w:t>
      </w:r>
      <w:r>
        <w:rPr>
          <w:rFonts w:ascii="Times New Roman" w:eastAsia="楷体_GB2312" w:cs="Times New Roman"/>
          <w:color w:val="auto"/>
          <w:szCs w:val="20"/>
          <w:rPrChange w:id="88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8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89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8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4"/>
          <w:szCs w:val="20"/>
          <w:rPrChange w:id="8897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  <w:szCs w:val="24"/>
            </w:rPr>
          </w:rPrChange>
        </w:rPr>
        <w:t>（不可数）纸；（可数）报纸；考卷；文件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8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8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parent </w:t>
      </w:r>
      <w:r>
        <w:rPr>
          <w:rFonts w:ascii="Times New Roman" w:eastAsia="楷体_GB2312" w:cs="Times New Roman"/>
          <w:color w:val="auto"/>
          <w:szCs w:val="20"/>
          <w:rPrChange w:id="89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父（母），（复数）双亲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Paris </w:t>
      </w:r>
      <w:r>
        <w:rPr>
          <w:rFonts w:ascii="Times New Roman" w:eastAsia="楷体_GB2312" w:cs="Times New Roman"/>
          <w:color w:val="auto"/>
          <w:szCs w:val="20"/>
          <w:rPrChange w:id="89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（法国首都）巴黎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park </w:t>
      </w:r>
      <w:r>
        <w:rPr>
          <w:rFonts w:ascii="Times New Roman" w:eastAsia="楷体_GB2312" w:cs="Times New Roman"/>
          <w:color w:val="auto"/>
          <w:szCs w:val="20"/>
          <w:rPrChange w:id="89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1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公园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9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89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停放（车辆等）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part </w:t>
      </w:r>
      <w:r>
        <w:rPr>
          <w:rFonts w:ascii="Times New Roman" w:eastAsia="楷体_GB2312" w:cs="Times New Roman"/>
          <w:color w:val="auto"/>
          <w:szCs w:val="20"/>
          <w:rPrChange w:id="89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部分；角色；部件；零件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partner</w:t>
      </w:r>
      <w:r>
        <w:rPr>
          <w:rFonts w:ascii="Times New Roman" w:eastAsia="楷体_GB2312" w:cs="Times New Roman"/>
          <w:color w:val="auto"/>
          <w:szCs w:val="20"/>
          <w:rPrChange w:id="89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9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搭档，合作者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party </w:t>
      </w:r>
      <w:r>
        <w:rPr>
          <w:rFonts w:ascii="Times New Roman" w:eastAsia="楷体_GB2312" w:cs="Times New Roman"/>
          <w:color w:val="auto"/>
          <w:szCs w:val="20"/>
          <w:rPrChange w:id="89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4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聚会，晚会；政党；党派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pass</w:t>
      </w:r>
      <w:r>
        <w:rPr>
          <w:rFonts w:ascii="Times New Roman" w:eastAsia="楷体_GB2312" w:cs="Times New Roman"/>
          <w:color w:val="auto"/>
          <w:szCs w:val="20"/>
          <w:rPrChange w:id="89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89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传，递；经过，路过；通过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passage </w:t>
      </w:r>
      <w:r>
        <w:rPr>
          <w:rFonts w:ascii="Times New Roman" w:eastAsia="楷体_GB2312" w:cs="Times New Roman"/>
          <w:color w:val="auto"/>
          <w:szCs w:val="20"/>
          <w:rPrChange w:id="89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（文章等的）一节，一段；通道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passenger</w:t>
      </w:r>
      <w:r>
        <w:rPr>
          <w:rFonts w:ascii="Times New Roman" w:eastAsia="楷体_GB2312" w:cs="Times New Roman"/>
          <w:color w:val="auto"/>
          <w:szCs w:val="20"/>
          <w:rPrChange w:id="89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乘客；旅客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passport </w:t>
      </w:r>
      <w:r>
        <w:rPr>
          <w:rFonts w:ascii="Times New Roman" w:eastAsia="楷体_GB2312" w:cs="Times New Roman"/>
          <w:color w:val="auto"/>
          <w:szCs w:val="20"/>
          <w:rPrChange w:id="89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护照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past </w:t>
      </w:r>
      <w:r>
        <w:rPr>
          <w:rFonts w:ascii="Times New Roman" w:eastAsia="楷体_GB2312" w:cs="Times New Roman"/>
          <w:color w:val="auto"/>
          <w:szCs w:val="20"/>
          <w:rPrChange w:id="89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89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（指时间等）过</w:t>
      </w:r>
      <w:r>
        <w:rPr>
          <w:rFonts w:ascii="Times New Roman" w:eastAsia="楷体_GB2312" w:cs="Times New Roman"/>
          <w:color w:val="auto"/>
          <w:szCs w:val="20"/>
          <w:rPrChange w:id="89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898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；走过某地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89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过去；昔日；往事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patient </w:t>
      </w:r>
      <w:r>
        <w:rPr>
          <w:rFonts w:ascii="Times New Roman" w:eastAsia="楷体_GB2312" w:cs="Times New Roman"/>
          <w:color w:val="auto"/>
          <w:szCs w:val="20"/>
          <w:rPrChange w:id="89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89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89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病人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89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89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89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899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耐心的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89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89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pay</w:t>
      </w:r>
      <w:r>
        <w:rPr>
          <w:rFonts w:hint="eastAsia" w:ascii="Times New Roman" w:eastAsia="楷体_GB2312" w:cs="Times New Roman"/>
          <w:color w:val="auto"/>
          <w:szCs w:val="20"/>
          <w:rPrChange w:id="90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90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paid</w:t>
      </w:r>
      <w:r>
        <w:rPr>
          <w:rFonts w:hint="eastAsia" w:ascii="Times New Roman" w:eastAsia="楷体_GB2312" w:cs="Times New Roman"/>
          <w:color w:val="auto"/>
          <w:szCs w:val="20"/>
          <w:rPrChange w:id="90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，</w:t>
      </w:r>
      <w:r>
        <w:rPr>
          <w:rFonts w:ascii="Times New Roman" w:eastAsia="楷体_GB2312" w:cs="Times New Roman"/>
          <w:color w:val="auto"/>
          <w:szCs w:val="20"/>
          <w:rPrChange w:id="90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paid</w:t>
      </w:r>
      <w:r>
        <w:rPr>
          <w:rFonts w:hint="eastAsia" w:ascii="Times New Roman" w:eastAsia="楷体_GB2312" w:cs="Times New Roman"/>
          <w:color w:val="auto"/>
          <w:szCs w:val="20"/>
          <w:rPrChange w:id="900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90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 v</w:t>
      </w:r>
      <w:r>
        <w:rPr>
          <w:rFonts w:hint="eastAsia" w:ascii="Times New Roman" w:eastAsia="楷体_GB2312" w:cs="Times New Roman"/>
          <w:color w:val="auto"/>
          <w:szCs w:val="20"/>
          <w:rPrChange w:id="90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付钱，给</w:t>
      </w:r>
      <w:r>
        <w:rPr>
          <w:rFonts w:ascii="Times New Roman" w:eastAsia="楷体_GB2312" w:cs="Times New Roman"/>
          <w:color w:val="auto"/>
          <w:szCs w:val="20"/>
          <w:rPrChange w:id="90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90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报酬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0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0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工资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P.E.</w:t>
      </w:r>
      <w:r>
        <w:rPr>
          <w:rFonts w:ascii="Times New Roman" w:eastAsia="楷体_GB2312" w:cs="Times New Roman"/>
          <w:color w:val="auto"/>
          <w:szCs w:val="20"/>
          <w:rPrChange w:id="90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体育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peace </w:t>
      </w:r>
      <w:r>
        <w:rPr>
          <w:rFonts w:ascii="Times New Roman" w:eastAsia="楷体_GB2312" w:cs="Times New Roman"/>
          <w:color w:val="auto"/>
          <w:szCs w:val="20"/>
          <w:rPrChange w:id="90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2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和平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pear </w:t>
      </w:r>
      <w:r>
        <w:rPr>
          <w:rFonts w:ascii="Times New Roman" w:eastAsia="楷体_GB2312" w:cs="Times New Roman"/>
          <w:color w:val="auto"/>
          <w:szCs w:val="20"/>
          <w:rPrChange w:id="90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pearl            n.                 </w:t>
      </w:r>
      <w:r>
        <w:rPr>
          <w:rFonts w:hint="eastAsia" w:ascii="Times New Roman" w:eastAsia="楷体_GB2312" w:cs="Times New Roman"/>
          <w:color w:val="auto"/>
          <w:szCs w:val="20"/>
          <w:rPrChange w:id="90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珍珠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pen </w:t>
      </w:r>
      <w:r>
        <w:rPr>
          <w:rFonts w:ascii="Times New Roman" w:eastAsia="楷体_GB2312" w:cs="Times New Roman"/>
          <w:color w:val="auto"/>
          <w:szCs w:val="20"/>
          <w:rPrChange w:id="90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钢笔；笔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pencil </w:t>
      </w:r>
      <w:r>
        <w:rPr>
          <w:rFonts w:ascii="Times New Roman" w:eastAsia="楷体_GB2312" w:cs="Times New Roman"/>
          <w:color w:val="auto"/>
          <w:szCs w:val="20"/>
          <w:rPrChange w:id="90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铅笔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people </w:t>
      </w:r>
      <w:r>
        <w:rPr>
          <w:rFonts w:ascii="Times New Roman" w:eastAsia="楷体_GB2312" w:cs="Times New Roman"/>
          <w:color w:val="auto"/>
          <w:szCs w:val="20"/>
          <w:rPrChange w:id="90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人；人们；人民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per</w:t>
      </w:r>
      <w:r>
        <w:rPr>
          <w:rFonts w:ascii="Times New Roman" w:eastAsia="楷体_GB2312" w:cs="Times New Roman"/>
          <w:color w:val="auto"/>
          <w:szCs w:val="20"/>
          <w:rPrChange w:id="90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90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每，每一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percent</w:t>
      </w:r>
      <w:r>
        <w:rPr>
          <w:rFonts w:ascii="Times New Roman" w:eastAsia="楷体_GB2312" w:cs="Times New Roman"/>
          <w:color w:val="auto"/>
          <w:szCs w:val="20"/>
          <w:rPrChange w:id="90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0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百分比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perfect</w:t>
      </w:r>
      <w:r>
        <w:rPr>
          <w:rFonts w:ascii="Times New Roman" w:eastAsia="楷体_GB2312" w:cs="Times New Roman"/>
          <w:color w:val="auto"/>
          <w:szCs w:val="20"/>
          <w:rPrChange w:id="90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90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7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完美的；极好的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performance </w:t>
      </w:r>
      <w:r>
        <w:rPr>
          <w:rFonts w:ascii="Times New Roman" w:eastAsia="楷体_GB2312" w:cs="Times New Roman"/>
          <w:color w:val="auto"/>
          <w:szCs w:val="20"/>
          <w:rPrChange w:id="90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8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8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表演，演出；行动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8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perhaps </w:t>
      </w:r>
      <w:r>
        <w:rPr>
          <w:rFonts w:ascii="Times New Roman" w:eastAsia="楷体_GB2312" w:cs="Times New Roman"/>
          <w:color w:val="auto"/>
          <w:szCs w:val="20"/>
          <w:rPrChange w:id="90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908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可能；也许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0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person </w:t>
      </w:r>
      <w:r>
        <w:rPr>
          <w:rFonts w:ascii="Times New Roman" w:eastAsia="楷体_GB2312" w:cs="Times New Roman"/>
          <w:color w:val="auto"/>
          <w:szCs w:val="20"/>
          <w:rPrChange w:id="90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0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0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0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0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personal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910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个人的，私人的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pet </w:t>
      </w:r>
      <w:r>
        <w:rPr>
          <w:rFonts w:ascii="Times New Roman" w:eastAsia="楷体_GB2312" w:cs="Times New Roman"/>
          <w:color w:val="auto"/>
          <w:szCs w:val="20"/>
          <w:rPrChange w:id="91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0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0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宠物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phone (telephone)</w:t>
      </w:r>
      <w:r>
        <w:rPr>
          <w:rFonts w:ascii="Times New Roman" w:eastAsia="楷体_GB2312" w:cs="Times New Roman"/>
          <w:color w:val="auto"/>
          <w:szCs w:val="20"/>
          <w:rPrChange w:id="91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1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1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电话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1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2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打电话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photo (photograph)  n</w:t>
      </w:r>
      <w:r>
        <w:rPr>
          <w:rFonts w:hint="eastAsia" w:ascii="Times New Roman" w:eastAsia="楷体_GB2312" w:cs="Times New Roman"/>
          <w:color w:val="auto"/>
          <w:szCs w:val="20"/>
          <w:rPrChange w:id="91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照片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physical </w:t>
      </w:r>
      <w:r>
        <w:rPr>
          <w:rFonts w:ascii="Times New Roman" w:eastAsia="楷体_GB2312" w:cs="Times New Roman"/>
          <w:color w:val="auto"/>
          <w:szCs w:val="20"/>
          <w:rPrChange w:id="91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1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3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3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身体的；物理的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physics </w:t>
      </w:r>
      <w:r>
        <w:rPr>
          <w:rFonts w:ascii="Times New Roman" w:eastAsia="楷体_GB2312" w:cs="Times New Roman"/>
          <w:color w:val="auto"/>
          <w:szCs w:val="20"/>
          <w:rPrChange w:id="91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3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3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3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物理（学）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piano </w:t>
      </w:r>
      <w:r>
        <w:rPr>
          <w:rFonts w:ascii="Times New Roman" w:eastAsia="楷体_GB2312" w:cs="Times New Roman"/>
          <w:color w:val="auto"/>
          <w:szCs w:val="20"/>
          <w:rPrChange w:id="91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4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钢琴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pick </w:t>
      </w:r>
      <w:r>
        <w:rPr>
          <w:rFonts w:ascii="Times New Roman" w:eastAsia="楷体_GB2312" w:cs="Times New Roman"/>
          <w:color w:val="auto"/>
          <w:szCs w:val="20"/>
          <w:rPrChange w:id="91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1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拾起；摘，采集；挑选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picnic </w:t>
      </w:r>
      <w:r>
        <w:rPr>
          <w:rFonts w:ascii="Times New Roman" w:eastAsia="楷体_GB2312" w:cs="Times New Roman"/>
          <w:color w:val="auto"/>
          <w:szCs w:val="20"/>
          <w:rPrChange w:id="91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野餐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picture </w:t>
      </w:r>
      <w:r>
        <w:rPr>
          <w:rFonts w:ascii="Times New Roman" w:eastAsia="楷体_GB2312" w:cs="Times New Roman"/>
          <w:color w:val="auto"/>
          <w:szCs w:val="20"/>
          <w:rPrChange w:id="91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图片；图画；照片；影片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piece </w:t>
      </w:r>
      <w:r>
        <w:rPr>
          <w:rFonts w:ascii="Times New Roman" w:eastAsia="楷体_GB2312" w:cs="Times New Roman"/>
          <w:color w:val="auto"/>
          <w:szCs w:val="20"/>
          <w:rPrChange w:id="91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一块（片，张，件，段</w:t>
      </w:r>
      <w:r>
        <w:rPr>
          <w:rFonts w:ascii="Times New Roman" w:eastAsia="楷体_GB2312" w:cs="Times New Roman"/>
          <w:color w:val="auto"/>
          <w:szCs w:val="20"/>
          <w:rPrChange w:id="91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szCs w:val="20"/>
          <w:rPrChange w:id="91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）；碎片；部件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pig </w:t>
      </w:r>
      <w:r>
        <w:rPr>
          <w:rFonts w:ascii="Times New Roman" w:eastAsia="楷体_GB2312" w:cs="Times New Roman"/>
          <w:color w:val="auto"/>
          <w:szCs w:val="20"/>
          <w:rPrChange w:id="91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84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85" w:author="lenovo" w:date="2015-09-26T16:45:00Z">
            <w:rPr>
              <w:rFonts w:ascii="Times New Roman" w:eastAsia="楷体_GB2312" w:cs="Times New Roman"/>
              <w:color w:val="0D0D0D"/>
              <w:szCs w:val="24"/>
            </w:rPr>
          </w:rPrChange>
        </w:rPr>
        <w:t xml:space="preserve">pill             n.                  </w:t>
      </w:r>
      <w:r>
        <w:rPr>
          <w:rFonts w:hint="eastAsia" w:ascii="Times New Roman" w:eastAsia="楷体_GB2312" w:cs="Times New Roman"/>
          <w:color w:val="auto"/>
          <w:szCs w:val="20"/>
          <w:rPrChange w:id="9186" w:author="lenovo" w:date="2015-09-26T16:45:00Z">
            <w:rPr>
              <w:rFonts w:hint="eastAsia" w:ascii="Times New Roman" w:eastAsia="楷体_GB2312" w:cs="Times New Roman"/>
              <w:color w:val="0D0D0D"/>
              <w:szCs w:val="24"/>
            </w:rPr>
          </w:rPrChange>
        </w:rPr>
        <w:t>药丸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pilot </w:t>
      </w:r>
      <w:r>
        <w:rPr>
          <w:rFonts w:ascii="Times New Roman" w:eastAsia="楷体_GB2312" w:cs="Times New Roman"/>
          <w:color w:val="auto"/>
          <w:szCs w:val="20"/>
          <w:rPrChange w:id="91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1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1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飞行员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1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pin </w:t>
      </w:r>
      <w:r>
        <w:rPr>
          <w:rFonts w:ascii="Times New Roman" w:eastAsia="楷体_GB2312" w:cs="Times New Roman"/>
          <w:color w:val="auto"/>
          <w:szCs w:val="20"/>
          <w:rPrChange w:id="91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1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1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1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用针别住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2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pineapple </w:t>
      </w:r>
      <w:r>
        <w:rPr>
          <w:rFonts w:ascii="Times New Roman" w:eastAsia="楷体_GB2312" w:cs="Times New Roman"/>
          <w:color w:val="auto"/>
          <w:szCs w:val="20"/>
          <w:rPrChange w:id="92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菠萝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pink </w:t>
      </w:r>
      <w:r>
        <w:rPr>
          <w:rFonts w:ascii="Times New Roman" w:eastAsia="楷体_GB2312" w:cs="Times New Roman"/>
          <w:color w:val="auto"/>
          <w:szCs w:val="20"/>
          <w:rPrChange w:id="92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粉红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2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2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粉红色的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pioneer</w:t>
      </w:r>
      <w:r>
        <w:rPr>
          <w:rFonts w:ascii="Times New Roman" w:eastAsia="楷体_GB2312" w:cs="Times New Roman"/>
          <w:color w:val="auto"/>
          <w:szCs w:val="20"/>
          <w:rPrChange w:id="92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2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先锋，开拓者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pity </w:t>
      </w:r>
      <w:r>
        <w:rPr>
          <w:rFonts w:ascii="Times New Roman" w:eastAsia="楷体_GB2312" w:cs="Times New Roman"/>
          <w:color w:val="auto"/>
          <w:szCs w:val="20"/>
          <w:rPrChange w:id="92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怜悯，同情；可惜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4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pizza </w:t>
      </w:r>
      <w:r>
        <w:rPr>
          <w:rFonts w:ascii="Times New Roman" w:eastAsia="楷体_GB2312" w:cs="Times New Roman"/>
          <w:color w:val="auto"/>
          <w:szCs w:val="20"/>
          <w:rPrChange w:id="92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4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4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比萨饼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place </w:t>
      </w:r>
      <w:r>
        <w:rPr>
          <w:rFonts w:ascii="Times New Roman" w:eastAsia="楷体_GB2312" w:cs="Times New Roman"/>
          <w:color w:val="auto"/>
          <w:szCs w:val="20"/>
          <w:rPrChange w:id="92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5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地方，处所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2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放置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plan</w:t>
      </w:r>
      <w:r>
        <w:rPr>
          <w:rFonts w:ascii="Times New Roman" w:eastAsia="楷体_GB2312" w:cs="Times New Roman"/>
          <w:color w:val="auto"/>
          <w:szCs w:val="20"/>
          <w:rPrChange w:id="92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2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&amp; n</w:t>
      </w:r>
      <w:r>
        <w:rPr>
          <w:rFonts w:hint="eastAsia" w:ascii="Times New Roman" w:eastAsia="楷体_GB2312" w:cs="Times New Roman"/>
          <w:color w:val="auto"/>
          <w:szCs w:val="20"/>
          <w:rPrChange w:id="92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6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计划，打算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plane </w:t>
      </w:r>
      <w:r>
        <w:rPr>
          <w:rFonts w:ascii="Times New Roman" w:eastAsia="楷体_GB2312" w:cs="Times New Roman"/>
          <w:color w:val="auto"/>
          <w:szCs w:val="20"/>
          <w:rPrChange w:id="92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7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飞机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7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planet </w:t>
      </w:r>
      <w:r>
        <w:rPr>
          <w:rFonts w:ascii="Times New Roman" w:eastAsia="楷体_GB2312" w:cs="Times New Roman"/>
          <w:color w:val="auto"/>
          <w:szCs w:val="20"/>
          <w:rPrChange w:id="92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7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行星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8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plant </w:t>
      </w:r>
      <w:r>
        <w:rPr>
          <w:rFonts w:ascii="Times New Roman" w:eastAsia="楷体_GB2312" w:cs="Times New Roman"/>
          <w:color w:val="auto"/>
          <w:szCs w:val="20"/>
          <w:rPrChange w:id="92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2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植物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2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2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29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种植；播种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2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plastic </w:t>
      </w:r>
      <w:r>
        <w:rPr>
          <w:rFonts w:ascii="Times New Roman" w:eastAsia="楷体_GB2312" w:cs="Times New Roman"/>
          <w:color w:val="auto"/>
          <w:szCs w:val="20"/>
          <w:rPrChange w:id="929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2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2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2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0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塑料的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plate </w:t>
      </w:r>
      <w:r>
        <w:rPr>
          <w:rFonts w:ascii="Times New Roman" w:eastAsia="楷体_GB2312" w:cs="Times New Roman"/>
          <w:color w:val="auto"/>
          <w:szCs w:val="20"/>
          <w:rPrChange w:id="930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盘子；碟子；板；牌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platform </w:t>
      </w:r>
      <w:r>
        <w:rPr>
          <w:rFonts w:ascii="Times New Roman" w:eastAsia="楷体_GB2312" w:cs="Times New Roman"/>
          <w:color w:val="auto"/>
          <w:szCs w:val="20"/>
          <w:rPrChange w:id="93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讲台；站台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play</w:t>
      </w:r>
      <w:r>
        <w:rPr>
          <w:rFonts w:ascii="Times New Roman" w:eastAsia="楷体_GB2312" w:cs="Times New Roman"/>
          <w:color w:val="auto"/>
          <w:szCs w:val="20"/>
          <w:rPrChange w:id="931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3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玩；打（球）；演奏；扮演；播放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2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3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2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玩耍；戏剧；剧本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2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28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player           n.                 </w:t>
      </w:r>
      <w:del w:id="9329" w:author="lenovo" w:date="2015-09-19T19:41:00Z">
        <w:r>
          <w:rPr>
            <w:rFonts w:ascii="Times New Roman" w:eastAsia="楷体_GB2312" w:cs="Times New Roman"/>
            <w:color w:val="auto"/>
            <w:szCs w:val="20"/>
            <w:rPrChange w:id="9330" w:author="lenovo" w:date="2015-09-26T16:45:00Z">
              <w:rPr>
                <w:rFonts w:ascii="Times New Roman" w:eastAsia="楷体_GB2312" w:cs="Times New Roman"/>
                <w:color w:val="FF0000"/>
                <w:szCs w:val="24"/>
              </w:rPr>
            </w:rPrChange>
          </w:rPr>
          <w:delText xml:space="preserve"> </w:delText>
        </w:r>
      </w:del>
      <w:r>
        <w:rPr>
          <w:rFonts w:hint="eastAsia" w:ascii="Times New Roman" w:eastAsia="楷体_GB2312" w:cs="Times New Roman"/>
          <w:color w:val="auto"/>
          <w:szCs w:val="20"/>
          <w:rPrChange w:id="9331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运动员</w:t>
      </w:r>
      <w:del w:id="9332" w:author="lenovo" w:date="2015-09-19T19:41:00Z">
        <w:r>
          <w:rPr>
            <w:rFonts w:hint="eastAsia" w:ascii="Times New Roman" w:eastAsia="楷体_GB2312" w:cs="Times New Roman"/>
            <w:color w:val="auto"/>
            <w:szCs w:val="20"/>
            <w:rPrChange w:id="9333" w:author="lenovo" w:date="2015-09-26T16:45:00Z">
              <w:rPr>
                <w:rFonts w:hint="eastAsia" w:ascii="Times New Roman" w:eastAsia="楷体_GB2312" w:cs="Times New Roman"/>
                <w:color w:val="FF0000"/>
                <w:szCs w:val="24"/>
              </w:rPr>
            </w:rPrChange>
          </w:rPr>
          <w:delText>，</w:delText>
        </w:r>
      </w:del>
      <w:ins w:id="9334" w:author="lenovo" w:date="2015-09-19T19:41:00Z">
        <w:r>
          <w:rPr>
            <w:rFonts w:hint="eastAsia" w:ascii="Times New Roman" w:eastAsia="楷体_GB2312" w:cs="Times New Roman"/>
            <w:color w:val="auto"/>
            <w:szCs w:val="20"/>
            <w:rPrChange w:id="9335" w:author="lenovo" w:date="2015-09-26T16:45:00Z">
              <w:rPr>
                <w:rFonts w:hint="eastAsia" w:ascii="Times New Roman" w:eastAsia="楷体_GB2312" w:cs="Times New Roman"/>
                <w:color w:val="FF0000"/>
                <w:szCs w:val="24"/>
              </w:rPr>
            </w:rPrChange>
          </w:rPr>
          <w:t>；</w:t>
        </w:r>
      </w:ins>
      <w:r>
        <w:rPr>
          <w:rFonts w:hint="eastAsia" w:ascii="Times New Roman" w:eastAsia="楷体_GB2312" w:cs="Times New Roman"/>
          <w:color w:val="auto"/>
          <w:szCs w:val="20"/>
          <w:rPrChange w:id="9336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选手</w:t>
      </w:r>
      <w:del w:id="9337" w:author="lenovo" w:date="2015-09-19T19:41:00Z">
        <w:r>
          <w:rPr>
            <w:rFonts w:hint="eastAsia" w:ascii="Times New Roman" w:eastAsia="楷体_GB2312" w:cs="Times New Roman"/>
            <w:color w:val="auto"/>
            <w:szCs w:val="20"/>
            <w:rPrChange w:id="9338" w:author="lenovo" w:date="2015-09-26T16:45:00Z">
              <w:rPr>
                <w:rFonts w:hint="eastAsia" w:ascii="Times New Roman" w:eastAsia="楷体_GB2312" w:cs="Times New Roman"/>
                <w:color w:val="FF0000"/>
                <w:szCs w:val="24"/>
              </w:rPr>
            </w:rPrChange>
          </w:rPr>
          <w:delText>，</w:delText>
        </w:r>
      </w:del>
      <w:ins w:id="9339" w:author="lenovo" w:date="2015-09-19T19:41:00Z">
        <w:r>
          <w:rPr>
            <w:rFonts w:hint="eastAsia" w:ascii="Times New Roman" w:eastAsia="楷体_GB2312" w:cs="Times New Roman"/>
            <w:color w:val="auto"/>
            <w:szCs w:val="20"/>
            <w:rPrChange w:id="9340" w:author="lenovo" w:date="2015-09-26T16:45:00Z">
              <w:rPr>
                <w:rFonts w:hint="eastAsia" w:ascii="Times New Roman" w:eastAsia="楷体_GB2312" w:cs="Times New Roman"/>
                <w:color w:val="FF0000"/>
                <w:szCs w:val="24"/>
              </w:rPr>
            </w:rPrChange>
          </w:rPr>
          <w:t>；</w:t>
        </w:r>
      </w:ins>
      <w:r>
        <w:rPr>
          <w:rFonts w:hint="eastAsia" w:ascii="Times New Roman" w:eastAsia="楷体_GB2312" w:cs="Times New Roman"/>
          <w:color w:val="auto"/>
          <w:szCs w:val="20"/>
          <w:rPrChange w:id="9341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演奏者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4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playground </w:t>
      </w:r>
      <w:r>
        <w:rPr>
          <w:rFonts w:ascii="Times New Roman" w:eastAsia="楷体_GB2312" w:cs="Times New Roman"/>
          <w:color w:val="auto"/>
          <w:szCs w:val="20"/>
          <w:rPrChange w:id="93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4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操场，运动场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pleasant </w:t>
      </w:r>
      <w:r>
        <w:rPr>
          <w:rFonts w:ascii="Times New Roman" w:eastAsia="楷体_GB2312" w:cs="Times New Roman"/>
          <w:color w:val="auto"/>
          <w:szCs w:val="20"/>
          <w:rPrChange w:id="935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35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令人愉快的，舒适的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pleased </w:t>
      </w:r>
      <w:r>
        <w:rPr>
          <w:rFonts w:ascii="Times New Roman" w:eastAsia="楷体_GB2312" w:cs="Times New Roman"/>
          <w:color w:val="auto"/>
          <w:szCs w:val="20"/>
          <w:rPrChange w:id="935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36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感到高兴的；感到满意的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please</w:t>
      </w:r>
      <w:r>
        <w:rPr>
          <w:rFonts w:ascii="Times New Roman" w:eastAsia="楷体_GB2312" w:cs="Times New Roman"/>
          <w:color w:val="auto"/>
          <w:szCs w:val="20"/>
          <w:rPrChange w:id="936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36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请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7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pleasure </w:t>
      </w:r>
      <w:r>
        <w:rPr>
          <w:rFonts w:ascii="Times New Roman" w:eastAsia="楷体_GB2312" w:cs="Times New Roman"/>
          <w:color w:val="auto"/>
          <w:szCs w:val="20"/>
          <w:rPrChange w:id="937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7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高兴；愉快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7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plenty</w:t>
      </w:r>
      <w:r>
        <w:rPr>
          <w:rFonts w:ascii="Times New Roman" w:eastAsia="楷体_GB2312" w:cs="Times New Roman"/>
          <w:color w:val="auto"/>
          <w:szCs w:val="20"/>
          <w:rPrChange w:id="937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38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丰富，充足；大量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8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P.M.</w:t>
      </w:r>
      <w:r>
        <w:rPr>
          <w:rFonts w:hint="eastAsia" w:ascii="Times New Roman" w:eastAsia="楷体_GB2312" w:cs="Times New Roman"/>
          <w:color w:val="auto"/>
          <w:szCs w:val="20"/>
          <w:rPrChange w:id="938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93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p.m.</w:t>
      </w:r>
      <w:r>
        <w:rPr>
          <w:rFonts w:hint="eastAsia" w:ascii="Times New Roman" w:eastAsia="楷体_GB2312" w:cs="Times New Roman"/>
          <w:color w:val="auto"/>
          <w:szCs w:val="20"/>
          <w:rPrChange w:id="93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93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9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9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下午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3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plus</w:t>
      </w:r>
      <w:r>
        <w:rPr>
          <w:rFonts w:ascii="Times New Roman" w:eastAsia="楷体_GB2312" w:cs="Times New Roman"/>
          <w:color w:val="auto"/>
          <w:szCs w:val="20"/>
          <w:rPrChange w:id="93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3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szCs w:val="20"/>
          <w:rPrChange w:id="93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3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3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加，加上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pocket </w:t>
      </w:r>
      <w:r>
        <w:rPr>
          <w:rFonts w:ascii="Times New Roman" w:eastAsia="楷体_GB2312" w:cs="Times New Roman"/>
          <w:color w:val="auto"/>
          <w:szCs w:val="20"/>
          <w:rPrChange w:id="94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（衣服的）口袋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poem</w:t>
      </w:r>
      <w:r>
        <w:rPr>
          <w:rFonts w:ascii="Times New Roman" w:eastAsia="楷体_GB2312" w:cs="Times New Roman"/>
          <w:color w:val="auto"/>
          <w:szCs w:val="20"/>
          <w:rPrChange w:id="94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1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1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point </w:t>
      </w:r>
      <w:r>
        <w:rPr>
          <w:rFonts w:ascii="Times New Roman" w:eastAsia="楷体_GB2312" w:cs="Times New Roman"/>
          <w:color w:val="auto"/>
          <w:szCs w:val="20"/>
          <w:rPrChange w:id="94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4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1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指；指向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4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点；分数；小数点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pole </w:t>
      </w:r>
      <w:r>
        <w:rPr>
          <w:rFonts w:ascii="Times New Roman" w:eastAsia="楷体_GB2312" w:cs="Times New Roman"/>
          <w:color w:val="auto"/>
          <w:szCs w:val="20"/>
          <w:rPrChange w:id="94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杆；极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policeman</w:t>
      </w:r>
      <w:r>
        <w:rPr>
          <w:rFonts w:hint="eastAsia" w:ascii="Times New Roman" w:eastAsia="楷体_GB2312" w:cs="Times New Roman"/>
          <w:color w:val="auto"/>
          <w:szCs w:val="20"/>
          <w:rPrChange w:id="943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943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policemen</w:t>
      </w:r>
      <w:r>
        <w:rPr>
          <w:rFonts w:hint="eastAsia" w:ascii="Times New Roman" w:eastAsia="楷体_GB2312" w:cs="Times New Roman"/>
          <w:color w:val="auto"/>
          <w:szCs w:val="20"/>
          <w:rPrChange w:id="943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94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943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警察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4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42" w:author="lenovo" w:date="2015-09-26T16:45:00Z">
            <w:rPr>
              <w:rFonts w:ascii="Times New Roman" w:eastAsia="楷体_GB2312" w:cs="Times New Roman"/>
              <w:color w:val="FF0000"/>
              <w:szCs w:val="24"/>
            </w:rPr>
          </w:rPrChange>
        </w:rPr>
        <w:t xml:space="preserve">polite            adj.                </w:t>
      </w:r>
      <w:r>
        <w:rPr>
          <w:rFonts w:hint="eastAsia" w:ascii="Times New Roman" w:eastAsia="楷体_GB2312" w:cs="Times New Roman"/>
          <w:color w:val="auto"/>
          <w:szCs w:val="20"/>
          <w:rPrChange w:id="9443" w:author="lenovo" w:date="2015-09-26T16:45:00Z">
            <w:rPr>
              <w:rFonts w:hint="eastAsia" w:ascii="Times New Roman" w:eastAsia="楷体_GB2312" w:cs="Times New Roman"/>
              <w:color w:val="FF0000"/>
              <w:szCs w:val="24"/>
            </w:rPr>
          </w:rPrChange>
        </w:rPr>
        <w:t>有礼貌的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4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politely </w:t>
      </w:r>
      <w:r>
        <w:rPr>
          <w:rFonts w:ascii="Times New Roman" w:eastAsia="楷体_GB2312" w:cs="Times New Roman"/>
          <w:color w:val="auto"/>
          <w:szCs w:val="20"/>
          <w:rPrChange w:id="94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4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944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4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5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有礼貌地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5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politics </w:t>
      </w:r>
      <w:r>
        <w:rPr>
          <w:rFonts w:ascii="Times New Roman" w:eastAsia="楷体_GB2312" w:cs="Times New Roman"/>
          <w:color w:val="auto"/>
          <w:szCs w:val="20"/>
          <w:rPrChange w:id="94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5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5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5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政治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5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pollute</w:t>
      </w:r>
      <w:r>
        <w:rPr>
          <w:rFonts w:ascii="Times New Roman" w:eastAsia="楷体_GB2312" w:cs="Times New Roman"/>
          <w:color w:val="auto"/>
          <w:szCs w:val="20"/>
          <w:rPrChange w:id="94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46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6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6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污染，弄脏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6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pollution </w:t>
      </w:r>
      <w:r>
        <w:rPr>
          <w:rFonts w:ascii="Times New Roman" w:eastAsia="楷体_GB2312" w:cs="Times New Roman"/>
          <w:color w:val="auto"/>
          <w:szCs w:val="20"/>
          <w:rPrChange w:id="94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6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污染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pool </w:t>
      </w:r>
      <w:r>
        <w:rPr>
          <w:rFonts w:ascii="Times New Roman" w:eastAsia="楷体_GB2312" w:cs="Times New Roman"/>
          <w:color w:val="auto"/>
          <w:szCs w:val="20"/>
          <w:rPrChange w:id="94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4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水池，水塘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poor </w:t>
      </w:r>
      <w:r>
        <w:rPr>
          <w:rFonts w:ascii="Times New Roman" w:eastAsia="楷体_GB2312" w:cs="Times New Roman"/>
          <w:color w:val="auto"/>
          <w:szCs w:val="20"/>
          <w:rPrChange w:id="94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4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贫穷的；可怜的；不好的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popular</w:t>
      </w:r>
      <w:r>
        <w:rPr>
          <w:rFonts w:hint="eastAsia" w:ascii="Times New Roman" w:eastAsia="楷体_GB2312" w:cs="Times New Roman"/>
          <w:color w:val="auto"/>
          <w:szCs w:val="20"/>
          <w:rPrChange w:id="948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</w:t>
      </w:r>
      <w:r>
        <w:rPr>
          <w:rFonts w:ascii="Times New Roman" w:eastAsia="楷体_GB2312" w:cs="Times New Roman"/>
          <w:color w:val="auto"/>
          <w:szCs w:val="20"/>
          <w:rPrChange w:id="94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=pop</w:t>
      </w:r>
      <w:r>
        <w:rPr>
          <w:rFonts w:hint="eastAsia" w:ascii="Times New Roman" w:eastAsia="楷体_GB2312" w:cs="Times New Roman"/>
          <w:color w:val="auto"/>
          <w:szCs w:val="20"/>
          <w:rPrChange w:id="94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94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szCs w:val="20"/>
          <w:rPrChange w:id="949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49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49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4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4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流行的；大众的；受欢迎的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4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49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population</w:t>
      </w:r>
      <w:r>
        <w:rPr>
          <w:rFonts w:ascii="Times New Roman" w:eastAsia="楷体_GB2312" w:cs="Times New Roman"/>
          <w:color w:val="auto"/>
          <w:szCs w:val="20"/>
          <w:rPrChange w:id="949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5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0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人口；人数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pork </w:t>
      </w:r>
      <w:r>
        <w:rPr>
          <w:rFonts w:ascii="Times New Roman" w:eastAsia="楷体_GB2312" w:cs="Times New Roman"/>
          <w:color w:val="auto"/>
          <w:szCs w:val="20"/>
          <w:rPrChange w:id="950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0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0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0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猪肉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1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possible </w:t>
      </w:r>
      <w:r>
        <w:rPr>
          <w:rFonts w:ascii="Times New Roman" w:eastAsia="楷体_GB2312" w:cs="Times New Roman"/>
          <w:color w:val="auto"/>
          <w:szCs w:val="20"/>
          <w:rPrChange w:id="951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51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1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可能的；也许的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1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possibly </w:t>
      </w:r>
      <w:r>
        <w:rPr>
          <w:rFonts w:ascii="Times New Roman" w:eastAsia="楷体_GB2312" w:cs="Times New Roman"/>
          <w:color w:val="auto"/>
          <w:szCs w:val="20"/>
          <w:rPrChange w:id="95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szCs w:val="20"/>
          <w:rPrChange w:id="952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2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2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可能地；也许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2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post </w:t>
      </w:r>
      <w:r>
        <w:rPr>
          <w:rFonts w:ascii="Times New Roman" w:eastAsia="楷体_GB2312" w:cs="Times New Roman"/>
          <w:color w:val="auto"/>
          <w:szCs w:val="20"/>
          <w:rPrChange w:id="95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2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2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3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邮政，邮寄，邮件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5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3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3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53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3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投寄；邮寄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3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postcard </w:t>
      </w:r>
      <w:r>
        <w:rPr>
          <w:rFonts w:ascii="Times New Roman" w:eastAsia="楷体_GB2312" w:cs="Times New Roman"/>
          <w:color w:val="auto"/>
          <w:szCs w:val="20"/>
          <w:rPrChange w:id="953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3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4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4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4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明信片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4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postman</w:t>
      </w:r>
      <w:r>
        <w:rPr>
          <w:rFonts w:hint="eastAsia" w:ascii="Times New Roman" w:eastAsia="楷体_GB2312" w:cs="Times New Roman"/>
          <w:color w:val="auto"/>
          <w:szCs w:val="20"/>
          <w:rPrChange w:id="954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（复</w:t>
      </w:r>
      <w:r>
        <w:rPr>
          <w:rFonts w:ascii="Times New Roman" w:eastAsia="楷体_GB2312" w:cs="Times New Roman"/>
          <w:color w:val="auto"/>
          <w:szCs w:val="20"/>
          <w:rPrChange w:id="954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postmen</w:t>
      </w:r>
      <w:r>
        <w:rPr>
          <w:rFonts w:hint="eastAsia" w:ascii="Times New Roman" w:eastAsia="楷体_GB2312" w:cs="Times New Roman"/>
          <w:color w:val="auto"/>
          <w:szCs w:val="20"/>
          <w:rPrChange w:id="954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</w:t>
      </w:r>
      <w:r>
        <w:rPr>
          <w:rFonts w:ascii="Times New Roman" w:eastAsia="楷体_GB2312" w:cs="Times New Roman"/>
          <w:color w:val="auto"/>
          <w:szCs w:val="20"/>
          <w:rPrChange w:id="954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szCs w:val="20"/>
          <w:rPrChange w:id="954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5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5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邮递员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5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pot </w:t>
      </w:r>
      <w:r>
        <w:rPr>
          <w:rFonts w:ascii="Times New Roman" w:eastAsia="楷体_GB2312" w:cs="Times New Roman"/>
          <w:color w:val="auto"/>
          <w:szCs w:val="20"/>
          <w:rPrChange w:id="955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5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5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5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5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锅，壶，罐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6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potato </w:t>
      </w:r>
      <w:r>
        <w:rPr>
          <w:rFonts w:ascii="Times New Roman" w:eastAsia="楷体_GB2312" w:cs="Times New Roman"/>
          <w:color w:val="auto"/>
          <w:szCs w:val="20"/>
          <w:rPrChange w:id="956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6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6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6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6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土豆，马铃薯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6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pound</w:t>
      </w:r>
      <w:r>
        <w:rPr>
          <w:rFonts w:ascii="Times New Roman" w:eastAsia="楷体_GB2312" w:cs="Times New Roman"/>
          <w:color w:val="auto"/>
          <w:szCs w:val="20"/>
          <w:rPrChange w:id="956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6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</w:t>
      </w:r>
      <w:r>
        <w:rPr>
          <w:rFonts w:ascii="Times New Roman" w:eastAsia="楷体_GB2312" w:cs="Times New Roman"/>
          <w:color w:val="auto"/>
          <w:szCs w:val="20"/>
          <w:rPrChange w:id="957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7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磅（重量单位）；英镑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7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power </w:t>
      </w:r>
      <w:r>
        <w:rPr>
          <w:rFonts w:ascii="Times New Roman" w:eastAsia="楷体_GB2312" w:cs="Times New Roman"/>
          <w:color w:val="auto"/>
          <w:szCs w:val="20"/>
          <w:rPrChange w:id="957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7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7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7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7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电源；能源；动力；电力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8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powerful</w:t>
      </w:r>
      <w:r>
        <w:rPr>
          <w:rFonts w:ascii="Times New Roman" w:eastAsia="楷体_GB2312" w:cs="Times New Roman"/>
          <w:color w:val="auto"/>
          <w:szCs w:val="20"/>
          <w:rPrChange w:id="958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8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szCs w:val="20"/>
          <w:rPrChange w:id="958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8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8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强大的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58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 xml:space="preserve">practice </w:t>
      </w:r>
      <w:r>
        <w:rPr>
          <w:rFonts w:ascii="Times New Roman" w:eastAsia="楷体_GB2312" w:cs="Times New Roman"/>
          <w:color w:val="auto"/>
          <w:szCs w:val="20"/>
          <w:rPrChange w:id="958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58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szCs w:val="20"/>
          <w:rPrChange w:id="9590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59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9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练习；实践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5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szCs w:val="20"/>
          <w:rPrChange w:id="959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59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596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（美</w:t>
      </w:r>
      <w:r>
        <w:rPr>
          <w:rFonts w:ascii="Times New Roman" w:eastAsia="楷体_GB2312" w:cs="Times New Roman"/>
          <w:color w:val="auto"/>
          <w:szCs w:val="20"/>
          <w:rPrChange w:id="959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practise</w:t>
      </w:r>
      <w:r>
        <w:rPr>
          <w:rFonts w:hint="eastAsia" w:ascii="Times New Roman" w:eastAsia="楷体_GB2312" w:cs="Times New Roman"/>
          <w:color w:val="auto"/>
          <w:szCs w:val="20"/>
          <w:rPrChange w:id="9598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）练习，实践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0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praise</w:t>
      </w:r>
      <w:r>
        <w:rPr>
          <w:rFonts w:ascii="Times New Roman" w:eastAsia="楷体_GB2312" w:cs="Times New Roman"/>
          <w:color w:val="auto"/>
          <w:szCs w:val="20"/>
          <w:rPrChange w:id="960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02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szCs w:val="20"/>
          <w:rPrChange w:id="9603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60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605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赞扬，表扬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0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precious</w:t>
      </w:r>
      <w:r>
        <w:rPr>
          <w:rFonts w:ascii="Times New Roman" w:eastAsia="楷体_GB2312" w:cs="Times New Roman"/>
          <w:color w:val="auto"/>
          <w:szCs w:val="20"/>
          <w:rPrChange w:id="960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0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adj.</w:t>
      </w:r>
      <w:r>
        <w:rPr>
          <w:rFonts w:ascii="Times New Roman" w:eastAsia="楷体_GB2312" w:cs="Times New Roman"/>
          <w:color w:val="auto"/>
          <w:szCs w:val="20"/>
          <w:rPrChange w:id="961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61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宝贵的，珍贵的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1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predict</w:t>
      </w:r>
      <w:r>
        <w:rPr>
          <w:rFonts w:ascii="Times New Roman" w:eastAsia="楷体_GB2312" w:cs="Times New Roman"/>
          <w:color w:val="auto"/>
          <w:szCs w:val="20"/>
          <w:rPrChange w:id="9614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15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v.</w:t>
      </w:r>
      <w:r>
        <w:rPr>
          <w:rFonts w:ascii="Times New Roman" w:eastAsia="楷体_GB2312" w:cs="Times New Roman"/>
          <w:color w:val="auto"/>
          <w:szCs w:val="20"/>
          <w:rPrChange w:id="961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617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预言；预料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19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prefer</w:t>
      </w:r>
      <w:r>
        <w:rPr>
          <w:rFonts w:ascii="Times New Roman" w:eastAsia="楷体_GB2312" w:cs="Times New Roman"/>
          <w:color w:val="auto"/>
          <w:szCs w:val="20"/>
          <w:rPrChange w:id="962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21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622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623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624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宁愿（选择），更喜欢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szCs w:val="20"/>
          <w:rPrChange w:id="9626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prepare</w:t>
      </w:r>
      <w:r>
        <w:rPr>
          <w:rFonts w:ascii="Times New Roman" w:eastAsia="楷体_GB2312" w:cs="Times New Roman"/>
          <w:color w:val="auto"/>
          <w:szCs w:val="20"/>
          <w:rPrChange w:id="9627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ascii="Times New Roman" w:eastAsia="楷体_GB2312" w:cs="Times New Roman"/>
          <w:color w:val="auto"/>
          <w:szCs w:val="20"/>
          <w:rPrChange w:id="9628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szCs w:val="20"/>
          <w:rPrChange w:id="9629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．</w:t>
      </w:r>
      <w:r>
        <w:rPr>
          <w:rFonts w:ascii="Times New Roman" w:eastAsia="楷体_GB2312" w:cs="Times New Roman"/>
          <w:color w:val="auto"/>
          <w:szCs w:val="20"/>
          <w:rPrChange w:id="9630" w:author="lenovo" w:date="2015-09-26T16:45:00Z">
            <w:rPr>
              <w:rFonts w:ascii="Times New Roman" w:eastAsia="楷体_GB2312" w:cs="Times New Roman"/>
              <w:color w:val="0000FF"/>
              <w:szCs w:val="24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zCs w:val="20"/>
          <w:rPrChange w:id="9631" w:author="lenovo" w:date="2015-09-26T16:45:00Z">
            <w:rPr>
              <w:rFonts w:hint="eastAsia" w:ascii="Times New Roman" w:eastAsia="楷体_GB2312" w:cs="Times New Roman"/>
              <w:color w:val="0000FF"/>
              <w:szCs w:val="24"/>
            </w:rPr>
          </w:rPrChange>
        </w:rPr>
        <w:t>准备，预备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</w:tabs>
        <w:spacing w:line="240" w:lineRule="exact"/>
        <w:ind w:left="420" w:hanging="420"/>
        <w:rPr>
          <w:del w:id="9633" w:author="lenovo" w:date="2015-09-19T19:42:00Z"/>
          <w:rFonts w:ascii="Times New Roman" w:eastAsia="楷体_GB2312" w:cs="Times New Roman"/>
          <w:color w:val="auto"/>
          <w:rPrChange w:id="963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pPrChange w:id="9632" w:author="lenovo" w:date="2015-09-19T19:42:00Z">
          <w:pPr>
            <w:pStyle w:val="4"/>
            <w:numPr>
              <w:ilvl w:val="0"/>
              <w:numId w:val="1"/>
            </w:numPr>
            <w:tabs>
              <w:tab w:val="left" w:pos="540"/>
              <w:tab w:val="left" w:pos="2160"/>
              <w:tab w:val="left" w:pos="4140"/>
            </w:tabs>
            <w:spacing w:line="240" w:lineRule="exact"/>
            <w:ind w:left="420" w:hanging="420"/>
          </w:pPr>
        </w:pPrChange>
      </w:pPr>
      <w:r>
        <w:rPr>
          <w:rFonts w:eastAsia="楷体_GB2312"/>
          <w:color w:val="auto"/>
          <w:rPrChange w:id="9635" w:author="lenovo" w:date="2015-09-26T16:45:00Z">
            <w:rPr>
              <w:rFonts w:eastAsia="楷体_GB2312"/>
              <w:color w:val="FF0000"/>
            </w:rPr>
          </w:rPrChange>
        </w:rPr>
        <w:t xml:space="preserve">present </w:t>
      </w:r>
      <w:r>
        <w:rPr>
          <w:rFonts w:eastAsia="楷体_GB2312"/>
          <w:color w:val="auto"/>
          <w:rPrChange w:id="9636" w:author="lenovo" w:date="2015-09-26T16:45:00Z">
            <w:rPr>
              <w:rFonts w:eastAsia="楷体_GB2312"/>
              <w:color w:val="FF0000"/>
            </w:rPr>
          </w:rPrChange>
        </w:rPr>
        <w:tab/>
      </w:r>
      <w:r>
        <w:rPr>
          <w:rFonts w:eastAsia="楷体_GB2312"/>
          <w:color w:val="auto"/>
          <w:rPrChange w:id="9637" w:author="lenovo" w:date="2015-09-26T16:45:00Z">
            <w:rPr>
              <w:rFonts w:eastAsia="楷体_GB2312"/>
              <w:color w:val="FF0000"/>
            </w:rPr>
          </w:rPrChange>
        </w:rPr>
        <w:t>n</w:t>
      </w:r>
      <w:r>
        <w:rPr>
          <w:rFonts w:hint="eastAsia" w:eastAsia="楷体_GB2312"/>
          <w:color w:val="auto"/>
          <w:rPrChange w:id="9638" w:author="lenovo" w:date="2015-09-26T16:45:00Z">
            <w:rPr>
              <w:rFonts w:hint="eastAsia" w:eastAsia="楷体_GB2312"/>
              <w:color w:val="FF0000"/>
            </w:rPr>
          </w:rPrChange>
        </w:rPr>
        <w:t>．</w:t>
      </w:r>
      <w:r>
        <w:rPr>
          <w:rFonts w:eastAsia="楷体_GB2312"/>
          <w:color w:val="auto"/>
          <w:rPrChange w:id="9639" w:author="lenovo" w:date="2015-09-26T16:45:00Z">
            <w:rPr>
              <w:rFonts w:eastAsia="楷体_GB2312"/>
              <w:color w:val="FF0000"/>
            </w:rPr>
          </w:rPrChange>
        </w:rPr>
        <w:tab/>
      </w:r>
      <w:r>
        <w:rPr>
          <w:rFonts w:hint="eastAsia" w:eastAsia="楷体_GB2312"/>
          <w:color w:val="auto"/>
          <w:rPrChange w:id="9640" w:author="lenovo" w:date="2015-09-26T16:45:00Z">
            <w:rPr>
              <w:rFonts w:hint="eastAsia" w:eastAsia="楷体_GB2312"/>
              <w:color w:val="FF0000"/>
            </w:rPr>
          </w:rPrChange>
        </w:rPr>
        <w:t>礼物；赠品；</w:t>
      </w:r>
      <w:ins w:id="9641" w:author="lenovo" w:date="2015-09-19T19:42:00Z">
        <w:r>
          <w:rPr>
            <w:rFonts w:hint="eastAsia" w:eastAsia="楷体_GB2312"/>
            <w:color w:val="auto"/>
            <w:rPrChange w:id="9642" w:author="lenovo" w:date="2015-09-26T16:45:00Z">
              <w:rPr>
                <w:rFonts w:hint="eastAsia" w:eastAsia="楷体_GB2312"/>
                <w:color w:val="FF0000"/>
              </w:rPr>
            </w:rPrChange>
          </w:rPr>
          <w:t>现在</w:t>
        </w:r>
      </w:ins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</w:tabs>
        <w:spacing w:line="240" w:lineRule="exact"/>
        <w:ind w:left="420" w:hanging="420"/>
        <w:rPr>
          <w:del w:id="9644" w:author="lenovo" w:date="2015-09-19T19:42:00Z"/>
          <w:rFonts w:ascii="Times New Roman" w:eastAsia="楷体_GB2312" w:cs="Times New Roman"/>
          <w:color w:val="auto"/>
          <w:rPrChange w:id="9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pPrChange w:id="9643" w:author="lenovo" w:date="2015-09-19T19:42:00Z">
          <w:pPr>
            <w:pStyle w:val="4"/>
            <w:numPr>
              <w:ilvl w:val="0"/>
              <w:numId w:val="1"/>
            </w:numPr>
            <w:tabs>
              <w:tab w:val="left" w:pos="540"/>
              <w:tab w:val="left" w:pos="2160"/>
              <w:tab w:val="left" w:pos="4140"/>
            </w:tabs>
            <w:spacing w:line="240" w:lineRule="exact"/>
            <w:ind w:left="420" w:hanging="420"/>
          </w:pPr>
        </w:pPrChange>
      </w:pPr>
      <w:del w:id="9646" w:author="lenovo" w:date="2015-09-19T19:42:00Z">
        <w:r>
          <w:rPr>
            <w:rFonts w:eastAsia="楷体_GB2312"/>
            <w:color w:val="auto"/>
            <w:rPrChange w:id="9647" w:author="lenovo" w:date="2015-09-26T16:45:00Z">
              <w:rPr>
                <w:rFonts w:eastAsia="楷体_GB2312"/>
                <w:color w:val="0000FF"/>
              </w:rPr>
            </w:rPrChange>
          </w:rPr>
          <w:delText xml:space="preserve">present </w:delText>
        </w:r>
      </w:del>
      <w:del w:id="9648" w:author="lenovo" w:date="2015-09-19T19:42:00Z">
        <w:r>
          <w:rPr>
            <w:rFonts w:eastAsia="楷体_GB2312"/>
            <w:color w:val="auto"/>
            <w:rPrChange w:id="9649" w:author="lenovo" w:date="2015-09-26T16:45:00Z">
              <w:rPr>
                <w:rFonts w:eastAsia="楷体_GB2312"/>
                <w:color w:val="0000FF"/>
              </w:rPr>
            </w:rPrChange>
          </w:rPr>
          <w:tab/>
        </w:r>
      </w:del>
      <w:del w:id="9650" w:author="lenovo" w:date="2015-09-19T19:42:00Z">
        <w:r>
          <w:rPr>
            <w:rFonts w:eastAsia="楷体_GB2312"/>
            <w:color w:val="auto"/>
            <w:rPrChange w:id="9651" w:author="lenovo" w:date="2015-09-26T16:45:00Z">
              <w:rPr>
                <w:rFonts w:eastAsia="楷体_GB2312"/>
                <w:color w:val="0000FF"/>
              </w:rPr>
            </w:rPrChange>
          </w:rPr>
          <w:delText>n</w:delText>
        </w:r>
      </w:del>
      <w:del w:id="9652" w:author="lenovo" w:date="2015-09-19T19:42:00Z">
        <w:r>
          <w:rPr>
            <w:rFonts w:hint="eastAsia" w:eastAsia="楷体_GB2312"/>
            <w:color w:val="auto"/>
            <w:rPrChange w:id="9653" w:author="lenovo" w:date="2015-09-26T16:45:00Z">
              <w:rPr>
                <w:rFonts w:hint="eastAsia" w:eastAsia="楷体_GB2312"/>
                <w:color w:val="0000FF"/>
              </w:rPr>
            </w:rPrChange>
          </w:rPr>
          <w:delText>．</w:delText>
        </w:r>
      </w:del>
      <w:del w:id="9654" w:author="lenovo" w:date="2015-09-19T19:42:00Z">
        <w:r>
          <w:rPr>
            <w:rFonts w:eastAsia="楷体_GB2312"/>
            <w:color w:val="auto"/>
            <w:rPrChange w:id="9655" w:author="lenovo" w:date="2015-09-26T16:45:00Z">
              <w:rPr>
                <w:rFonts w:eastAsia="楷体_GB2312"/>
                <w:color w:val="0000FF"/>
              </w:rPr>
            </w:rPrChange>
          </w:rPr>
          <w:tab/>
        </w:r>
      </w:del>
      <w:del w:id="9656" w:author="lenovo" w:date="2015-09-19T19:42:00Z">
        <w:r>
          <w:rPr>
            <w:rFonts w:hint="eastAsia" w:eastAsia="楷体_GB2312"/>
            <w:color w:val="auto"/>
            <w:rPrChange w:id="9657" w:author="lenovo" w:date="2015-09-26T16:45:00Z">
              <w:rPr>
                <w:rFonts w:hint="eastAsia" w:eastAsia="楷体_GB2312"/>
                <w:color w:val="0000FF"/>
              </w:rPr>
            </w:rPrChange>
          </w:rPr>
          <w:delText>现在</w:delText>
        </w:r>
      </w:del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</w:tabs>
        <w:spacing w:line="240" w:lineRule="exact"/>
        <w:rPr>
          <w:ins w:id="9659" w:author="lenovo" w:date="2015-09-19T19:42:00Z"/>
          <w:rFonts w:ascii="Times New Roman" w:eastAsia="楷体_GB2312" w:cs="Times New Roman"/>
          <w:color w:val="auto"/>
          <w:rPrChange w:id="96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pPrChange w:id="9658" w:author="lenovo" w:date="2015-09-19T19:42:00Z">
          <w:pPr>
            <w:pStyle w:val="4"/>
            <w:tabs>
              <w:tab w:val="left" w:pos="2160"/>
              <w:tab w:val="left" w:pos="4140"/>
            </w:tabs>
            <w:spacing w:line="240" w:lineRule="exact"/>
          </w:pPr>
        </w:pPrChange>
      </w:pP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ind w:left="420"/>
        <w:rPr>
          <w:rFonts w:ascii="Times New Roman" w:eastAsia="楷体_GB2312" w:cs="Times New Roman"/>
          <w:color w:val="auto"/>
          <w:rPrChange w:id="9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pPrChange w:id="9661" w:author="lenovo" w:date="2015-09-19T19:42:00Z">
          <w:pPr>
            <w:pStyle w:val="4"/>
            <w:tabs>
              <w:tab w:val="left" w:pos="2160"/>
              <w:tab w:val="left" w:pos="4140"/>
            </w:tabs>
            <w:spacing w:line="240" w:lineRule="exact"/>
          </w:pPr>
        </w:pPrChange>
      </w:pPr>
      <w:ins w:id="9663" w:author="lenovo" w:date="2015-09-19T19:42:00Z">
        <w:r>
          <w:rPr>
            <w:rFonts w:ascii="Times New Roman" w:eastAsia="楷体_GB2312" w:cs="Times New Roman"/>
            <w:color w:val="auto"/>
            <w:rPrChange w:id="9664" w:author="lenovo" w:date="2015-09-26T16:45:00Z">
              <w:rPr>
                <w:rFonts w:ascii="Times New Roman" w:eastAsia="楷体_GB2312" w:cs="Times New Roman"/>
                <w:color w:val="0000FF"/>
              </w:rPr>
            </w:rPrChange>
          </w:rPr>
          <w:t xml:space="preserve"> </w:t>
        </w:r>
      </w:ins>
      <w:ins w:id="9665" w:author="lenovo" w:date="2015-09-19T19:43:00Z">
        <w:r>
          <w:rPr>
            <w:rFonts w:ascii="Times New Roman" w:eastAsia="楷体_GB2312" w:cs="Times New Roman"/>
            <w:color w:val="auto"/>
            <w:rPrChange w:id="9666" w:author="lenovo" w:date="2015-09-26T16:45:00Z">
              <w:rPr>
                <w:rFonts w:ascii="Times New Roman" w:eastAsia="楷体_GB2312" w:cs="Times New Roman"/>
                <w:color w:val="0000FF"/>
              </w:rPr>
            </w:rPrChange>
          </w:rPr>
          <w:t xml:space="preserve">  </w:t>
        </w:r>
      </w:ins>
      <w:r>
        <w:rPr>
          <w:rFonts w:ascii="Times New Roman" w:eastAsia="楷体_GB2312" w:cs="Times New Roman"/>
          <w:color w:val="auto"/>
          <w:rPrChange w:id="9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6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96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6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出现的，出席的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6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president </w:t>
      </w:r>
      <w:r>
        <w:rPr>
          <w:rFonts w:ascii="Times New Roman" w:eastAsia="楷体_GB2312" w:cs="Times New Roman"/>
          <w:color w:val="auto"/>
          <w:rPrChange w:id="9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6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6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6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总统；主席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6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press </w:t>
      </w:r>
      <w:r>
        <w:rPr>
          <w:rFonts w:ascii="Times New Roman" w:eastAsia="楷体_GB2312" w:cs="Times New Roman"/>
          <w:color w:val="auto"/>
          <w:rPrChange w:id="9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6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6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6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6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压，按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6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pretend</w:t>
      </w:r>
      <w:r>
        <w:rPr>
          <w:rFonts w:ascii="Times New Roman" w:eastAsia="楷体_GB2312" w:cs="Times New Roman"/>
          <w:color w:val="auto"/>
          <w:rPrChange w:id="9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6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9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6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假装，装作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pretty </w:t>
      </w:r>
      <w:r>
        <w:rPr>
          <w:rFonts w:ascii="Times New Roman" w:eastAsia="楷体_GB2312" w:cs="Times New Roman"/>
          <w:color w:val="auto"/>
          <w:rPrChange w:id="96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6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6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6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漂亮的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prevent</w:t>
      </w:r>
      <w:r>
        <w:rPr>
          <w:rFonts w:ascii="Times New Roman" w:eastAsia="楷体_GB2312" w:cs="Times New Roman"/>
          <w:color w:val="auto"/>
          <w:rPrChange w:id="97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97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防止，预防；阻止，阻挡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price</w:t>
      </w:r>
      <w:r>
        <w:rPr>
          <w:rFonts w:ascii="Times New Roman" w:eastAsia="楷体_GB2312" w:cs="Times New Roman"/>
          <w:color w:val="auto"/>
          <w:rPrChange w:id="9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97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价格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primary </w:t>
      </w:r>
      <w:r>
        <w:rPr>
          <w:rFonts w:ascii="Times New Roman" w:eastAsia="楷体_GB2312" w:cs="Times New Roman"/>
          <w:color w:val="auto"/>
          <w:rPrChange w:id="97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7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初等的；初级的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print </w:t>
      </w:r>
      <w:r>
        <w:rPr>
          <w:rFonts w:ascii="Times New Roman" w:eastAsia="楷体_GB2312" w:cs="Times New Roman"/>
          <w:color w:val="auto"/>
          <w:rPrChange w:id="97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7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打印，印刷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prison</w:t>
      </w:r>
      <w:r>
        <w:rPr>
          <w:rFonts w:ascii="Times New Roman" w:eastAsia="楷体_GB2312" w:cs="Times New Roman"/>
          <w:color w:val="auto"/>
          <w:rPrChange w:id="9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7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监狱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private</w:t>
      </w:r>
      <w:r>
        <w:rPr>
          <w:rFonts w:ascii="Times New Roman" w:eastAsia="楷体_GB2312" w:cs="Times New Roman"/>
          <w:color w:val="auto"/>
          <w:rPrChange w:id="9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7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私人的；私有的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prize </w:t>
      </w:r>
      <w:r>
        <w:rPr>
          <w:rFonts w:ascii="Times New Roman" w:eastAsia="楷体_GB2312" w:cs="Times New Roman"/>
          <w:color w:val="auto"/>
          <w:rPrChange w:id="97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7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奖赏，奖品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probably</w:t>
      </w:r>
      <w:r>
        <w:rPr>
          <w:rFonts w:ascii="Times New Roman" w:eastAsia="楷体_GB2312" w:cs="Times New Roman"/>
          <w:color w:val="auto"/>
          <w:rPrChange w:id="9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97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很可能地，大概，或许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problem </w:t>
      </w:r>
      <w:r>
        <w:rPr>
          <w:rFonts w:ascii="Times New Roman" w:eastAsia="楷体_GB2312" w:cs="Times New Roman"/>
          <w:color w:val="auto"/>
          <w:rPrChange w:id="97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7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问题，难题，习题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process </w:t>
      </w:r>
      <w:r>
        <w:rPr>
          <w:rFonts w:ascii="Times New Roman" w:eastAsia="楷体_GB2312" w:cs="Times New Roman"/>
          <w:color w:val="auto"/>
          <w:rPrChange w:id="97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7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处理；加工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9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过程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produce</w:t>
      </w:r>
      <w:r>
        <w:rPr>
          <w:rFonts w:ascii="Times New Roman" w:eastAsia="楷体_GB2312" w:cs="Times New Roman"/>
          <w:color w:val="auto"/>
          <w:rPrChange w:id="9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7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生产；产生；制造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product</w:t>
      </w:r>
      <w:r>
        <w:rPr>
          <w:rFonts w:ascii="Times New Roman" w:eastAsia="楷体_GB2312" w:cs="Times New Roman"/>
          <w:color w:val="auto"/>
          <w:rPrChange w:id="9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97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产品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programme (</w:t>
      </w:r>
      <w:r>
        <w:rPr>
          <w:rFonts w:hint="eastAsia" w:ascii="Times New Roman" w:eastAsia="楷体_GB2312" w:cs="Times New Roman"/>
          <w:color w:val="auto"/>
          <w:rPrChange w:id="97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美</w:t>
      </w:r>
      <w:r>
        <w:rPr>
          <w:rFonts w:ascii="Times New Roman" w:eastAsia="楷体_GB2312" w:cs="Times New Roman"/>
          <w:color w:val="auto"/>
          <w:rPrChange w:id="97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program)  n</w:t>
      </w:r>
      <w:r>
        <w:rPr>
          <w:rFonts w:hint="eastAsia" w:ascii="Times New Roman" w:eastAsia="楷体_GB2312" w:cs="Times New Roman"/>
          <w:color w:val="auto"/>
          <w:rPrChange w:id="97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节目；项目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progress</w:t>
      </w:r>
      <w:r>
        <w:rPr>
          <w:rFonts w:ascii="Times New Roman" w:eastAsia="楷体_GB2312" w:cs="Times New Roman"/>
          <w:color w:val="auto"/>
          <w:rPrChange w:id="9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7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7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7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7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进步，进展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7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project </w:t>
      </w:r>
      <w:r>
        <w:rPr>
          <w:rFonts w:ascii="Times New Roman" w:eastAsia="楷体_GB2312" w:cs="Times New Roman"/>
          <w:color w:val="auto"/>
          <w:rPrChange w:id="9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8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工程；课程；作业；项目；规划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promise </w:t>
      </w:r>
      <w:r>
        <w:rPr>
          <w:rFonts w:ascii="Times New Roman" w:eastAsia="楷体_GB2312" w:cs="Times New Roman"/>
          <w:color w:val="auto"/>
          <w:rPrChange w:id="9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rPrChange w:id="98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答应；承诺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pronounce</w:t>
      </w:r>
      <w:r>
        <w:rPr>
          <w:rFonts w:ascii="Times New Roman" w:eastAsia="楷体_GB2312" w:cs="Times New Roman"/>
          <w:color w:val="auto"/>
          <w:rPrChange w:id="9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发音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properly </w:t>
      </w:r>
      <w:r>
        <w:rPr>
          <w:rFonts w:ascii="Times New Roman" w:eastAsia="楷体_GB2312" w:cs="Times New Roman"/>
          <w:color w:val="auto"/>
          <w:rPrChange w:id="98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98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适当地，合适地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protect</w:t>
      </w:r>
      <w:r>
        <w:rPr>
          <w:rFonts w:ascii="Times New Roman" w:eastAsia="楷体_GB2312" w:cs="Times New Roman"/>
          <w:color w:val="auto"/>
          <w:rPrChange w:id="9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保护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proud </w:t>
      </w:r>
      <w:r>
        <w:rPr>
          <w:rFonts w:ascii="Times New Roman" w:eastAsia="楷体_GB2312" w:cs="Times New Roman"/>
          <w:color w:val="auto"/>
          <w:rPrChange w:id="98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9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自豪的；骄傲的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prove </w:t>
      </w:r>
      <w:r>
        <w:rPr>
          <w:rFonts w:ascii="Times New Roman" w:eastAsia="楷体_GB2312" w:cs="Times New Roman"/>
          <w:color w:val="auto"/>
          <w:rPrChange w:id="9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证明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4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984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proverb          n.                 </w:t>
      </w:r>
      <w:r>
        <w:rPr>
          <w:rFonts w:hint="eastAsia" w:ascii="Times New Roman" w:eastAsia="楷体_GB2312" w:cs="Times New Roman"/>
          <w:color w:val="auto"/>
          <w:rPrChange w:id="9848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谚语，格言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provide</w:t>
      </w:r>
      <w:r>
        <w:rPr>
          <w:rFonts w:ascii="Times New Roman" w:eastAsia="楷体_GB2312" w:cs="Times New Roman"/>
          <w:color w:val="auto"/>
          <w:rPrChange w:id="9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98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提供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public </w:t>
      </w:r>
      <w:r>
        <w:rPr>
          <w:rFonts w:ascii="Times New Roman" w:eastAsia="楷体_GB2312" w:cs="Times New Roman"/>
          <w:color w:val="auto"/>
          <w:rPrChange w:id="9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8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公众的，公共的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rPrChange w:id="98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公众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publish</w:t>
      </w:r>
      <w:r>
        <w:rPr>
          <w:rFonts w:ascii="Times New Roman" w:eastAsia="楷体_GB2312" w:cs="Times New Roman"/>
          <w:color w:val="auto"/>
          <w:rPrChange w:id="98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pull</w:t>
      </w:r>
      <w:r>
        <w:rPr>
          <w:rFonts w:ascii="Times New Roman" w:eastAsia="楷体_GB2312" w:cs="Times New Roman"/>
          <w:color w:val="auto"/>
          <w:rPrChange w:id="9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拉；拖；拔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7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988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purpose         n.                  </w:t>
      </w:r>
      <w:r>
        <w:rPr>
          <w:rFonts w:hint="eastAsia" w:ascii="Times New Roman" w:eastAsia="楷体_GB2312" w:cs="Times New Roman"/>
          <w:color w:val="auto"/>
          <w:rPrChange w:id="9881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目的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push </w:t>
      </w:r>
      <w:r>
        <w:rPr>
          <w:rFonts w:ascii="Times New Roman" w:eastAsia="楷体_GB2312" w:cs="Times New Roman"/>
          <w:color w:val="auto"/>
          <w:rPrChange w:id="98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8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98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8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8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8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</w:t>
      </w:r>
      <w:r>
        <w:rPr>
          <w:rFonts w:hint="eastAsia" w:ascii="Times New Roman" w:eastAsia="楷体_GB2312" w:cs="Times New Roman"/>
          <w:color w:val="auto"/>
          <w:rPrChange w:id="98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98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</w:t>
      </w:r>
      <w:r>
        <w:rPr>
          <w:rFonts w:hint="eastAsia" w:ascii="Times New Roman" w:eastAsia="楷体_GB2312" w:cs="Times New Roman"/>
          <w:color w:val="auto"/>
          <w:rPrChange w:id="98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98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</w:t>
      </w:r>
      <w:r>
        <w:rPr>
          <w:rFonts w:hint="eastAsia" w:ascii="Times New Roman" w:eastAsia="楷体_GB2312" w:cs="Times New Roman"/>
          <w:color w:val="auto"/>
          <w:rPrChange w:id="98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9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8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8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放，摆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9902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9903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Q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quarter </w:t>
      </w:r>
      <w:r>
        <w:rPr>
          <w:rFonts w:ascii="Times New Roman" w:eastAsia="楷体_GB2312" w:cs="Times New Roman"/>
          <w:color w:val="auto"/>
          <w:rPrChange w:id="9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四分之一；一刻钟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queen </w:t>
      </w:r>
      <w:r>
        <w:rPr>
          <w:rFonts w:ascii="Times New Roman" w:eastAsia="楷体_GB2312" w:cs="Times New Roman"/>
          <w:color w:val="auto"/>
          <w:rPrChange w:id="99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皇后；王后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question </w:t>
      </w:r>
      <w:r>
        <w:rPr>
          <w:rFonts w:ascii="Times New Roman" w:eastAsia="楷体_GB2312" w:cs="Times New Roman"/>
          <w:color w:val="auto"/>
          <w:rPrChange w:id="99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问题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quick </w:t>
      </w:r>
      <w:r>
        <w:rPr>
          <w:rFonts w:ascii="Times New Roman" w:eastAsia="楷体_GB2312" w:cs="Times New Roman"/>
          <w:color w:val="auto"/>
          <w:rPrChange w:id="99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9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快的；敏捷的；迅速的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quickly</w:t>
      </w:r>
      <w:r>
        <w:rPr>
          <w:rFonts w:ascii="Times New Roman" w:eastAsia="楷体_GB2312" w:cs="Times New Roman"/>
          <w:color w:val="auto"/>
          <w:rPrChange w:id="99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99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快地；迅速地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quiet </w:t>
      </w:r>
      <w:r>
        <w:rPr>
          <w:rFonts w:ascii="Times New Roman" w:eastAsia="楷体_GB2312" w:cs="Times New Roman"/>
          <w:color w:val="auto"/>
          <w:rPrChange w:id="99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99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安静的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quietly</w:t>
      </w:r>
      <w:r>
        <w:rPr>
          <w:rFonts w:ascii="Times New Roman" w:eastAsia="楷体_GB2312" w:cs="Times New Roman"/>
          <w:color w:val="auto"/>
          <w:rPrChange w:id="99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adv.</w:t>
      </w:r>
      <w:r>
        <w:rPr>
          <w:rFonts w:ascii="Times New Roman" w:eastAsia="楷体_GB2312" w:cs="Times New Roman"/>
          <w:color w:val="auto"/>
          <w:rPrChange w:id="99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安静地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quite </w:t>
      </w:r>
      <w:r>
        <w:rPr>
          <w:rFonts w:ascii="Times New Roman" w:eastAsia="楷体_GB2312" w:cs="Times New Roman"/>
          <w:color w:val="auto"/>
          <w:rPrChange w:id="9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99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完全；十分；相当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quiz </w:t>
      </w:r>
      <w:r>
        <w:rPr>
          <w:rFonts w:ascii="Times New Roman" w:eastAsia="楷体_GB2312" w:cs="Times New Roman"/>
          <w:color w:val="auto"/>
          <w:rPrChange w:id="9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测验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9966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9967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R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race</w:t>
      </w:r>
      <w:r>
        <w:rPr>
          <w:rFonts w:ascii="Times New Roman" w:eastAsia="楷体_GB2312" w:cs="Times New Roman"/>
          <w:color w:val="auto"/>
          <w:rPrChange w:id="9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99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比赛；赛跑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9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9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赛跑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radio </w:t>
      </w:r>
      <w:r>
        <w:rPr>
          <w:rFonts w:ascii="Times New Roman" w:eastAsia="楷体_GB2312" w:cs="Times New Roman"/>
          <w:color w:val="auto"/>
          <w:rPrChange w:id="9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无线电；收音机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railway </w:t>
      </w:r>
      <w:r>
        <w:rPr>
          <w:rFonts w:ascii="Times New Roman" w:eastAsia="楷体_GB2312" w:cs="Times New Roman"/>
          <w:color w:val="auto"/>
          <w:rPrChange w:id="9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99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铁路；铁道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9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99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rain </w:t>
      </w:r>
      <w:r>
        <w:rPr>
          <w:rFonts w:ascii="Times New Roman" w:eastAsia="楷体_GB2312" w:cs="Times New Roman"/>
          <w:color w:val="auto"/>
          <w:rPrChange w:id="9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9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99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9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雨；雨水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0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rainy </w:t>
      </w:r>
      <w:r>
        <w:rPr>
          <w:rFonts w:ascii="Times New Roman" w:eastAsia="楷体_GB2312" w:cs="Times New Roman"/>
          <w:color w:val="auto"/>
          <w:rPrChange w:id="10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0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有雨的，多雨的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10013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rPrChange w:id="10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raise</w:t>
      </w:r>
      <w:r>
        <w:rPr>
          <w:rFonts w:ascii="Times New Roman" w:eastAsia="楷体_GB2312" w:cs="Times New Roman"/>
          <w:color w:val="auto"/>
          <w:rPrChange w:id="100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0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举起，使升高；</w:t>
      </w:r>
      <w:r>
        <w:rPr>
          <w:rFonts w:hint="eastAsia" w:ascii="Times New Roman" w:eastAsia="楷体_GB2312" w:cs="Times New Roman"/>
          <w:color w:val="auto"/>
          <w:spacing w:val="-4"/>
          <w:rPrChange w:id="10020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</w:rPr>
          </w:rPrChange>
        </w:rPr>
        <w:t>饲养，抚养；筹钱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ins w:id="10021" w:author="lenovo" w:date="2015-09-19T19:45:00Z"/>
          <w:rFonts w:ascii="Times New Roman" w:eastAsia="楷体_GB2312" w:cs="Times New Roman"/>
          <w:color w:val="auto"/>
          <w:rPrChange w:id="100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10023" w:author="lenovo" w:date="2015-09-19T19:45:00Z">
        <w:r>
          <w:rPr>
            <w:rFonts w:ascii="Times New Roman" w:eastAsia="楷体_GB2312" w:cs="Times New Roman"/>
            <w:color w:val="auto"/>
            <w:rPrChange w:id="10024" w:author="lenovo" w:date="2015-09-26T16:45:00Z">
              <w:rPr>
                <w:rFonts w:ascii="Times New Roman" w:eastAsia="楷体_GB2312" w:cs="Times New Roman"/>
                <w:color w:val="0000FF"/>
              </w:rPr>
            </w:rPrChange>
          </w:rPr>
          <w:t xml:space="preserve">rarely           adv.                </w:t>
        </w:r>
      </w:ins>
      <w:ins w:id="10025" w:author="lenovo" w:date="2015-09-19T19:45:00Z">
        <w:r>
          <w:rPr>
            <w:rFonts w:hint="eastAsia" w:ascii="Times New Roman" w:eastAsia="楷体_GB2312" w:cs="Times New Roman"/>
            <w:color w:val="auto"/>
            <w:rPrChange w:id="10026" w:author="lenovo" w:date="2015-09-26T16:45:00Z">
              <w:rPr>
                <w:rFonts w:hint="eastAsia" w:ascii="Times New Roman" w:eastAsia="楷体_GB2312" w:cs="Times New Roman"/>
                <w:color w:val="0000FF"/>
              </w:rPr>
            </w:rPrChange>
          </w:rPr>
          <w:t>罕有；很少；不常</w:t>
        </w:r>
      </w:ins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rather </w:t>
      </w:r>
      <w:r>
        <w:rPr>
          <w:rFonts w:ascii="Times New Roman" w:eastAsia="楷体_GB2312" w:cs="Times New Roman"/>
          <w:color w:val="auto"/>
          <w:rPrChange w:id="100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0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相当，颇；宁可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reach </w:t>
      </w:r>
      <w:r>
        <w:rPr>
          <w:rFonts w:ascii="Times New Roman" w:eastAsia="楷体_GB2312" w:cs="Times New Roman"/>
          <w:color w:val="auto"/>
          <w:rPrChange w:id="100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0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到达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read</w:t>
      </w:r>
      <w:r>
        <w:rPr>
          <w:rFonts w:hint="eastAsia" w:ascii="Times New Roman" w:eastAsia="楷体_GB2312" w:cs="Times New Roman"/>
          <w:color w:val="auto"/>
          <w:rPrChange w:id="100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read</w:t>
      </w:r>
      <w:r>
        <w:rPr>
          <w:rFonts w:hint="eastAsia" w:ascii="Times New Roman" w:eastAsia="楷体_GB2312" w:cs="Times New Roman"/>
          <w:color w:val="auto"/>
          <w:rPrChange w:id="100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read) v</w:t>
      </w:r>
      <w:r>
        <w:rPr>
          <w:rFonts w:hint="eastAsia" w:ascii="Times New Roman" w:eastAsia="楷体_GB2312" w:cs="Times New Roman"/>
          <w:color w:val="auto"/>
          <w:rPrChange w:id="100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读；朗读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ready </w:t>
      </w:r>
      <w:r>
        <w:rPr>
          <w:rFonts w:ascii="Times New Roman" w:eastAsia="楷体_GB2312" w:cs="Times New Roman"/>
          <w:color w:val="auto"/>
          <w:rPrChange w:id="10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0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准备好的；乐于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real </w:t>
      </w:r>
      <w:r>
        <w:rPr>
          <w:rFonts w:ascii="Times New Roman" w:eastAsia="楷体_GB2312" w:cs="Times New Roman"/>
          <w:color w:val="auto"/>
          <w:rPrChange w:id="10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0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真实的；确实的；真正的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realize</w:t>
      </w:r>
      <w:r>
        <w:rPr>
          <w:rFonts w:ascii="Times New Roman" w:eastAsia="楷体_GB2312" w:cs="Times New Roman"/>
          <w:color w:val="auto"/>
          <w:rPrChange w:id="10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0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认识到；实现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really </w:t>
      </w:r>
      <w:r>
        <w:rPr>
          <w:rFonts w:ascii="Times New Roman" w:eastAsia="楷体_GB2312" w:cs="Times New Roman"/>
          <w:color w:val="auto"/>
          <w:rPrChange w:id="10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0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真正地；确实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reason </w:t>
      </w:r>
      <w:r>
        <w:rPr>
          <w:rFonts w:ascii="Times New Roman" w:eastAsia="楷体_GB2312" w:cs="Times New Roman"/>
          <w:color w:val="auto"/>
          <w:rPrChange w:id="10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0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理由，原因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rebuild         v</w:t>
      </w:r>
      <w:r>
        <w:rPr>
          <w:rFonts w:hint="eastAsia" w:ascii="Times New Roman" w:eastAsia="楷体_GB2312" w:cs="Times New Roman"/>
          <w:color w:val="auto"/>
          <w:rPrChange w:id="100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重建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receive </w:t>
      </w:r>
      <w:r>
        <w:rPr>
          <w:rFonts w:ascii="Times New Roman" w:eastAsia="楷体_GB2312" w:cs="Times New Roman"/>
          <w:color w:val="auto"/>
          <w:rPrChange w:id="10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0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0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0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收到，得到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0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recent </w:t>
      </w:r>
      <w:r>
        <w:rPr>
          <w:rFonts w:ascii="Times New Roman" w:eastAsia="楷体_GB2312" w:cs="Times New Roman"/>
          <w:color w:val="auto"/>
          <w:rPrChange w:id="10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1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近来的，最近的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recently</w:t>
      </w:r>
      <w:r>
        <w:rPr>
          <w:rFonts w:ascii="Times New Roman" w:eastAsia="楷体_GB2312" w:cs="Times New Roman"/>
          <w:color w:val="auto"/>
          <w:rPrChange w:id="101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1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最近；近来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recognize        v.                 </w:t>
      </w:r>
      <w:r>
        <w:rPr>
          <w:rFonts w:hint="eastAsia" w:ascii="Times New Roman" w:eastAsia="楷体_GB2312" w:cs="Times New Roman"/>
          <w:color w:val="auto"/>
          <w:rPrChange w:id="101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辨认出；认识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record</w:t>
      </w:r>
      <w:r>
        <w:rPr>
          <w:rFonts w:ascii="Times New Roman" w:eastAsia="楷体_GB2312" w:cs="Times New Roman"/>
          <w:color w:val="auto"/>
          <w:rPrChange w:id="10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1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记录；唱片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1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1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录制，录音；记录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red </w:t>
      </w:r>
      <w:r>
        <w:rPr>
          <w:rFonts w:ascii="Times New Roman" w:eastAsia="楷体_GB2312" w:cs="Times New Roman"/>
          <w:color w:val="auto"/>
          <w:rPrChange w:id="10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1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红色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0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红色的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reduce</w:t>
      </w:r>
      <w:r>
        <w:rPr>
          <w:rFonts w:ascii="Times New Roman" w:eastAsia="楷体_GB2312" w:cs="Times New Roman"/>
          <w:color w:val="auto"/>
          <w:rPrChange w:id="10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1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减少；缩减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reference        n.                 </w:t>
      </w:r>
      <w:r>
        <w:rPr>
          <w:rFonts w:hint="eastAsia" w:ascii="Times New Roman" w:eastAsia="楷体_GB2312" w:cs="Times New Roman"/>
          <w:color w:val="auto"/>
          <w:rPrChange w:id="101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编号，参考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refuse</w:t>
      </w:r>
      <w:r>
        <w:rPr>
          <w:rFonts w:ascii="Times New Roman" w:eastAsia="楷体_GB2312" w:cs="Times New Roman"/>
          <w:color w:val="auto"/>
          <w:rPrChange w:id="10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1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拒绝，不愿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regular         adj.                </w:t>
      </w:r>
      <w:r>
        <w:rPr>
          <w:rFonts w:hint="eastAsia" w:ascii="Times New Roman" w:eastAsia="楷体_GB2312" w:cs="Times New Roman"/>
          <w:color w:val="auto"/>
          <w:rPrChange w:id="101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规则的，经常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relationship      n.                 </w:t>
      </w:r>
      <w:r>
        <w:rPr>
          <w:rFonts w:hint="eastAsia" w:ascii="Times New Roman" w:eastAsia="楷体_GB2312" w:cs="Times New Roman"/>
          <w:color w:val="auto"/>
          <w:rPrChange w:id="101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关系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relative </w:t>
      </w:r>
      <w:r>
        <w:rPr>
          <w:rFonts w:ascii="Times New Roman" w:eastAsia="楷体_GB2312" w:cs="Times New Roman"/>
          <w:color w:val="auto"/>
          <w:rPrChange w:id="10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1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亲戚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relax</w:t>
      </w:r>
      <w:r>
        <w:rPr>
          <w:rFonts w:ascii="Times New Roman" w:eastAsia="楷体_GB2312" w:cs="Times New Roman"/>
          <w:color w:val="auto"/>
          <w:rPrChange w:id="10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1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（使）放松，松弛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rely</w:t>
      </w:r>
      <w:r>
        <w:rPr>
          <w:rFonts w:ascii="Times New Roman" w:eastAsia="楷体_GB2312" w:cs="Times New Roman"/>
          <w:color w:val="auto"/>
          <w:rPrChange w:id="10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1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依靠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remember</w:t>
      </w:r>
      <w:r>
        <w:rPr>
          <w:rFonts w:ascii="Times New Roman" w:eastAsia="楷体_GB2312" w:cs="Times New Roman"/>
          <w:color w:val="auto"/>
          <w:rPrChange w:id="101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1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记得；想记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repair</w:t>
      </w:r>
      <w:r>
        <w:rPr>
          <w:rFonts w:ascii="Times New Roman" w:eastAsia="楷体_GB2312" w:cs="Times New Roman"/>
          <w:color w:val="auto"/>
          <w:rPrChange w:id="101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rPrChange w:id="101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1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修理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1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repeat</w:t>
      </w:r>
      <w:r>
        <w:rPr>
          <w:rFonts w:ascii="Times New Roman" w:eastAsia="楷体_GB2312" w:cs="Times New Roman"/>
          <w:color w:val="auto"/>
          <w:rPrChange w:id="101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2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重复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reply</w:t>
      </w:r>
      <w:r>
        <w:rPr>
          <w:rFonts w:ascii="Times New Roman" w:eastAsia="楷体_GB2312" w:cs="Times New Roman"/>
          <w:color w:val="auto"/>
          <w:rPrChange w:id="10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2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．＆</w:t>
      </w:r>
      <w:r>
        <w:rPr>
          <w:rFonts w:ascii="Times New Roman" w:eastAsia="楷体_GB2312" w:cs="Times New Roman"/>
          <w:color w:val="auto"/>
          <w:rPrChange w:id="10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02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回答，答复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report </w:t>
      </w:r>
      <w:r>
        <w:rPr>
          <w:rFonts w:ascii="Times New Roman" w:eastAsia="楷体_GB2312" w:cs="Times New Roman"/>
          <w:color w:val="auto"/>
          <w:rPrChange w:id="10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2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报道；报告；成绩单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2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报告；汇报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reporter </w:t>
      </w:r>
      <w:r>
        <w:rPr>
          <w:rFonts w:ascii="Times New Roman" w:eastAsia="楷体_GB2312" w:cs="Times New Roman"/>
          <w:color w:val="auto"/>
          <w:rPrChange w:id="102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2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记者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republic</w:t>
      </w:r>
      <w:r>
        <w:rPr>
          <w:rFonts w:ascii="Times New Roman" w:eastAsia="楷体_GB2312" w:cs="Times New Roman"/>
          <w:color w:val="auto"/>
          <w:rPrChange w:id="10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2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共和国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require</w:t>
      </w:r>
      <w:r>
        <w:rPr>
          <w:rFonts w:ascii="Times New Roman" w:eastAsia="楷体_GB2312" w:cs="Times New Roman"/>
          <w:color w:val="auto"/>
          <w:rPrChange w:id="10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2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需要；要求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research</w:t>
      </w:r>
      <w:r>
        <w:rPr>
          <w:rFonts w:ascii="Times New Roman" w:eastAsia="楷体_GB2312" w:cs="Times New Roman"/>
          <w:color w:val="auto"/>
          <w:rPrChange w:id="10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2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研究，调查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resource        n.                  </w:t>
      </w:r>
      <w:r>
        <w:rPr>
          <w:rFonts w:hint="eastAsia" w:ascii="Times New Roman" w:eastAsia="楷体_GB2312" w:cs="Times New Roman"/>
          <w:color w:val="auto"/>
          <w:rPrChange w:id="102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资源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respect         v.                  </w:t>
      </w:r>
      <w:r>
        <w:rPr>
          <w:rFonts w:hint="eastAsia" w:ascii="Times New Roman" w:eastAsia="楷体_GB2312" w:cs="Times New Roman"/>
          <w:color w:val="auto"/>
          <w:rPrChange w:id="102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慎重对待，尊重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response</w:t>
      </w:r>
      <w:r>
        <w:rPr>
          <w:rFonts w:ascii="Times New Roman" w:eastAsia="楷体_GB2312" w:cs="Times New Roman"/>
          <w:color w:val="auto"/>
          <w:rPrChange w:id="10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2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响应；反应；作答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6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026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responsibility     n.                  </w:t>
      </w:r>
      <w:r>
        <w:rPr>
          <w:rFonts w:hint="eastAsia" w:ascii="Times New Roman" w:eastAsia="楷体_GB2312" w:cs="Times New Roman"/>
          <w:color w:val="auto"/>
          <w:rPrChange w:id="10265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责任，职责，责任心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responsible </w:t>
      </w:r>
      <w:r>
        <w:rPr>
          <w:rFonts w:ascii="Times New Roman" w:eastAsia="楷体_GB2312" w:cs="Times New Roman"/>
          <w:color w:val="auto"/>
          <w:rPrChange w:id="10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2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负责的；有责任的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rest </w:t>
      </w:r>
      <w:r>
        <w:rPr>
          <w:rFonts w:ascii="Times New Roman" w:eastAsia="楷体_GB2312" w:cs="Times New Roman"/>
          <w:color w:val="auto"/>
          <w:rPrChange w:id="102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2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休息；剩余部分；其余的人（物）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2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v.                  </w:t>
      </w:r>
      <w:r>
        <w:rPr>
          <w:rFonts w:hint="eastAsia" w:ascii="Times New Roman" w:eastAsia="楷体_GB2312" w:cs="Times New Roman"/>
          <w:color w:val="auto"/>
          <w:rPrChange w:id="102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休息，歇息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restaurant </w:t>
      </w:r>
      <w:r>
        <w:rPr>
          <w:rFonts w:ascii="Times New Roman" w:eastAsia="楷体_GB2312" w:cs="Times New Roman"/>
          <w:color w:val="auto"/>
          <w:rPrChange w:id="102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2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2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饭馆；饭店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result</w:t>
      </w:r>
      <w:r>
        <w:rPr>
          <w:rFonts w:ascii="Times New Roman" w:eastAsia="楷体_GB2312" w:cs="Times New Roman"/>
          <w:color w:val="auto"/>
          <w:rPrChange w:id="10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2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结果；成果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retired </w:t>
      </w:r>
      <w:r>
        <w:rPr>
          <w:rFonts w:ascii="Times New Roman" w:eastAsia="楷体_GB2312" w:cs="Times New Roman"/>
          <w:color w:val="auto"/>
          <w:rPrChange w:id="102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2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3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退休的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return</w:t>
      </w:r>
      <w:r>
        <w:rPr>
          <w:rFonts w:ascii="Times New Roman" w:eastAsia="楷体_GB2312" w:cs="Times New Roman"/>
          <w:color w:val="auto"/>
          <w:rPrChange w:id="103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3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回来，返回；归还；偿还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review</w:t>
      </w:r>
      <w:r>
        <w:rPr>
          <w:rFonts w:ascii="Times New Roman" w:eastAsia="楷体_GB2312" w:cs="Times New Roman"/>
          <w:color w:val="auto"/>
          <w:rPrChange w:id="103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rPrChange w:id="103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复习，评论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1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031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reuse            v.                  </w:t>
      </w:r>
      <w:r>
        <w:rPr>
          <w:rFonts w:hint="eastAsia" w:ascii="Times New Roman" w:eastAsia="楷体_GB2312" w:cs="Times New Roman"/>
          <w:color w:val="auto"/>
          <w:rPrChange w:id="10319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再利用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rice </w:t>
      </w:r>
      <w:r>
        <w:rPr>
          <w:rFonts w:ascii="Times New Roman" w:eastAsia="楷体_GB2312" w:cs="Times New Roman"/>
          <w:color w:val="auto"/>
          <w:rPrChange w:id="10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3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稻；米；米饭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rich </w:t>
      </w:r>
      <w:r>
        <w:rPr>
          <w:rFonts w:ascii="Times New Roman" w:eastAsia="楷体_GB2312" w:cs="Times New Roman"/>
          <w:color w:val="auto"/>
          <w:rPrChange w:id="10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3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富裕的；有钱的；味道浓的；重油的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rid</w:t>
      </w:r>
      <w:r>
        <w:rPr>
          <w:rFonts w:ascii="Times New Roman" w:eastAsia="楷体_GB2312" w:cs="Times New Roman"/>
          <w:color w:val="auto"/>
          <w:rPrChange w:id="10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3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使摆脱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ride</w:t>
      </w:r>
      <w:r>
        <w:rPr>
          <w:rFonts w:hint="eastAsia" w:ascii="Times New Roman" w:eastAsia="楷体_GB2312" w:cs="Times New Roman"/>
          <w:color w:val="auto"/>
          <w:rPrChange w:id="103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rode</w:t>
      </w:r>
      <w:r>
        <w:rPr>
          <w:rFonts w:hint="eastAsia" w:ascii="Times New Roman" w:eastAsia="楷体_GB2312" w:cs="Times New Roman"/>
          <w:color w:val="auto"/>
          <w:rPrChange w:id="103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3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ridden</w:t>
      </w:r>
      <w:r>
        <w:rPr>
          <w:rFonts w:hint="eastAsia" w:ascii="Times New Roman" w:eastAsia="楷体_GB2312" w:cs="Times New Roman"/>
          <w:color w:val="auto"/>
          <w:rPrChange w:id="103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3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v</w:t>
      </w:r>
      <w:r>
        <w:rPr>
          <w:rFonts w:hint="eastAsia" w:ascii="Times New Roman" w:eastAsia="楷体_GB2312" w:cs="Times New Roman"/>
          <w:color w:val="auto"/>
          <w:rPrChange w:id="103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骑（马、自行车等）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n.</w:t>
      </w:r>
      <w:r>
        <w:rPr>
          <w:rFonts w:ascii="Times New Roman" w:eastAsia="楷体_GB2312" w:cs="Times New Roman"/>
          <w:color w:val="auto"/>
          <w:rPrChange w:id="10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乘车旅行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right </w:t>
      </w:r>
      <w:r>
        <w:rPr>
          <w:rFonts w:ascii="Times New Roman" w:eastAsia="楷体_GB2312" w:cs="Times New Roman"/>
          <w:color w:val="auto"/>
          <w:rPrChange w:id="10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3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对；正确的；恰当的；右边的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3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正确地；恰恰；向右，在右边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右；权利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4"/>
          <w:rPrChange w:id="10375" w:author="lenovo" w:date="2015-09-26T16:45:00Z">
            <w:rPr>
              <w:rFonts w:ascii="Times New Roman" w:eastAsia="楷体_GB2312" w:cs="Times New Roman"/>
              <w:color w:val="0000FF"/>
              <w:spacing w:val="-4"/>
            </w:rPr>
          </w:rPrChange>
        </w:rPr>
      </w:pPr>
      <w:r>
        <w:rPr>
          <w:rFonts w:ascii="Times New Roman" w:eastAsia="楷体_GB2312" w:cs="Times New Roman"/>
          <w:color w:val="auto"/>
          <w:rPrChange w:id="103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ring (rang rung</w:t>
      </w:r>
      <w:r>
        <w:rPr>
          <w:rFonts w:hint="eastAsia" w:ascii="Times New Roman" w:eastAsia="楷体_GB2312" w:cs="Times New Roman"/>
          <w:color w:val="auto"/>
          <w:rPrChange w:id="103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3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4"/>
          <w:rPrChange w:id="10382" w:author="lenovo" w:date="2015-09-26T16:45:00Z">
            <w:rPr>
              <w:rFonts w:hint="eastAsia" w:ascii="Times New Roman" w:eastAsia="楷体_GB2312" w:cs="Times New Roman"/>
              <w:color w:val="0000FF"/>
              <w:spacing w:val="-4"/>
            </w:rPr>
          </w:rPrChange>
        </w:rPr>
        <w:t>（钟，铃等）响；摇铃；打电话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3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打电话，铃声；环形物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rise (rose, risen)</w:t>
      </w:r>
      <w:r>
        <w:rPr>
          <w:rFonts w:ascii="Times New Roman" w:eastAsia="楷体_GB2312" w:cs="Times New Roman"/>
          <w:color w:val="auto"/>
          <w:rPrChange w:id="10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3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3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3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上升，上涨；起立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river </w:t>
      </w:r>
      <w:r>
        <w:rPr>
          <w:rFonts w:ascii="Times New Roman" w:eastAsia="楷体_GB2312" w:cs="Times New Roman"/>
          <w:color w:val="auto"/>
          <w:rPrChange w:id="10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3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3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江，河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road </w:t>
      </w:r>
      <w:r>
        <w:rPr>
          <w:rFonts w:ascii="Times New Roman" w:eastAsia="楷体_GB2312" w:cs="Times New Roman"/>
          <w:color w:val="auto"/>
          <w:rPrChange w:id="104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路；道路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roast</w:t>
      </w:r>
      <w:r>
        <w:rPr>
          <w:rFonts w:ascii="Times New Roman" w:eastAsia="楷体_GB2312" w:cs="Times New Roman"/>
          <w:color w:val="auto"/>
          <w:rPrChange w:id="10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4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烤（肉）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rob</w:t>
      </w:r>
      <w:r>
        <w:rPr>
          <w:rFonts w:ascii="Times New Roman" w:eastAsia="楷体_GB2312" w:cs="Times New Roman"/>
          <w:color w:val="auto"/>
          <w:rPrChange w:id="104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抢夺，抢劫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robbery</w:t>
      </w:r>
      <w:r>
        <w:rPr>
          <w:rFonts w:ascii="Times New Roman" w:eastAsia="楷体_GB2312" w:cs="Times New Roman"/>
          <w:color w:val="auto"/>
          <w:rPrChange w:id="10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抢劫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robot</w:t>
      </w:r>
      <w:r>
        <w:rPr>
          <w:rFonts w:ascii="Times New Roman" w:eastAsia="楷体_GB2312" w:cs="Times New Roman"/>
          <w:color w:val="auto"/>
          <w:rPrChange w:id="10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机器人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rock </w:t>
      </w:r>
      <w:r>
        <w:rPr>
          <w:rFonts w:ascii="Times New Roman" w:eastAsia="楷体_GB2312" w:cs="Times New Roman"/>
          <w:color w:val="auto"/>
          <w:rPrChange w:id="104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岩石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rocket </w:t>
      </w:r>
      <w:r>
        <w:rPr>
          <w:rFonts w:ascii="Times New Roman" w:eastAsia="楷体_GB2312" w:cs="Times New Roman"/>
          <w:color w:val="auto"/>
          <w:rPrChange w:id="10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火箭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room </w:t>
      </w:r>
      <w:r>
        <w:rPr>
          <w:rFonts w:ascii="Times New Roman" w:eastAsia="楷体_GB2312" w:cs="Times New Roman"/>
          <w:color w:val="auto"/>
          <w:rPrChange w:id="10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房间，室；空间；地方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root </w:t>
      </w:r>
      <w:r>
        <w:rPr>
          <w:rFonts w:ascii="Times New Roman" w:eastAsia="楷体_GB2312" w:cs="Times New Roman"/>
          <w:color w:val="auto"/>
          <w:rPrChange w:id="10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根；根源；起源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rope </w:t>
      </w:r>
      <w:r>
        <w:rPr>
          <w:rFonts w:ascii="Times New Roman" w:eastAsia="楷体_GB2312" w:cs="Times New Roman"/>
          <w:color w:val="auto"/>
          <w:rPrChange w:id="104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4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绳子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rose</w:t>
      </w:r>
      <w:r>
        <w:rPr>
          <w:rFonts w:ascii="Times New Roman" w:eastAsia="楷体_GB2312" w:cs="Times New Roman"/>
          <w:color w:val="auto"/>
          <w:rPrChange w:id="10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4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玫瑰花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rough</w:t>
      </w:r>
      <w:r>
        <w:rPr>
          <w:rFonts w:ascii="Times New Roman" w:eastAsia="楷体_GB2312" w:cs="Times New Roman"/>
          <w:color w:val="auto"/>
          <w:rPrChange w:id="10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4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粗糙的；不平的；风浪急的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round </w:t>
      </w:r>
      <w:r>
        <w:rPr>
          <w:rFonts w:ascii="Times New Roman" w:eastAsia="楷体_GB2312" w:cs="Times New Roman"/>
          <w:color w:val="auto"/>
          <w:rPrChange w:id="10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4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圆的；球形的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4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4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4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4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4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环绕地；在周围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4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rPrChange w:id="10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04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环绕一周；围着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row </w:t>
      </w:r>
      <w:r>
        <w:rPr>
          <w:rFonts w:ascii="Times New Roman" w:eastAsia="楷体_GB2312" w:cs="Times New Roman"/>
          <w:color w:val="auto"/>
          <w:rPrChange w:id="105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5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（一）排，（一）行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rubbish </w:t>
      </w:r>
      <w:r>
        <w:rPr>
          <w:rFonts w:ascii="Times New Roman" w:eastAsia="楷体_GB2312" w:cs="Times New Roman"/>
          <w:color w:val="auto"/>
          <w:rPrChange w:id="105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5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垃圾；废物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1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051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rude            adj.                </w:t>
      </w:r>
      <w:r>
        <w:rPr>
          <w:rFonts w:hint="eastAsia" w:ascii="Times New Roman" w:eastAsia="楷体_GB2312" w:cs="Times New Roman"/>
          <w:color w:val="auto"/>
          <w:rPrChange w:id="10518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无礼的，粗鲁的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rule </w:t>
      </w:r>
      <w:r>
        <w:rPr>
          <w:rFonts w:ascii="Times New Roman" w:eastAsia="楷体_GB2312" w:cs="Times New Roman"/>
          <w:color w:val="auto"/>
          <w:rPrChange w:id="105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5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规则；规定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5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rPrChange w:id="105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统治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run</w:t>
      </w:r>
      <w:r>
        <w:rPr>
          <w:rFonts w:hint="eastAsia" w:ascii="Times New Roman" w:eastAsia="楷体_GB2312" w:cs="Times New Roman"/>
          <w:color w:val="auto"/>
          <w:rPrChange w:id="105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ran</w:t>
      </w:r>
      <w:r>
        <w:rPr>
          <w:rFonts w:hint="eastAsia" w:ascii="Times New Roman" w:eastAsia="楷体_GB2312" w:cs="Times New Roman"/>
          <w:color w:val="auto"/>
          <w:rPrChange w:id="105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run</w:t>
      </w:r>
      <w:r>
        <w:rPr>
          <w:rFonts w:hint="eastAsia" w:ascii="Times New Roman" w:eastAsia="楷体_GB2312" w:cs="Times New Roman"/>
          <w:color w:val="auto"/>
          <w:rPrChange w:id="105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5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跑；奔跑；经营；管理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5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跑，奔跑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rush</w:t>
      </w:r>
      <w:r>
        <w:rPr>
          <w:rFonts w:ascii="Times New Roman" w:eastAsia="楷体_GB2312" w:cs="Times New Roman"/>
          <w:color w:val="auto"/>
          <w:rPrChange w:id="10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5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冲，奔跑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S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sad </w:t>
      </w:r>
      <w:r>
        <w:rPr>
          <w:rFonts w:ascii="Times New Roman" w:eastAsia="楷体_GB2312" w:cs="Times New Roman"/>
          <w:color w:val="auto"/>
          <w:rPrChange w:id="105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5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（使人）悲伤的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6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056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sadly            adv.               </w:t>
      </w:r>
      <w:r>
        <w:rPr>
          <w:rFonts w:hint="eastAsia" w:ascii="Times New Roman" w:eastAsia="楷体_GB2312" w:cs="Times New Roman"/>
          <w:color w:val="auto"/>
          <w:rPrChange w:id="10562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悲哀地，忧愁地，令人遗憾地，不幸地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safe </w:t>
      </w:r>
      <w:r>
        <w:rPr>
          <w:rFonts w:ascii="Times New Roman" w:eastAsia="楷体_GB2312" w:cs="Times New Roman"/>
          <w:color w:val="auto"/>
          <w:rPrChange w:id="105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5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安全的；平安的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5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保险柜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safely</w:t>
      </w:r>
      <w:r>
        <w:rPr>
          <w:rFonts w:ascii="Times New Roman" w:eastAsia="楷体_GB2312" w:cs="Times New Roman"/>
          <w:color w:val="auto"/>
          <w:rPrChange w:id="105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5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安全地；平安地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safety </w:t>
      </w:r>
      <w:r>
        <w:rPr>
          <w:rFonts w:ascii="Times New Roman" w:eastAsia="楷体_GB2312" w:cs="Times New Roman"/>
          <w:color w:val="auto"/>
          <w:rPrChange w:id="105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5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安全，平安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salad </w:t>
      </w:r>
      <w:r>
        <w:rPr>
          <w:rFonts w:ascii="Times New Roman" w:eastAsia="楷体_GB2312" w:cs="Times New Roman"/>
          <w:color w:val="auto"/>
          <w:rPrChange w:id="105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5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5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5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5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色拉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5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salary          n.                  </w:t>
      </w:r>
      <w:r>
        <w:rPr>
          <w:rFonts w:hint="eastAsia" w:ascii="Times New Roman" w:eastAsia="楷体_GB2312" w:cs="Times New Roman"/>
          <w:color w:val="auto"/>
          <w:rPrChange w:id="105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薪金，薪水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sale</w:t>
      </w:r>
      <w:r>
        <w:rPr>
          <w:rFonts w:ascii="Times New Roman" w:eastAsia="楷体_GB2312" w:cs="Times New Roman"/>
          <w:color w:val="auto"/>
          <w:rPrChange w:id="106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卖，出售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salt </w:t>
      </w:r>
      <w:r>
        <w:rPr>
          <w:rFonts w:ascii="Times New Roman" w:eastAsia="楷体_GB2312" w:cs="Times New Roman"/>
          <w:color w:val="auto"/>
          <w:rPrChange w:id="106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same </w:t>
      </w:r>
      <w:r>
        <w:rPr>
          <w:rFonts w:ascii="Times New Roman" w:eastAsia="楷体_GB2312" w:cs="Times New Roman"/>
          <w:color w:val="auto"/>
          <w:rPrChange w:id="106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6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同样的；同一的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06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同样的事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sandwich </w:t>
      </w:r>
      <w:r>
        <w:rPr>
          <w:rFonts w:ascii="Times New Roman" w:eastAsia="楷体_GB2312" w:cs="Times New Roman"/>
          <w:color w:val="auto"/>
          <w:rPrChange w:id="106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三明治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satisfied </w:t>
      </w:r>
      <w:r>
        <w:rPr>
          <w:rFonts w:ascii="Times New Roman" w:eastAsia="楷体_GB2312" w:cs="Times New Roman"/>
          <w:color w:val="auto"/>
          <w:rPrChange w:id="106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6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满足的，满意的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40" w:author="lenovo" w:date="2015-09-26T16:45:00Z">
            <w:rPr>
              <w:rFonts w:ascii="Times New Roman" w:eastAsia="楷体_GB2312" w:cs="Times New Roman"/>
              <w:color w:val="E36C0A"/>
            </w:rPr>
          </w:rPrChange>
        </w:rPr>
      </w:pPr>
      <w:r>
        <w:rPr>
          <w:rFonts w:ascii="Times New Roman" w:eastAsia="楷体_GB2312" w:cs="Times New Roman"/>
          <w:color w:val="auto"/>
          <w:rPrChange w:id="10641" w:author="lenovo" w:date="2015-09-26T16:45:00Z">
            <w:rPr>
              <w:rFonts w:ascii="Times New Roman" w:eastAsia="楷体_GB2312" w:cs="Times New Roman"/>
              <w:color w:val="E36C0A"/>
            </w:rPr>
          </w:rPrChange>
        </w:rPr>
        <w:t xml:space="preserve">satisfying        adj.                </w:t>
      </w:r>
      <w:r>
        <w:rPr>
          <w:rFonts w:hint="eastAsia" w:ascii="Times New Roman" w:eastAsia="楷体_GB2312" w:cs="Times New Roman"/>
          <w:color w:val="auto"/>
          <w:rPrChange w:id="10642" w:author="lenovo" w:date="2015-09-26T16:45:00Z">
            <w:rPr>
              <w:rFonts w:hint="eastAsia" w:ascii="Times New Roman" w:eastAsia="楷体_GB2312" w:cs="Times New Roman"/>
              <w:color w:val="E36C0A"/>
            </w:rPr>
          </w:rPrChange>
        </w:rPr>
        <w:t>令人满意的；令人满足的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Saturday</w:t>
      </w:r>
      <w:r>
        <w:rPr>
          <w:rFonts w:ascii="Times New Roman" w:eastAsia="楷体_GB2312" w:cs="Times New Roman"/>
          <w:color w:val="auto"/>
          <w:rPrChange w:id="10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sauce </w:t>
      </w:r>
      <w:r>
        <w:rPr>
          <w:rFonts w:ascii="Times New Roman" w:eastAsia="楷体_GB2312" w:cs="Times New Roman"/>
          <w:color w:val="auto"/>
          <w:rPrChange w:id="10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酱汁；调味汁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save </w:t>
      </w:r>
      <w:r>
        <w:rPr>
          <w:rFonts w:ascii="Times New Roman" w:eastAsia="楷体_GB2312" w:cs="Times New Roman"/>
          <w:color w:val="auto"/>
          <w:rPrChange w:id="10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6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救，挽救；节省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say</w:t>
      </w:r>
      <w:r>
        <w:rPr>
          <w:rFonts w:hint="eastAsia" w:ascii="Times New Roman" w:eastAsia="楷体_GB2312" w:cs="Times New Roman"/>
          <w:color w:val="auto"/>
          <w:rPrChange w:id="106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said</w:t>
      </w:r>
      <w:r>
        <w:rPr>
          <w:rFonts w:hint="eastAsia" w:ascii="Times New Roman" w:eastAsia="楷体_GB2312" w:cs="Times New Roman"/>
          <w:color w:val="auto"/>
          <w:rPrChange w:id="106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6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said) </w:t>
      </w:r>
      <w:r>
        <w:rPr>
          <w:rFonts w:ascii="Times New Roman" w:eastAsia="楷体_GB2312" w:cs="Times New Roman"/>
          <w:color w:val="auto"/>
          <w:rPrChange w:id="106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6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说；讲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saying </w:t>
      </w:r>
      <w:r>
        <w:rPr>
          <w:rFonts w:ascii="Times New Roman" w:eastAsia="楷体_GB2312" w:cs="Times New Roman"/>
          <w:color w:val="auto"/>
          <w:rPrChange w:id="106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谚语，俗语；格言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school </w:t>
      </w:r>
      <w:r>
        <w:rPr>
          <w:rFonts w:ascii="Times New Roman" w:eastAsia="楷体_GB2312" w:cs="Times New Roman"/>
          <w:color w:val="auto"/>
          <w:rPrChange w:id="10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science </w:t>
      </w:r>
      <w:r>
        <w:rPr>
          <w:rFonts w:ascii="Times New Roman" w:eastAsia="楷体_GB2312" w:cs="Times New Roman"/>
          <w:color w:val="auto"/>
          <w:rPrChange w:id="10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6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6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6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科学；自然科学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6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scientist </w:t>
      </w:r>
      <w:r>
        <w:rPr>
          <w:rFonts w:ascii="Times New Roman" w:eastAsia="楷体_GB2312" w:cs="Times New Roman"/>
          <w:color w:val="auto"/>
          <w:rPrChange w:id="10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科学家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score</w:t>
      </w:r>
      <w:r>
        <w:rPr>
          <w:rFonts w:ascii="Times New Roman" w:eastAsia="楷体_GB2312" w:cs="Times New Roman"/>
          <w:color w:val="auto"/>
          <w:rPrChange w:id="10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得分，分数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screen </w:t>
      </w:r>
      <w:r>
        <w:rPr>
          <w:rFonts w:ascii="Times New Roman" w:eastAsia="楷体_GB2312" w:cs="Times New Roman"/>
          <w:color w:val="auto"/>
          <w:rPrChange w:id="107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屏幕；荧光屏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sea </w:t>
      </w:r>
      <w:r>
        <w:rPr>
          <w:rFonts w:ascii="Times New Roman" w:eastAsia="楷体_GB2312" w:cs="Times New Roman"/>
          <w:color w:val="auto"/>
          <w:rPrChange w:id="107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海；海洋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seafood </w:t>
      </w:r>
      <w:r>
        <w:rPr>
          <w:rFonts w:ascii="Times New Roman" w:eastAsia="楷体_GB2312" w:cs="Times New Roman"/>
          <w:color w:val="auto"/>
          <w:rPrChange w:id="10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海鲜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search</w:t>
      </w:r>
      <w:r>
        <w:rPr>
          <w:rFonts w:ascii="Times New Roman" w:eastAsia="楷体_GB2312" w:cs="Times New Roman"/>
          <w:color w:val="auto"/>
          <w:rPrChange w:id="10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7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．＆</w:t>
      </w:r>
      <w:r>
        <w:rPr>
          <w:rFonts w:ascii="Times New Roman" w:eastAsia="楷体_GB2312" w:cs="Times New Roman"/>
          <w:color w:val="auto"/>
          <w:rPrChange w:id="107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07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搜寻，搜查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seaside </w:t>
      </w:r>
      <w:r>
        <w:rPr>
          <w:rFonts w:ascii="Times New Roman" w:eastAsia="楷体_GB2312" w:cs="Times New Roman"/>
          <w:color w:val="auto"/>
          <w:rPrChange w:id="107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海滨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season </w:t>
      </w:r>
      <w:r>
        <w:rPr>
          <w:rFonts w:ascii="Times New Roman" w:eastAsia="楷体_GB2312" w:cs="Times New Roman"/>
          <w:color w:val="auto"/>
          <w:rPrChange w:id="107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季；季节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seat </w:t>
      </w:r>
      <w:r>
        <w:rPr>
          <w:rFonts w:ascii="Times New Roman" w:eastAsia="楷体_GB2312" w:cs="Times New Roman"/>
          <w:color w:val="auto"/>
          <w:rPrChange w:id="107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座位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second </w:t>
      </w:r>
      <w:r>
        <w:rPr>
          <w:rFonts w:ascii="Times New Roman" w:eastAsia="楷体_GB2312" w:cs="Times New Roman"/>
          <w:color w:val="auto"/>
          <w:rPrChange w:id="107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第二人；秒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7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0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第二位的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7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第二位；其次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secondary </w:t>
      </w:r>
      <w:r>
        <w:rPr>
          <w:rFonts w:ascii="Times New Roman" w:eastAsia="楷体_GB2312" w:cs="Times New Roman"/>
          <w:color w:val="auto"/>
          <w:rPrChange w:id="10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7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中等的；第二的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secret </w:t>
      </w:r>
      <w:r>
        <w:rPr>
          <w:rFonts w:ascii="Times New Roman" w:eastAsia="楷体_GB2312" w:cs="Times New Roman"/>
          <w:color w:val="auto"/>
          <w:rPrChange w:id="10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7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7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秘密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7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secretary</w:t>
      </w:r>
      <w:r>
        <w:rPr>
          <w:rFonts w:ascii="Times New Roman" w:eastAsia="楷体_GB2312" w:cs="Times New Roman"/>
          <w:color w:val="auto"/>
          <w:rPrChange w:id="107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7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0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7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秘书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section </w:t>
      </w:r>
      <w:r>
        <w:rPr>
          <w:rFonts w:ascii="Times New Roman" w:eastAsia="楷体_GB2312" w:cs="Times New Roman"/>
          <w:color w:val="auto"/>
          <w:rPrChange w:id="10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8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部分；部门；栏目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8"/>
          <w:rPrChange w:id="10806" w:author="lenovo" w:date="2015-09-26T16:45:00Z">
            <w:rPr>
              <w:rFonts w:ascii="Times New Roman" w:eastAsia="楷体_GB2312" w:cs="Times New Roman"/>
              <w:color w:val="0000FF"/>
              <w:spacing w:val="-8"/>
            </w:rPr>
          </w:rPrChange>
        </w:rPr>
      </w:pPr>
      <w:r>
        <w:rPr>
          <w:rFonts w:ascii="Times New Roman" w:eastAsia="楷体_GB2312" w:cs="Times New Roman"/>
          <w:color w:val="auto"/>
          <w:rPrChange w:id="10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see</w:t>
      </w:r>
      <w:r>
        <w:rPr>
          <w:rFonts w:hint="eastAsia" w:ascii="Times New Roman" w:eastAsia="楷体_GB2312" w:cs="Times New Roman"/>
          <w:color w:val="auto"/>
          <w:rPrChange w:id="108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8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saw</w:t>
      </w:r>
      <w:r>
        <w:rPr>
          <w:rFonts w:hint="eastAsia" w:ascii="Times New Roman" w:eastAsia="楷体_GB2312" w:cs="Times New Roman"/>
          <w:color w:val="auto"/>
          <w:rPrChange w:id="108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8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seen</w:t>
      </w:r>
      <w:r>
        <w:rPr>
          <w:rFonts w:hint="eastAsia" w:ascii="Times New Roman" w:eastAsia="楷体_GB2312" w:cs="Times New Roman"/>
          <w:color w:val="auto"/>
          <w:rPrChange w:id="108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8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8"/>
          <w:rPrChange w:id="10817" w:author="lenovo" w:date="2015-09-26T16:45:00Z">
            <w:rPr>
              <w:rFonts w:hint="eastAsia" w:ascii="Times New Roman" w:eastAsia="楷体_GB2312" w:cs="Times New Roman"/>
              <w:color w:val="0000FF"/>
              <w:spacing w:val="-8"/>
            </w:rPr>
          </w:rPrChange>
        </w:rPr>
        <w:t>看见，看到；领会；理解；拜访；会见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1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081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seed            n.                  </w:t>
      </w:r>
      <w:r>
        <w:rPr>
          <w:rFonts w:hint="eastAsia" w:ascii="Times New Roman" w:eastAsia="楷体_GB2312" w:cs="Times New Roman"/>
          <w:color w:val="auto"/>
          <w:rPrChange w:id="1082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种子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seem</w:t>
      </w:r>
      <w:r>
        <w:rPr>
          <w:rFonts w:ascii="Times New Roman" w:eastAsia="楷体_GB2312" w:cs="Times New Roman"/>
          <w:color w:val="auto"/>
          <w:rPrChange w:id="108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8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似乎；好像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seldom          adv.               </w:t>
      </w:r>
      <w:r>
        <w:rPr>
          <w:rFonts w:hint="eastAsia" w:ascii="Times New Roman" w:eastAsia="楷体_GB2312" w:cs="Times New Roman"/>
          <w:color w:val="auto"/>
          <w:rPrChange w:id="108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很少，不常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select</w:t>
      </w:r>
      <w:r>
        <w:rPr>
          <w:rFonts w:ascii="Times New Roman" w:eastAsia="楷体_GB2312" w:cs="Times New Roman"/>
          <w:color w:val="auto"/>
          <w:rPrChange w:id="108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08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选择，挑选，选拔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sell</w:t>
      </w:r>
      <w:r>
        <w:rPr>
          <w:rFonts w:hint="eastAsia" w:ascii="Times New Roman" w:eastAsia="楷体_GB2312" w:cs="Times New Roman"/>
          <w:color w:val="auto"/>
          <w:rPrChange w:id="108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8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sold</w:t>
      </w:r>
      <w:r>
        <w:rPr>
          <w:rFonts w:hint="eastAsia" w:ascii="Times New Roman" w:eastAsia="楷体_GB2312" w:cs="Times New Roman"/>
          <w:color w:val="auto"/>
          <w:rPrChange w:id="108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8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sold</w:t>
      </w:r>
      <w:r>
        <w:rPr>
          <w:rFonts w:hint="eastAsia" w:ascii="Times New Roman" w:eastAsia="楷体_GB2312" w:cs="Times New Roman"/>
          <w:color w:val="auto"/>
          <w:rPrChange w:id="108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8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08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卖；售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send</w:t>
      </w:r>
      <w:r>
        <w:rPr>
          <w:rFonts w:hint="eastAsia" w:ascii="Times New Roman" w:eastAsia="楷体_GB2312" w:cs="Times New Roman"/>
          <w:color w:val="auto"/>
          <w:rPrChange w:id="108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sent</w:t>
      </w:r>
      <w:r>
        <w:rPr>
          <w:rFonts w:hint="eastAsia" w:ascii="Times New Roman" w:eastAsia="楷体_GB2312" w:cs="Times New Roman"/>
          <w:color w:val="auto"/>
          <w:rPrChange w:id="108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8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sent</w:t>
      </w:r>
      <w:r>
        <w:rPr>
          <w:rFonts w:hint="eastAsia" w:ascii="Times New Roman" w:eastAsia="楷体_GB2312" w:cs="Times New Roman"/>
          <w:color w:val="auto"/>
          <w:rPrChange w:id="108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8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08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打发；派遣；送；邮寄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senior </w:t>
      </w:r>
      <w:r>
        <w:rPr>
          <w:rFonts w:ascii="Times New Roman" w:eastAsia="楷体_GB2312" w:cs="Times New Roman"/>
          <w:color w:val="auto"/>
          <w:rPrChange w:id="108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8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年长的，高级的，高年级的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sense </w:t>
      </w:r>
      <w:r>
        <w:rPr>
          <w:rFonts w:ascii="Times New Roman" w:eastAsia="楷体_GB2312" w:cs="Times New Roman"/>
          <w:color w:val="auto"/>
          <w:rPrChange w:id="10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8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感觉；意识；感官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sentence </w:t>
      </w:r>
      <w:r>
        <w:rPr>
          <w:rFonts w:ascii="Times New Roman" w:eastAsia="楷体_GB2312" w:cs="Times New Roman"/>
          <w:color w:val="auto"/>
          <w:rPrChange w:id="108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8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句子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September </w:t>
      </w:r>
      <w:r>
        <w:rPr>
          <w:rFonts w:ascii="Times New Roman" w:eastAsia="楷体_GB2312" w:cs="Times New Roman"/>
          <w:color w:val="auto"/>
          <w:rPrChange w:id="10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8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九月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serious </w:t>
      </w:r>
      <w:r>
        <w:rPr>
          <w:rFonts w:ascii="Times New Roman" w:eastAsia="楷体_GB2312" w:cs="Times New Roman"/>
          <w:color w:val="auto"/>
          <w:rPrChange w:id="108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8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8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严肃的；严重的；认真的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8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8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seriously </w:t>
      </w:r>
      <w:r>
        <w:rPr>
          <w:rFonts w:ascii="Times New Roman" w:eastAsia="楷体_GB2312" w:cs="Times New Roman"/>
          <w:color w:val="auto"/>
          <w:rPrChange w:id="108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08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8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严肃地；严重地；认真地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serve</w:t>
      </w:r>
      <w:r>
        <w:rPr>
          <w:rFonts w:ascii="Times New Roman" w:eastAsia="楷体_GB2312" w:cs="Times New Roman"/>
          <w:color w:val="auto"/>
          <w:rPrChange w:id="109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9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招待（顾客等），为</w:t>
      </w:r>
      <w:r>
        <w:rPr>
          <w:rFonts w:ascii="Times New Roman" w:eastAsia="楷体_GB2312" w:cs="Times New Roman"/>
          <w:color w:val="auto"/>
          <w:rPrChange w:id="109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09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服务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service </w:t>
      </w:r>
      <w:r>
        <w:rPr>
          <w:rFonts w:ascii="Times New Roman" w:eastAsia="楷体_GB2312" w:cs="Times New Roman"/>
          <w:color w:val="auto"/>
          <w:rPrChange w:id="10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9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服务；公用事业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set</w:t>
      </w:r>
      <w:r>
        <w:rPr>
          <w:rFonts w:hint="eastAsia" w:ascii="Times New Roman" w:eastAsia="楷体_GB2312" w:cs="Times New Roman"/>
          <w:color w:val="auto"/>
          <w:rPrChange w:id="109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9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set</w:t>
      </w:r>
      <w:r>
        <w:rPr>
          <w:rFonts w:hint="eastAsia" w:ascii="Times New Roman" w:eastAsia="楷体_GB2312" w:cs="Times New Roman"/>
          <w:color w:val="auto"/>
          <w:rPrChange w:id="109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9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set</w:t>
      </w:r>
      <w:r>
        <w:rPr>
          <w:rFonts w:hint="eastAsia" w:ascii="Times New Roman" w:eastAsia="楷体_GB2312" w:cs="Times New Roman"/>
          <w:color w:val="auto"/>
          <w:rPrChange w:id="109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9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9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释放，安置；树立（榜样）；创造（记录）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settle           v.                 </w:t>
      </w:r>
      <w:r>
        <w:rPr>
          <w:rFonts w:hint="eastAsia" w:ascii="Times New Roman" w:eastAsia="楷体_GB2312" w:cs="Times New Roman"/>
          <w:color w:val="auto"/>
          <w:rPrChange w:id="109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安家，定居；解决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several </w:t>
      </w:r>
      <w:r>
        <w:rPr>
          <w:rFonts w:ascii="Times New Roman" w:eastAsia="楷体_GB2312" w:cs="Times New Roman"/>
          <w:color w:val="auto"/>
          <w:rPrChange w:id="109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09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几个，数个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shake</w:t>
      </w:r>
      <w:r>
        <w:rPr>
          <w:rFonts w:hint="eastAsia" w:ascii="Times New Roman" w:eastAsia="楷体_GB2312" w:cs="Times New Roman"/>
          <w:color w:val="auto"/>
          <w:rPrChange w:id="109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09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shook</w:t>
      </w:r>
      <w:r>
        <w:rPr>
          <w:rFonts w:hint="eastAsia" w:ascii="Times New Roman" w:eastAsia="楷体_GB2312" w:cs="Times New Roman"/>
          <w:color w:val="auto"/>
          <w:rPrChange w:id="109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0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shaken</w:t>
      </w:r>
      <w:r>
        <w:rPr>
          <w:rFonts w:hint="eastAsia" w:ascii="Times New Roman" w:eastAsia="楷体_GB2312" w:cs="Times New Roman"/>
          <w:color w:val="auto"/>
          <w:rPrChange w:id="109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09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握（手），摇（头）；使震动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shall (should</w:t>
      </w:r>
      <w:r>
        <w:rPr>
          <w:rFonts w:hint="eastAsia" w:ascii="Times New Roman" w:eastAsia="楷体_GB2312" w:cs="Times New Roman"/>
          <w:color w:val="auto"/>
          <w:rPrChange w:id="109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rPrChange w:id="109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9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（表示将来）将要，会；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09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（用来征求意见）</w:t>
      </w:r>
      <w:r>
        <w:rPr>
          <w:rFonts w:ascii="Times New Roman" w:eastAsia="楷体_GB2312" w:cs="Times New Roman"/>
          <w:color w:val="auto"/>
          <w:rPrChange w:id="10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09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好吗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shame </w:t>
      </w:r>
      <w:r>
        <w:rPr>
          <w:rFonts w:ascii="Times New Roman" w:eastAsia="楷体_GB2312" w:cs="Times New Roman"/>
          <w:color w:val="auto"/>
          <w:rPrChange w:id="10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9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遗憾的事；羞愧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shape </w:t>
      </w:r>
      <w:r>
        <w:rPr>
          <w:rFonts w:ascii="Times New Roman" w:eastAsia="楷体_GB2312" w:cs="Times New Roman"/>
          <w:color w:val="auto"/>
          <w:rPrChange w:id="10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09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形状，外形，样子；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share</w:t>
      </w:r>
      <w:r>
        <w:rPr>
          <w:rFonts w:ascii="Times New Roman" w:eastAsia="楷体_GB2312" w:cs="Times New Roman"/>
          <w:color w:val="auto"/>
          <w:rPrChange w:id="10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0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09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分享，共同使用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sheep</w:t>
      </w:r>
      <w:r>
        <w:rPr>
          <w:rFonts w:hint="eastAsia" w:ascii="Times New Roman" w:eastAsia="楷体_GB2312" w:cs="Times New Roman"/>
          <w:color w:val="auto"/>
          <w:rPrChange w:id="109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</w:t>
      </w:r>
      <w:r>
        <w:rPr>
          <w:rFonts w:ascii="Times New Roman" w:eastAsia="楷体_GB2312" w:cs="Times New Roman"/>
          <w:color w:val="auto"/>
          <w:rPrChange w:id="10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sheep</w:t>
      </w:r>
      <w:r>
        <w:rPr>
          <w:rFonts w:hint="eastAsia" w:ascii="Times New Roman" w:eastAsia="楷体_GB2312" w:cs="Times New Roman"/>
          <w:color w:val="auto"/>
          <w:rPrChange w:id="109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09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09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0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09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（绵）羊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0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0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shelf </w:t>
      </w:r>
      <w:r>
        <w:rPr>
          <w:rFonts w:hint="eastAsia" w:ascii="Times New Roman" w:eastAsia="楷体_GB2312" w:cs="Times New Roman"/>
          <w:color w:val="auto"/>
          <w:rPrChange w:id="109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</w:t>
      </w:r>
      <w:r>
        <w:rPr>
          <w:rFonts w:ascii="Times New Roman" w:eastAsia="楷体_GB2312" w:cs="Times New Roman"/>
          <w:color w:val="auto"/>
          <w:rPrChange w:id="10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shelves</w:t>
      </w:r>
      <w:r>
        <w:rPr>
          <w:rFonts w:hint="eastAsia" w:ascii="Times New Roman" w:eastAsia="楷体_GB2312" w:cs="Times New Roman"/>
          <w:color w:val="auto"/>
          <w:rPrChange w:id="110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架子；搁板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shine</w:t>
      </w:r>
      <w:r>
        <w:rPr>
          <w:rFonts w:hint="eastAsia" w:ascii="Times New Roman" w:eastAsia="楷体_GB2312" w:cs="Times New Roman"/>
          <w:color w:val="auto"/>
          <w:rPrChange w:id="110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shone</w:t>
      </w:r>
      <w:r>
        <w:rPr>
          <w:rFonts w:hint="eastAsia" w:ascii="Times New Roman" w:eastAsia="楷体_GB2312" w:cs="Times New Roman"/>
          <w:color w:val="auto"/>
          <w:rPrChange w:id="110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shone</w:t>
      </w:r>
      <w:r>
        <w:rPr>
          <w:rFonts w:hint="eastAsia" w:ascii="Times New Roman" w:eastAsia="楷体_GB2312" w:cs="Times New Roman"/>
          <w:color w:val="auto"/>
          <w:rPrChange w:id="110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0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0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发光；照耀；使发光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ship </w:t>
      </w:r>
      <w:r>
        <w:rPr>
          <w:rFonts w:ascii="Times New Roman" w:eastAsia="楷体_GB2312" w:cs="Times New Roman"/>
          <w:color w:val="auto"/>
          <w:rPrChange w:id="11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船；轮船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shirt </w:t>
      </w:r>
      <w:r>
        <w:rPr>
          <w:rFonts w:ascii="Times New Roman" w:eastAsia="楷体_GB2312" w:cs="Times New Roman"/>
          <w:color w:val="auto"/>
          <w:rPrChange w:id="110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男衬衫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shoe </w:t>
      </w:r>
      <w:r>
        <w:rPr>
          <w:rFonts w:ascii="Times New Roman" w:eastAsia="楷体_GB2312" w:cs="Times New Roman"/>
          <w:color w:val="auto"/>
          <w:rPrChange w:id="110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shop </w:t>
      </w:r>
      <w:r>
        <w:rPr>
          <w:rFonts w:ascii="Times New Roman" w:eastAsia="楷体_GB2312" w:cs="Times New Roman"/>
          <w:color w:val="auto"/>
          <w:rPrChange w:id="11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店铺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rPrChange w:id="110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1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购物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48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10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short </w:t>
      </w:r>
      <w:r>
        <w:rPr>
          <w:rFonts w:ascii="Times New Roman" w:eastAsia="楷体_GB2312" w:cs="Times New Roman"/>
          <w:color w:val="auto"/>
          <w:rPrChange w:id="110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0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短的；矮的</w:t>
      </w:r>
      <w:r>
        <w:rPr>
          <w:rFonts w:ascii="Times New Roman" w:eastAsia="楷体_GB2312" w:cs="Times New Roman"/>
          <w:color w:val="auto"/>
          <w:rPrChange w:id="11055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>;</w:t>
      </w:r>
      <w:r>
        <w:rPr>
          <w:rFonts w:hint="eastAsia" w:ascii="Times New Roman" w:eastAsia="楷体_GB2312" w:cs="Times New Roman"/>
          <w:color w:val="auto"/>
          <w:rPrChange w:id="11056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短缺的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should</w:t>
      </w:r>
      <w:r>
        <w:rPr>
          <w:rFonts w:hint="eastAsia" w:ascii="Times New Roman" w:eastAsia="楷体_GB2312" w:cs="Times New Roman"/>
          <w:color w:val="auto"/>
          <w:rPrChange w:id="110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0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shall</w:t>
      </w:r>
      <w:r>
        <w:rPr>
          <w:rFonts w:hint="eastAsia" w:ascii="Times New Roman" w:eastAsia="楷体_GB2312" w:cs="Times New Roman"/>
          <w:color w:val="auto"/>
          <w:rPrChange w:id="110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的过去时态）</w:t>
      </w:r>
      <w:r>
        <w:rPr>
          <w:rFonts w:ascii="Times New Roman" w:eastAsia="楷体_GB2312" w:cs="Times New Roman"/>
          <w:color w:val="auto"/>
          <w:rPrChange w:id="11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rPrChange w:id="110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0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应当，应该，会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shout</w:t>
      </w:r>
      <w:r>
        <w:rPr>
          <w:rFonts w:ascii="Times New Roman" w:eastAsia="楷体_GB2312" w:cs="Times New Roman"/>
          <w:color w:val="auto"/>
          <w:rPrChange w:id="110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0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10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喊；高声呼喊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show</w:t>
      </w:r>
      <w:r>
        <w:rPr>
          <w:rFonts w:hint="eastAsia" w:ascii="Times New Roman" w:eastAsia="楷体_GB2312" w:cs="Times New Roman"/>
          <w:color w:val="auto"/>
          <w:sz w:val="18"/>
          <w:szCs w:val="18"/>
          <w:rPrChange w:id="11078" w:author="lenovo" w:date="2015-09-26T16:45:00Z">
            <w:rPr>
              <w:rFonts w:hint="eastAsia" w:ascii="Times New Roman" w:eastAsia="楷体_GB2312" w:cs="Times New Roman"/>
              <w:color w:val="0000FF"/>
              <w:sz w:val="18"/>
              <w:szCs w:val="18"/>
            </w:rPr>
          </w:rPrChange>
        </w:rPr>
        <w:t>（</w:t>
      </w:r>
      <w:r>
        <w:rPr>
          <w:rFonts w:ascii="Times New Roman" w:eastAsia="楷体_GB2312" w:cs="Times New Roman"/>
          <w:color w:val="auto"/>
          <w:sz w:val="18"/>
          <w:szCs w:val="18"/>
          <w:rPrChange w:id="11079" w:author="lenovo" w:date="2015-09-26T16:45:00Z">
            <w:rPr>
              <w:rFonts w:ascii="Times New Roman" w:eastAsia="楷体_GB2312" w:cs="Times New Roman"/>
              <w:color w:val="0000FF"/>
              <w:sz w:val="18"/>
              <w:szCs w:val="18"/>
            </w:rPr>
          </w:rPrChange>
        </w:rPr>
        <w:t>showed,shown;</w:t>
      </w:r>
      <w:r>
        <w:rPr>
          <w:rFonts w:hint="eastAsia" w:ascii="Times New Roman" w:eastAsia="楷体_GB2312" w:cs="Times New Roman"/>
          <w:color w:val="auto"/>
          <w:sz w:val="18"/>
          <w:szCs w:val="18"/>
          <w:rPrChange w:id="11080" w:author="lenovo" w:date="2015-09-26T16:45:00Z">
            <w:rPr>
              <w:rFonts w:hint="eastAsia" w:ascii="Times New Roman" w:eastAsia="楷体_GB2312" w:cs="Times New Roman"/>
              <w:color w:val="0000FF"/>
              <w:sz w:val="18"/>
              <w:szCs w:val="18"/>
            </w:rPr>
          </w:rPrChange>
        </w:rPr>
        <w:t>或</w:t>
      </w:r>
      <w:r>
        <w:rPr>
          <w:rFonts w:ascii="Times New Roman" w:eastAsia="楷体_GB2312" w:cs="Times New Roman"/>
          <w:color w:val="auto"/>
          <w:sz w:val="18"/>
          <w:szCs w:val="18"/>
          <w:rPrChange w:id="11081" w:author="lenovo" w:date="2015-09-26T16:45:00Z">
            <w:rPr>
              <w:rFonts w:ascii="Times New Roman" w:eastAsia="楷体_GB2312" w:cs="Times New Roman"/>
              <w:color w:val="0000FF"/>
              <w:sz w:val="18"/>
              <w:szCs w:val="18"/>
            </w:rPr>
          </w:rPrChange>
        </w:rPr>
        <w:t>showed,showed</w:t>
      </w:r>
      <w:r>
        <w:rPr>
          <w:rFonts w:hint="eastAsia" w:ascii="Times New Roman" w:eastAsia="楷体_GB2312" w:cs="Times New Roman"/>
          <w:color w:val="auto"/>
          <w:sz w:val="18"/>
          <w:szCs w:val="18"/>
          <w:rPrChange w:id="11082" w:author="lenovo" w:date="2015-09-26T16:45:00Z">
            <w:rPr>
              <w:rFonts w:hint="eastAsia" w:ascii="Times New Roman" w:eastAsia="楷体_GB2312" w:cs="Times New Roman"/>
              <w:color w:val="0000FF"/>
              <w:sz w:val="18"/>
              <w:szCs w:val="18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0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0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给</w:t>
      </w:r>
      <w:r>
        <w:rPr>
          <w:rFonts w:ascii="Times New Roman" w:eastAsia="楷体_GB2312" w:cs="Times New Roman"/>
          <w:color w:val="auto"/>
          <w:rPrChange w:id="11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10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看，出示；显示；告知；表明</w:t>
      </w:r>
    </w:p>
    <w:p>
      <w:pPr>
        <w:pStyle w:val="4"/>
        <w:numPr>
          <w:ilvl w:val="0"/>
          <w:numId w:val="34"/>
        </w:numPr>
        <w:tabs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0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0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展示；演出；节目；展览会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shower </w:t>
      </w:r>
      <w:r>
        <w:rPr>
          <w:rFonts w:ascii="Times New Roman" w:eastAsia="楷体_GB2312" w:cs="Times New Roman"/>
          <w:color w:val="auto"/>
          <w:rPrChange w:id="11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0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0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0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阵雨；淋浴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shut</w:t>
      </w:r>
      <w:r>
        <w:rPr>
          <w:rFonts w:hint="eastAsia" w:ascii="Times New Roman" w:eastAsia="楷体_GB2312" w:cs="Times New Roman"/>
          <w:color w:val="auto"/>
          <w:rPrChange w:id="111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1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shut</w:t>
      </w:r>
      <w:r>
        <w:rPr>
          <w:rFonts w:hint="eastAsia" w:ascii="Times New Roman" w:eastAsia="楷体_GB2312" w:cs="Times New Roman"/>
          <w:color w:val="auto"/>
          <w:rPrChange w:id="111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1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shut</w:t>
      </w:r>
      <w:r>
        <w:rPr>
          <w:rFonts w:hint="eastAsia" w:ascii="Times New Roman" w:eastAsia="楷体_GB2312" w:cs="Times New Roman"/>
          <w:color w:val="auto"/>
          <w:rPrChange w:id="111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1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关上，封闭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sick </w:t>
      </w:r>
      <w:r>
        <w:rPr>
          <w:rFonts w:ascii="Times New Roman" w:eastAsia="楷体_GB2312" w:cs="Times New Roman"/>
          <w:color w:val="auto"/>
          <w:rPrChange w:id="11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1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有病的；患病的；（想）呕吐的；恶心的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side </w:t>
      </w:r>
      <w:r>
        <w:rPr>
          <w:rFonts w:ascii="Times New Roman" w:eastAsia="楷体_GB2312" w:cs="Times New Roman"/>
          <w:color w:val="auto"/>
          <w:rPrChange w:id="11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1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边，旁边；面，侧面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sight </w:t>
      </w:r>
      <w:r>
        <w:rPr>
          <w:rFonts w:ascii="Times New Roman" w:eastAsia="楷体_GB2312" w:cs="Times New Roman"/>
          <w:color w:val="auto"/>
          <w:rPrChange w:id="11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1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风景；视力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sightseeing </w:t>
      </w:r>
      <w:r>
        <w:rPr>
          <w:rFonts w:ascii="Times New Roman" w:eastAsia="楷体_GB2312" w:cs="Times New Roman"/>
          <w:color w:val="auto"/>
          <w:rPrChange w:id="111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1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游览；观光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sign </w:t>
      </w:r>
      <w:r>
        <w:rPr>
          <w:rFonts w:ascii="Times New Roman" w:eastAsia="楷体_GB2312" w:cs="Times New Roman"/>
          <w:color w:val="auto"/>
          <w:rPrChange w:id="11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1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符号，标记</w:t>
      </w:r>
    </w:p>
    <w:p>
      <w:pPr>
        <w:pStyle w:val="4"/>
        <w:numPr>
          <w:ilvl w:val="0"/>
          <w:numId w:val="35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1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1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签名，署名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signal           n.                 </w:t>
      </w:r>
      <w:r>
        <w:rPr>
          <w:rFonts w:hint="eastAsia" w:ascii="Times New Roman" w:eastAsia="楷体_GB2312" w:cs="Times New Roman"/>
          <w:color w:val="auto"/>
          <w:rPrChange w:id="111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信号，手势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silent           adj.                </w:t>
      </w:r>
      <w:r>
        <w:rPr>
          <w:rFonts w:hint="eastAsia" w:ascii="Times New Roman" w:eastAsia="楷体_GB2312" w:cs="Times New Roman"/>
          <w:color w:val="auto"/>
          <w:rPrChange w:id="111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静的，无声的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silly </w:t>
      </w:r>
      <w:r>
        <w:rPr>
          <w:rFonts w:ascii="Times New Roman" w:eastAsia="楷体_GB2312" w:cs="Times New Roman"/>
          <w:color w:val="auto"/>
          <w:rPrChange w:id="111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1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傻的，愚蠢的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simple </w:t>
      </w:r>
      <w:r>
        <w:rPr>
          <w:rFonts w:ascii="Times New Roman" w:eastAsia="楷体_GB2312" w:cs="Times New Roman"/>
          <w:color w:val="auto"/>
          <w:rPrChange w:id="11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1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简单的，简易的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similar          adj.                </w:t>
      </w:r>
      <w:r>
        <w:rPr>
          <w:rFonts w:hint="eastAsia" w:ascii="Times New Roman" w:eastAsia="楷体_GB2312" w:cs="Times New Roman"/>
          <w:color w:val="auto"/>
          <w:rPrChange w:id="111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相似的，像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since </w:t>
      </w:r>
      <w:r>
        <w:rPr>
          <w:rFonts w:ascii="Times New Roman" w:eastAsia="楷体_GB2312" w:cs="Times New Roman"/>
          <w:color w:val="auto"/>
          <w:rPrChange w:id="111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11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从</w:t>
      </w:r>
      <w:r>
        <w:rPr>
          <w:rFonts w:ascii="Times New Roman" w:eastAsia="楷体_GB2312" w:cs="Times New Roman"/>
          <w:color w:val="auto"/>
          <w:rPrChange w:id="111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11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以来；自从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1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11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从</w:t>
      </w:r>
      <w:r>
        <w:rPr>
          <w:rFonts w:ascii="Times New Roman" w:eastAsia="楷体_GB2312" w:cs="Times New Roman"/>
          <w:color w:val="auto"/>
          <w:rPrChange w:id="111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11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以来；由于；既然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sing            v</w:t>
      </w:r>
      <w:r>
        <w:rPr>
          <w:rFonts w:hint="eastAsia" w:ascii="Times New Roman" w:eastAsia="楷体_GB2312" w:cs="Times New Roman"/>
          <w:color w:val="auto"/>
          <w:rPrChange w:id="111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1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1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唱；演唱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91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1192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singer           n.                 </w:t>
      </w:r>
      <w:r>
        <w:rPr>
          <w:rFonts w:hint="eastAsia"/>
          <w:color w:val="auto"/>
          <w:sz w:val="12"/>
          <w:szCs w:val="12"/>
          <w:rPrChange w:id="11193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歌手；</w:t>
      </w:r>
      <w:r>
        <w:rPr>
          <w:rFonts w:hint="eastAsia"/>
          <w:color w:val="auto"/>
          <w:sz w:val="12"/>
          <w:szCs w:val="12"/>
          <w:rPrChange w:id="11194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 </w:t>
      </w:r>
      <w:r>
        <w:rPr>
          <w:rFonts w:hint="eastAsia"/>
          <w:color w:val="auto"/>
          <w:sz w:val="12"/>
          <w:szCs w:val="12"/>
          <w:rPrChange w:id="11195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歌唱家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1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single </w:t>
      </w:r>
      <w:r>
        <w:rPr>
          <w:rFonts w:ascii="Times New Roman" w:eastAsia="楷体_GB2312" w:cs="Times New Roman"/>
          <w:color w:val="auto"/>
          <w:rPrChange w:id="111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单一的；单个的；单身的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sir </w:t>
      </w:r>
      <w:r>
        <w:rPr>
          <w:rFonts w:ascii="Times New Roman" w:eastAsia="楷体_GB2312" w:cs="Times New Roman"/>
          <w:color w:val="auto"/>
          <w:rPrChange w:id="11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先生；阁下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sister </w:t>
      </w:r>
      <w:r>
        <w:rPr>
          <w:rFonts w:ascii="Times New Roman" w:eastAsia="楷体_GB2312" w:cs="Times New Roman"/>
          <w:color w:val="auto"/>
          <w:rPrChange w:id="112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姐；妹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sit</w:t>
      </w:r>
      <w:r>
        <w:rPr>
          <w:rFonts w:hint="eastAsia" w:ascii="Times New Roman" w:eastAsia="楷体_GB2312" w:cs="Times New Roman"/>
          <w:color w:val="auto"/>
          <w:rPrChange w:id="112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sat</w:t>
      </w:r>
      <w:r>
        <w:rPr>
          <w:rFonts w:hint="eastAsia" w:ascii="Times New Roman" w:eastAsia="楷体_GB2312" w:cs="Times New Roman"/>
          <w:color w:val="auto"/>
          <w:rPrChange w:id="112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sat</w:t>
      </w:r>
      <w:r>
        <w:rPr>
          <w:rFonts w:hint="eastAsia" w:ascii="Times New Roman" w:eastAsia="楷体_GB2312" w:cs="Times New Roman"/>
          <w:color w:val="auto"/>
          <w:rPrChange w:id="112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2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situation </w:t>
      </w:r>
      <w:r>
        <w:rPr>
          <w:rFonts w:ascii="Times New Roman" w:eastAsia="楷体_GB2312" w:cs="Times New Roman"/>
          <w:color w:val="auto"/>
          <w:rPrChange w:id="11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形势，情况；场面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size </w:t>
      </w:r>
      <w:r>
        <w:rPr>
          <w:rFonts w:ascii="Times New Roman" w:eastAsia="楷体_GB2312" w:cs="Times New Roman"/>
          <w:color w:val="auto"/>
          <w:rPrChange w:id="112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尺寸；大小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skate</w:t>
      </w:r>
      <w:r>
        <w:rPr>
          <w:rFonts w:ascii="Times New Roman" w:eastAsia="楷体_GB2312" w:cs="Times New Roman"/>
          <w:color w:val="auto"/>
          <w:rPrChange w:id="11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1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溜冰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skill </w:t>
      </w:r>
      <w:r>
        <w:rPr>
          <w:rFonts w:ascii="Times New Roman" w:eastAsia="楷体_GB2312" w:cs="Times New Roman"/>
          <w:color w:val="auto"/>
          <w:rPrChange w:id="112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技能；技巧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skin </w:t>
      </w:r>
      <w:r>
        <w:rPr>
          <w:rFonts w:ascii="Times New Roman" w:eastAsia="楷体_GB2312" w:cs="Times New Roman"/>
          <w:color w:val="auto"/>
          <w:rPrChange w:id="11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皮肤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skirt </w:t>
      </w:r>
      <w:r>
        <w:rPr>
          <w:rFonts w:ascii="Times New Roman" w:eastAsia="楷体_GB2312" w:cs="Times New Roman"/>
          <w:color w:val="auto"/>
          <w:rPrChange w:id="112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女裙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sky </w:t>
      </w:r>
      <w:r>
        <w:rPr>
          <w:rFonts w:ascii="Times New Roman" w:eastAsia="楷体_GB2312" w:cs="Times New Roman"/>
          <w:color w:val="auto"/>
          <w:rPrChange w:id="112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2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天空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sleep (slept</w:t>
      </w:r>
      <w:r>
        <w:rPr>
          <w:rFonts w:hint="eastAsia" w:ascii="Times New Roman" w:eastAsia="楷体_GB2312" w:cs="Times New Roman"/>
          <w:color w:val="auto"/>
          <w:rPrChange w:id="112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2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slept</w:t>
      </w:r>
      <w:r>
        <w:rPr>
          <w:rFonts w:hint="eastAsia" w:ascii="Times New Roman" w:eastAsia="楷体_GB2312" w:cs="Times New Roman"/>
          <w:color w:val="auto"/>
          <w:rPrChange w:id="112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2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2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睡觉，</w:t>
      </w:r>
    </w:p>
    <w:p>
      <w:pPr>
        <w:pStyle w:val="4"/>
        <w:tabs>
          <w:tab w:val="left" w:pos="2160"/>
          <w:tab w:val="left" w:pos="4140"/>
        </w:tabs>
        <w:spacing w:line="240" w:lineRule="exact"/>
        <w:ind w:firstLine="2205" w:firstLineChars="1050"/>
        <w:rPr>
          <w:rFonts w:ascii="Times New Roman" w:eastAsia="楷体_GB2312" w:cs="Times New Roman"/>
          <w:color w:val="auto"/>
          <w:rPrChange w:id="112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n.                 </w:t>
      </w:r>
      <w:r>
        <w:rPr>
          <w:rFonts w:hint="eastAsia" w:ascii="Times New Roman" w:eastAsia="楷体_GB2312" w:cs="Times New Roman"/>
          <w:color w:val="auto"/>
          <w:rPrChange w:id="112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睡眠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slow </w:t>
      </w:r>
      <w:r>
        <w:rPr>
          <w:rFonts w:ascii="Times New Roman" w:eastAsia="楷体_GB2312" w:cs="Times New Roman"/>
          <w:color w:val="auto"/>
          <w:rPrChange w:id="11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2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2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慢慢的；缓慢的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slowly </w:t>
      </w:r>
      <w:r>
        <w:rPr>
          <w:rFonts w:ascii="Times New Roman" w:eastAsia="楷体_GB2312" w:cs="Times New Roman"/>
          <w:color w:val="auto"/>
          <w:rPrChange w:id="112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2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3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慢慢地；缓慢地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small </w:t>
      </w:r>
      <w:r>
        <w:rPr>
          <w:rFonts w:ascii="Times New Roman" w:eastAsia="楷体_GB2312" w:cs="Times New Roman"/>
          <w:color w:val="auto"/>
          <w:rPrChange w:id="113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3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小的；少的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smart</w:t>
      </w:r>
      <w:r>
        <w:rPr>
          <w:rFonts w:ascii="Times New Roman" w:eastAsia="楷体_GB2312" w:cs="Times New Roman"/>
          <w:color w:val="auto"/>
          <w:rPrChange w:id="113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3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灵巧的，聪明的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smell</w:t>
      </w:r>
      <w:r>
        <w:rPr>
          <w:rFonts w:hint="eastAsia" w:ascii="Times New Roman" w:eastAsia="楷体_GB2312" w:cs="Times New Roman"/>
          <w:color w:val="auto"/>
          <w:rPrChange w:id="113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3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smelt</w:t>
      </w:r>
      <w:r>
        <w:rPr>
          <w:rFonts w:hint="eastAsia" w:ascii="Times New Roman" w:eastAsia="楷体_GB2312" w:cs="Times New Roman"/>
          <w:color w:val="auto"/>
          <w:rPrChange w:id="113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smelt</w:t>
      </w:r>
      <w:r>
        <w:rPr>
          <w:rFonts w:hint="eastAsia" w:ascii="Times New Roman" w:eastAsia="楷体_GB2312" w:cs="Times New Roman"/>
          <w:color w:val="auto"/>
          <w:rPrChange w:id="113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3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3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嗅；闻到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3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13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气味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smile</w:t>
      </w:r>
      <w:r>
        <w:rPr>
          <w:rFonts w:ascii="Times New Roman" w:eastAsia="楷体_GB2312" w:cs="Times New Roman"/>
          <w:color w:val="auto"/>
          <w:rPrChange w:id="11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3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13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微笑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smoke </w:t>
      </w:r>
      <w:r>
        <w:rPr>
          <w:rFonts w:ascii="Times New Roman" w:eastAsia="楷体_GB2312" w:cs="Times New Roman"/>
          <w:color w:val="auto"/>
          <w:rPrChange w:id="11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3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烟</w:t>
      </w:r>
    </w:p>
    <w:p>
      <w:pPr>
        <w:pStyle w:val="4"/>
        <w:numPr>
          <w:ilvl w:val="0"/>
          <w:numId w:val="36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3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3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冒烟；吸烟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snack </w:t>
      </w:r>
      <w:r>
        <w:rPr>
          <w:rFonts w:ascii="Times New Roman" w:eastAsia="楷体_GB2312" w:cs="Times New Roman"/>
          <w:color w:val="auto"/>
          <w:rPrChange w:id="113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3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小吃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snow </w:t>
      </w:r>
      <w:r>
        <w:rPr>
          <w:rFonts w:ascii="Times New Roman" w:eastAsia="楷体_GB2312" w:cs="Times New Roman"/>
          <w:color w:val="auto"/>
          <w:rPrChange w:id="11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3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雪</w:t>
      </w:r>
    </w:p>
    <w:p>
      <w:pPr>
        <w:pStyle w:val="4"/>
        <w:numPr>
          <w:ilvl w:val="0"/>
          <w:numId w:val="37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3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snowy</w:t>
      </w:r>
      <w:r>
        <w:rPr>
          <w:rFonts w:ascii="Times New Roman" w:eastAsia="楷体_GB2312" w:cs="Times New Roman"/>
          <w:color w:val="auto"/>
          <w:rPrChange w:id="113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3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下雪的；多雪的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 </w:t>
      </w:r>
      <w:r>
        <w:rPr>
          <w:rFonts w:ascii="Times New Roman" w:eastAsia="楷体_GB2312" w:cs="Times New Roman"/>
          <w:color w:val="auto"/>
          <w:rPrChange w:id="11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3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如此；这么；也；同样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3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13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因此；所以；为的是，以便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8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138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society          n.                   </w:t>
      </w:r>
      <w:r>
        <w:rPr>
          <w:rFonts w:hint="eastAsia" w:ascii="Times New Roman" w:eastAsia="楷体_GB2312" w:cs="Times New Roman"/>
          <w:color w:val="auto"/>
          <w:rPrChange w:id="11388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社会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soft</w:t>
      </w:r>
      <w:r>
        <w:rPr>
          <w:rFonts w:ascii="Times New Roman" w:eastAsia="楷体_GB2312" w:cs="Times New Roman"/>
          <w:color w:val="auto"/>
          <w:rPrChange w:id="113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3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3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3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软的，柔和的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softly </w:t>
      </w:r>
      <w:r>
        <w:rPr>
          <w:rFonts w:ascii="Times New Roman" w:eastAsia="楷体_GB2312" w:cs="Times New Roman"/>
          <w:color w:val="auto"/>
          <w:rPrChange w:id="113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4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温柔地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soldier </w:t>
      </w:r>
      <w:r>
        <w:rPr>
          <w:rFonts w:ascii="Times New Roman" w:eastAsia="楷体_GB2312" w:cs="Times New Roman"/>
          <w:color w:val="auto"/>
          <w:rPrChange w:id="11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士兵，军人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solution </w:t>
      </w:r>
      <w:r>
        <w:rPr>
          <w:rFonts w:ascii="Times New Roman" w:eastAsia="楷体_GB2312" w:cs="Times New Roman"/>
          <w:color w:val="auto"/>
          <w:rPrChange w:id="114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解决方法；解答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solve</w:t>
      </w:r>
      <w:r>
        <w:rPr>
          <w:rFonts w:ascii="Times New Roman" w:eastAsia="楷体_GB2312" w:cs="Times New Roman"/>
          <w:color w:val="auto"/>
          <w:rPrChange w:id="11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4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解决，解答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some </w:t>
      </w:r>
      <w:r>
        <w:rPr>
          <w:rFonts w:ascii="Times New Roman" w:eastAsia="楷体_GB2312" w:cs="Times New Roman"/>
          <w:color w:val="auto"/>
          <w:rPrChange w:id="114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4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一些；若干；几个；某一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14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一些；若干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somebody / someone    pron</w:t>
      </w:r>
      <w:r>
        <w:rPr>
          <w:rFonts w:hint="eastAsia" w:ascii="Times New Roman" w:eastAsia="楷体_GB2312" w:cs="Times New Roman"/>
          <w:color w:val="auto"/>
          <w:rPrChange w:id="114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某人；有人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something </w:t>
      </w:r>
      <w:r>
        <w:rPr>
          <w:rFonts w:ascii="Times New Roman" w:eastAsia="楷体_GB2312" w:cs="Times New Roman"/>
          <w:color w:val="auto"/>
          <w:rPrChange w:id="11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14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某事；某物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sometimes </w:t>
      </w:r>
      <w:r>
        <w:rPr>
          <w:rFonts w:ascii="Times New Roman" w:eastAsia="楷体_GB2312" w:cs="Times New Roman"/>
          <w:color w:val="auto"/>
          <w:rPrChange w:id="11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4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son </w:t>
      </w:r>
      <w:r>
        <w:rPr>
          <w:rFonts w:ascii="Times New Roman" w:eastAsia="楷体_GB2312" w:cs="Times New Roman"/>
          <w:color w:val="auto"/>
          <w:rPrChange w:id="11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儿子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song </w:t>
      </w:r>
      <w:r>
        <w:rPr>
          <w:rFonts w:ascii="Times New Roman" w:eastAsia="楷体_GB2312" w:cs="Times New Roman"/>
          <w:color w:val="auto"/>
          <w:rPrChange w:id="11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歌曲，歌唱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soon </w:t>
      </w:r>
      <w:r>
        <w:rPr>
          <w:rFonts w:ascii="Times New Roman" w:eastAsia="楷体_GB2312" w:cs="Times New Roman"/>
          <w:color w:val="auto"/>
          <w:rPrChange w:id="114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4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不久，很快，一会儿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sorry</w:t>
      </w:r>
      <w:r>
        <w:rPr>
          <w:rFonts w:ascii="Times New Roman" w:eastAsia="楷体_GB2312" w:cs="Times New Roman"/>
          <w:color w:val="auto"/>
          <w:rPrChange w:id="11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4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对不起的；抱歉的；难过的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sound </w:t>
      </w:r>
      <w:r>
        <w:rPr>
          <w:rFonts w:ascii="Times New Roman" w:eastAsia="楷体_GB2312" w:cs="Times New Roman"/>
          <w:color w:val="auto"/>
          <w:rPrChange w:id="11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声音</w:t>
      </w:r>
    </w:p>
    <w:p>
      <w:pPr>
        <w:pStyle w:val="4"/>
        <w:numPr>
          <w:ilvl w:val="0"/>
          <w:numId w:val="38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4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4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听起来；发出声音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4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soup </w:t>
      </w:r>
      <w:r>
        <w:rPr>
          <w:rFonts w:ascii="Times New Roman" w:eastAsia="楷体_GB2312" w:cs="Times New Roman"/>
          <w:color w:val="auto"/>
          <w:rPrChange w:id="11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4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4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4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汤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south </w:t>
      </w:r>
      <w:r>
        <w:rPr>
          <w:rFonts w:ascii="Times New Roman" w:eastAsia="楷体_GB2312" w:cs="Times New Roman"/>
          <w:color w:val="auto"/>
          <w:rPrChange w:id="11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南；南方；南部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5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1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南（方）的；向南的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space </w:t>
      </w:r>
      <w:r>
        <w:rPr>
          <w:rFonts w:ascii="Times New Roman" w:eastAsia="楷体_GB2312" w:cs="Times New Roman"/>
          <w:color w:val="auto"/>
          <w:rPrChange w:id="115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空间，太空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spaceship </w:t>
      </w:r>
      <w:r>
        <w:rPr>
          <w:rFonts w:ascii="Times New Roman" w:eastAsia="楷体_GB2312" w:cs="Times New Roman"/>
          <w:color w:val="auto"/>
          <w:rPrChange w:id="115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宇宙飞船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spare</w:t>
      </w:r>
      <w:r>
        <w:rPr>
          <w:rFonts w:ascii="Times New Roman" w:eastAsia="楷体_GB2312" w:cs="Times New Roman"/>
          <w:color w:val="auto"/>
          <w:rPrChange w:id="115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1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空闲的，多余的，剩余的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speak</w:t>
      </w:r>
      <w:r>
        <w:rPr>
          <w:rFonts w:hint="eastAsia" w:ascii="Times New Roman" w:eastAsia="楷体_GB2312" w:cs="Times New Roman"/>
          <w:color w:val="auto"/>
          <w:rPrChange w:id="115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spoke</w:t>
      </w:r>
      <w:r>
        <w:rPr>
          <w:rFonts w:hint="eastAsia" w:ascii="Times New Roman" w:eastAsia="楷体_GB2312" w:cs="Times New Roman"/>
          <w:color w:val="auto"/>
          <w:rPrChange w:id="115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5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spoken</w:t>
      </w:r>
      <w:r>
        <w:rPr>
          <w:rFonts w:hint="eastAsia" w:ascii="Times New Roman" w:eastAsia="楷体_GB2312" w:cs="Times New Roman"/>
          <w:color w:val="auto"/>
          <w:rPrChange w:id="115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5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说；讲；谈话；发言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special </w:t>
      </w:r>
      <w:r>
        <w:rPr>
          <w:rFonts w:ascii="Times New Roman" w:eastAsia="楷体_GB2312" w:cs="Times New Roman"/>
          <w:color w:val="auto"/>
          <w:rPrChange w:id="115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5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特别的，专门的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speech </w:t>
      </w:r>
      <w:r>
        <w:rPr>
          <w:rFonts w:ascii="Times New Roman" w:eastAsia="楷体_GB2312" w:cs="Times New Roman"/>
          <w:color w:val="auto"/>
          <w:rPrChange w:id="115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演讲，说话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speed</w:t>
      </w:r>
      <w:r>
        <w:rPr>
          <w:rFonts w:ascii="Times New Roman" w:eastAsia="楷体_GB2312" w:cs="Times New Roman"/>
          <w:color w:val="auto"/>
          <w:rPrChange w:id="115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1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速度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5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15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（使）加速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spend           v</w:t>
      </w:r>
      <w:r>
        <w:rPr>
          <w:rFonts w:hint="eastAsia" w:ascii="Times New Roman" w:eastAsia="楷体_GB2312" w:cs="Times New Roman"/>
          <w:color w:val="auto"/>
          <w:rPrChange w:id="115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度过；花费（钱、时间等）；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spoon </w:t>
      </w:r>
      <w:r>
        <w:rPr>
          <w:rFonts w:ascii="Times New Roman" w:eastAsia="楷体_GB2312" w:cs="Times New Roman"/>
          <w:color w:val="auto"/>
          <w:rPrChange w:id="11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调羹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sport </w:t>
      </w:r>
      <w:r>
        <w:rPr>
          <w:rFonts w:ascii="Times New Roman" w:eastAsia="楷体_GB2312" w:cs="Times New Roman"/>
          <w:color w:val="auto"/>
          <w:rPrChange w:id="11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5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5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体育运动，锻炼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spread</w:t>
      </w:r>
      <w:r>
        <w:rPr>
          <w:rFonts w:hint="eastAsia" w:ascii="Times New Roman" w:eastAsia="楷体_GB2312" w:cs="Times New Roman"/>
          <w:color w:val="auto"/>
          <w:rPrChange w:id="115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spread</w:t>
      </w:r>
      <w:r>
        <w:rPr>
          <w:rFonts w:hint="eastAsia" w:ascii="Times New Roman" w:eastAsia="楷体_GB2312" w:cs="Times New Roman"/>
          <w:color w:val="auto"/>
          <w:rPrChange w:id="115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5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spread</w:t>
      </w:r>
      <w:r>
        <w:rPr>
          <w:rFonts w:hint="eastAsia" w:ascii="Times New Roman" w:eastAsia="楷体_GB2312" w:cs="Times New Roman"/>
          <w:color w:val="auto"/>
          <w:rPrChange w:id="115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5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5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5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5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延伸；展开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5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spring </w:t>
      </w:r>
      <w:r>
        <w:rPr>
          <w:rFonts w:ascii="Times New Roman" w:eastAsia="楷体_GB2312" w:cs="Times New Roman"/>
          <w:color w:val="auto"/>
          <w:rPrChange w:id="11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春天；春季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square </w:t>
      </w:r>
      <w:r>
        <w:rPr>
          <w:rFonts w:ascii="Times New Roman" w:eastAsia="楷体_GB2312" w:cs="Times New Roman"/>
          <w:color w:val="auto"/>
          <w:rPrChange w:id="116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广场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16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平方的；方形的；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1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161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staff            n.                 </w:t>
      </w:r>
      <w:r>
        <w:rPr>
          <w:rFonts w:hint="eastAsia" w:ascii="Times New Roman" w:eastAsia="楷体_GB2312" w:cs="Times New Roman"/>
          <w:color w:val="auto"/>
          <w:rPrChange w:id="11619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全体职员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stamp</w:t>
      </w:r>
      <w:r>
        <w:rPr>
          <w:rFonts w:ascii="Times New Roman" w:eastAsia="楷体_GB2312" w:cs="Times New Roman"/>
          <w:color w:val="auto"/>
          <w:rPrChange w:id="11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邮票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stand (stood</w:t>
      </w:r>
      <w:r>
        <w:rPr>
          <w:rFonts w:hint="eastAsia" w:ascii="Times New Roman" w:eastAsia="楷体_GB2312" w:cs="Times New Roman"/>
          <w:color w:val="auto"/>
          <w:rPrChange w:id="116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6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stood</w:t>
      </w:r>
      <w:r>
        <w:rPr>
          <w:rFonts w:hint="eastAsia" w:ascii="Times New Roman" w:eastAsia="楷体_GB2312" w:cs="Times New Roman"/>
          <w:color w:val="auto"/>
          <w:rPrChange w:id="116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6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站；站立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star </w:t>
      </w:r>
      <w:r>
        <w:rPr>
          <w:rFonts w:ascii="Times New Roman" w:eastAsia="楷体_GB2312" w:cs="Times New Roman"/>
          <w:color w:val="auto"/>
          <w:rPrChange w:id="11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星，恒星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start</w:t>
      </w:r>
      <w:r>
        <w:rPr>
          <w:rFonts w:ascii="Times New Roman" w:eastAsia="楷体_GB2312" w:cs="Times New Roman"/>
          <w:color w:val="auto"/>
          <w:rPrChange w:id="11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6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开始，着手；出发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6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1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开端，开始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state </w:t>
      </w:r>
      <w:r>
        <w:rPr>
          <w:rFonts w:ascii="Times New Roman" w:eastAsia="楷体_GB2312" w:cs="Times New Roman"/>
          <w:color w:val="auto"/>
          <w:rPrChange w:id="116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状态；情形；国家，（美国的）州；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station </w:t>
      </w:r>
      <w:r>
        <w:rPr>
          <w:rFonts w:ascii="Times New Roman" w:eastAsia="楷体_GB2312" w:cs="Times New Roman"/>
          <w:color w:val="auto"/>
          <w:rPrChange w:id="116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车站；电台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stay </w:t>
      </w:r>
      <w:r>
        <w:rPr>
          <w:rFonts w:ascii="Times New Roman" w:eastAsia="楷体_GB2312" w:cs="Times New Roman"/>
          <w:color w:val="auto"/>
          <w:rPrChange w:id="11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n.&amp; v</w:t>
      </w:r>
      <w:r>
        <w:rPr>
          <w:rFonts w:hint="eastAsia" w:ascii="Times New Roman" w:eastAsia="楷体_GB2312" w:cs="Times New Roman"/>
          <w:color w:val="auto"/>
          <w:rPrChange w:id="116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rPrChange w:id="116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停留，逗留，呆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steak </w:t>
      </w:r>
      <w:r>
        <w:rPr>
          <w:rFonts w:ascii="Times New Roman" w:eastAsia="楷体_GB2312" w:cs="Times New Roman"/>
          <w:color w:val="auto"/>
          <w:rPrChange w:id="116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牛排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steal</w:t>
      </w:r>
      <w:r>
        <w:rPr>
          <w:rFonts w:hint="eastAsia" w:ascii="Times New Roman" w:eastAsia="楷体_GB2312" w:cs="Times New Roman"/>
          <w:color w:val="auto"/>
          <w:rPrChange w:id="116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stole</w:t>
      </w:r>
      <w:r>
        <w:rPr>
          <w:rFonts w:hint="eastAsia" w:ascii="Times New Roman" w:eastAsia="楷体_GB2312" w:cs="Times New Roman"/>
          <w:color w:val="auto"/>
          <w:rPrChange w:id="116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stolen</w:t>
      </w:r>
      <w:r>
        <w:rPr>
          <w:rFonts w:hint="eastAsia" w:ascii="Times New Roman" w:eastAsia="楷体_GB2312" w:cs="Times New Roman"/>
          <w:color w:val="auto"/>
          <w:rPrChange w:id="116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6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6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6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偷，窃取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6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steam </w:t>
      </w:r>
      <w:r>
        <w:rPr>
          <w:rFonts w:ascii="Times New Roman" w:eastAsia="楷体_GB2312" w:cs="Times New Roman"/>
          <w:color w:val="auto"/>
          <w:rPrChange w:id="116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6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汽，水蒸气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step </w:t>
      </w:r>
      <w:r>
        <w:rPr>
          <w:rFonts w:ascii="Times New Roman" w:eastAsia="楷体_GB2312" w:cs="Times New Roman"/>
          <w:color w:val="auto"/>
          <w:rPrChange w:id="117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脚步，台阶</w:t>
      </w:r>
    </w:p>
    <w:p>
      <w:pPr>
        <w:pStyle w:val="4"/>
        <w:numPr>
          <w:ilvl w:val="0"/>
          <w:numId w:val="39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7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7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走；跨步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stick </w:t>
      </w:r>
      <w:r>
        <w:rPr>
          <w:rFonts w:ascii="Times New Roman" w:eastAsia="楷体_GB2312" w:cs="Times New Roman"/>
          <w:color w:val="auto"/>
          <w:rPrChange w:id="11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木棒（棍），枝条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 (stuck, stuck)</w:t>
      </w:r>
      <w:r>
        <w:rPr>
          <w:rFonts w:ascii="Times New Roman" w:eastAsia="楷体_GB2312" w:cs="Times New Roman"/>
          <w:color w:val="auto"/>
          <w:rPrChange w:id="117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黏住，钉住；坚持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23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1724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stuck           adj.                </w:t>
      </w:r>
      <w:r>
        <w:rPr>
          <w:rFonts w:hint="eastAsia" w:ascii="Times New Roman" w:eastAsia="楷体_GB2312" w:cs="Times New Roman"/>
          <w:color w:val="auto"/>
          <w:rPrChange w:id="11725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被卡住的，被困住的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still </w:t>
      </w:r>
      <w:r>
        <w:rPr>
          <w:rFonts w:ascii="Times New Roman" w:eastAsia="楷体_GB2312" w:cs="Times New Roman"/>
          <w:color w:val="auto"/>
          <w:rPrChange w:id="117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7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仍然，还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Adj.               </w:t>
      </w:r>
      <w:r>
        <w:rPr>
          <w:rFonts w:hint="eastAsia" w:ascii="Times New Roman" w:eastAsia="楷体_GB2312" w:cs="Times New Roman"/>
          <w:color w:val="auto"/>
          <w:rPrChange w:id="117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不动的，平静的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stocking </w:t>
      </w:r>
      <w:r>
        <w:rPr>
          <w:rFonts w:ascii="Times New Roman" w:eastAsia="楷体_GB2312" w:cs="Times New Roman"/>
          <w:color w:val="auto"/>
          <w:rPrChange w:id="11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长统袜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stomachache </w:t>
      </w:r>
      <w:r>
        <w:rPr>
          <w:rFonts w:ascii="Times New Roman" w:eastAsia="楷体_GB2312" w:cs="Times New Roman"/>
          <w:color w:val="auto"/>
          <w:rPrChange w:id="11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胃痛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stone </w:t>
      </w:r>
      <w:r>
        <w:rPr>
          <w:rFonts w:ascii="Times New Roman" w:eastAsia="楷体_GB2312" w:cs="Times New Roman"/>
          <w:color w:val="auto"/>
          <w:rPrChange w:id="11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石头，石料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stop</w:t>
      </w:r>
      <w:r>
        <w:rPr>
          <w:rFonts w:ascii="Times New Roman" w:eastAsia="楷体_GB2312" w:cs="Times New Roman"/>
          <w:color w:val="auto"/>
          <w:rPrChange w:id="11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7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停，停止，阻止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17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停；（停车）站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store </w:t>
      </w:r>
      <w:r>
        <w:rPr>
          <w:rFonts w:ascii="Times New Roman" w:eastAsia="楷体_GB2312" w:cs="Times New Roman"/>
          <w:color w:val="auto"/>
          <w:rPrChange w:id="11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商店</w:t>
      </w:r>
    </w:p>
    <w:p>
      <w:pPr>
        <w:pStyle w:val="4"/>
        <w:numPr>
          <w:ilvl w:val="0"/>
          <w:numId w:val="40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7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7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储藏，存储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storm </w:t>
      </w:r>
      <w:r>
        <w:rPr>
          <w:rFonts w:ascii="Times New Roman" w:eastAsia="楷体_GB2312" w:cs="Times New Roman"/>
          <w:color w:val="auto"/>
          <w:rPrChange w:id="11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风暴，暴（风）雨（雪）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story </w:t>
      </w:r>
      <w:r>
        <w:rPr>
          <w:rFonts w:ascii="Times New Roman" w:eastAsia="楷体_GB2312" w:cs="Times New Roman"/>
          <w:color w:val="auto"/>
          <w:rPrChange w:id="117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7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故事；小说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straight </w:t>
      </w:r>
      <w:r>
        <w:rPr>
          <w:rFonts w:ascii="Times New Roman" w:eastAsia="楷体_GB2312" w:cs="Times New Roman"/>
          <w:color w:val="auto"/>
          <w:rPrChange w:id="117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7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7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7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一直的，直的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8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一直地，直地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strange </w:t>
      </w:r>
      <w:r>
        <w:rPr>
          <w:rFonts w:ascii="Times New Roman" w:eastAsia="楷体_GB2312" w:cs="Times New Roman"/>
          <w:color w:val="auto"/>
          <w:rPrChange w:id="11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8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奇怪的，奇特的，陌生的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street </w:t>
      </w:r>
      <w:r>
        <w:rPr>
          <w:rFonts w:ascii="Times New Roman" w:eastAsia="楷体_GB2312" w:cs="Times New Roman"/>
          <w:color w:val="auto"/>
          <w:rPrChange w:id="11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8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街；街道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strict</w:t>
      </w:r>
      <w:r>
        <w:rPr>
          <w:rFonts w:ascii="Times New Roman" w:eastAsia="楷体_GB2312" w:cs="Times New Roman"/>
          <w:color w:val="auto"/>
          <w:rPrChange w:id="118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18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严格的；严密的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strike</w:t>
      </w:r>
      <w:r>
        <w:rPr>
          <w:rFonts w:hint="eastAsia" w:ascii="Times New Roman" w:eastAsia="楷体_GB2312" w:cs="Times New Roman"/>
          <w:color w:val="auto"/>
          <w:rPrChange w:id="118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1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struck</w:t>
      </w:r>
      <w:r>
        <w:rPr>
          <w:rFonts w:hint="eastAsia" w:ascii="Times New Roman" w:eastAsia="楷体_GB2312" w:cs="Times New Roman"/>
          <w:color w:val="auto"/>
          <w:rPrChange w:id="118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18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struck / stricken</w:t>
      </w:r>
      <w:r>
        <w:rPr>
          <w:rFonts w:hint="eastAsia" w:ascii="Times New Roman" w:eastAsia="楷体_GB2312" w:cs="Times New Roman"/>
          <w:color w:val="auto"/>
          <w:rPrChange w:id="118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1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18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敲，打击，侵袭；（钟）鸣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strong </w:t>
      </w:r>
      <w:r>
        <w:rPr>
          <w:rFonts w:ascii="Times New Roman" w:eastAsia="楷体_GB2312" w:cs="Times New Roman"/>
          <w:color w:val="auto"/>
          <w:rPrChange w:id="118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8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强（壮）的；坚固的；强烈的；坚强的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student </w:t>
      </w:r>
      <w:r>
        <w:rPr>
          <w:rFonts w:ascii="Times New Roman" w:eastAsia="楷体_GB2312" w:cs="Times New Roman"/>
          <w:color w:val="auto"/>
          <w:rPrChange w:id="11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8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study </w:t>
      </w:r>
      <w:r>
        <w:rPr>
          <w:rFonts w:ascii="Times New Roman" w:eastAsia="楷体_GB2312" w:cs="Times New Roman"/>
          <w:color w:val="auto"/>
          <w:rPrChange w:id="11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8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学习；研究；书房</w:t>
      </w:r>
    </w:p>
    <w:p>
      <w:pPr>
        <w:pStyle w:val="4"/>
        <w:numPr>
          <w:ilvl w:val="0"/>
          <w:numId w:val="41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1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18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学习；研究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stupid </w:t>
      </w:r>
      <w:r>
        <w:rPr>
          <w:rFonts w:ascii="Times New Roman" w:eastAsia="楷体_GB2312" w:cs="Times New Roman"/>
          <w:color w:val="auto"/>
          <w:rPrChange w:id="118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8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愚蠢的，笨的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subject </w:t>
      </w:r>
      <w:r>
        <w:rPr>
          <w:rFonts w:ascii="Times New Roman" w:eastAsia="楷体_GB2312" w:cs="Times New Roman"/>
          <w:color w:val="auto"/>
          <w:rPrChange w:id="11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8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题目；主题；学科；主语；主体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succeed</w:t>
      </w:r>
      <w:r>
        <w:rPr>
          <w:rFonts w:ascii="Times New Roman" w:eastAsia="楷体_GB2312" w:cs="Times New Roman"/>
          <w:color w:val="auto"/>
          <w:rPrChange w:id="118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8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获得成功，达到目的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success </w:t>
      </w:r>
      <w:r>
        <w:rPr>
          <w:rFonts w:ascii="Times New Roman" w:eastAsia="楷体_GB2312" w:cs="Times New Roman"/>
          <w:color w:val="auto"/>
          <w:rPrChange w:id="11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8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成功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successful</w:t>
      </w:r>
      <w:r>
        <w:rPr>
          <w:rFonts w:ascii="Times New Roman" w:eastAsia="楷体_GB2312" w:cs="Times New Roman"/>
          <w:color w:val="auto"/>
          <w:rPrChange w:id="118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hint="eastAsia" w:ascii="Times New Roman" w:eastAsia="楷体_GB2312" w:cs="Times New Roman"/>
          <w:color w:val="auto"/>
          <w:rPrChange w:id="118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8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成功的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8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8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such </w:t>
      </w:r>
      <w:r>
        <w:rPr>
          <w:rFonts w:ascii="Times New Roman" w:eastAsia="楷体_GB2312" w:cs="Times New Roman"/>
          <w:color w:val="auto"/>
          <w:rPrChange w:id="118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8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8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这样的；那样的；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1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pron.              </w:t>
      </w:r>
      <w:r>
        <w:rPr>
          <w:rFonts w:hint="eastAsia" w:ascii="Times New Roman" w:eastAsia="楷体_GB2312" w:cs="Times New Roman"/>
          <w:color w:val="auto"/>
          <w:rPrChange w:id="119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（泛指）人，事物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suddenly </w:t>
      </w:r>
      <w:r>
        <w:rPr>
          <w:rFonts w:ascii="Times New Roman" w:eastAsia="楷体_GB2312" w:cs="Times New Roman"/>
          <w:color w:val="auto"/>
          <w:rPrChange w:id="11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19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突然地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suffer           v.                 </w:t>
      </w:r>
      <w:r>
        <w:rPr>
          <w:rFonts w:hint="eastAsia" w:ascii="Times New Roman" w:eastAsia="楷体_GB2312" w:cs="Times New Roman"/>
          <w:color w:val="auto"/>
          <w:rPrChange w:id="119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受苦，遭受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sugar </w:t>
      </w:r>
      <w:r>
        <w:rPr>
          <w:rFonts w:ascii="Times New Roman" w:eastAsia="楷体_GB2312" w:cs="Times New Roman"/>
          <w:color w:val="auto"/>
          <w:rPrChange w:id="11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糖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suggest</w:t>
      </w:r>
      <w:r>
        <w:rPr>
          <w:rFonts w:ascii="Times New Roman" w:eastAsia="楷体_GB2312" w:cs="Times New Roman"/>
          <w:color w:val="auto"/>
          <w:rPrChange w:id="119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9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建议，提议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suggestion </w:t>
      </w:r>
      <w:r>
        <w:rPr>
          <w:rFonts w:ascii="Times New Roman" w:eastAsia="楷体_GB2312" w:cs="Times New Roman"/>
          <w:color w:val="auto"/>
          <w:rPrChange w:id="119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建议，提议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summer </w:t>
      </w:r>
      <w:r>
        <w:rPr>
          <w:rFonts w:ascii="Times New Roman" w:eastAsia="楷体_GB2312" w:cs="Times New Roman"/>
          <w:color w:val="auto"/>
          <w:rPrChange w:id="119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夏天；夏季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sun </w:t>
      </w:r>
      <w:r>
        <w:rPr>
          <w:rFonts w:ascii="Times New Roman" w:eastAsia="楷体_GB2312" w:cs="Times New Roman"/>
          <w:color w:val="auto"/>
          <w:rPrChange w:id="11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太阳；阳光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Sunday</w:t>
      </w:r>
      <w:r>
        <w:rPr>
          <w:rFonts w:ascii="Times New Roman" w:eastAsia="楷体_GB2312" w:cs="Times New Roman"/>
          <w:color w:val="auto"/>
          <w:rPrChange w:id="119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sunny </w:t>
      </w:r>
      <w:r>
        <w:rPr>
          <w:rFonts w:ascii="Times New Roman" w:eastAsia="楷体_GB2312" w:cs="Times New Roman"/>
          <w:color w:val="auto"/>
          <w:rPrChange w:id="11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9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阳光充足的，晴朗的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supermarket </w:t>
      </w:r>
      <w:r>
        <w:rPr>
          <w:rFonts w:ascii="Times New Roman" w:eastAsia="楷体_GB2312" w:cs="Times New Roman"/>
          <w:color w:val="auto"/>
          <w:rPrChange w:id="119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超级市场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supper </w:t>
      </w:r>
      <w:r>
        <w:rPr>
          <w:rFonts w:ascii="Times New Roman" w:eastAsia="楷体_GB2312" w:cs="Times New Roman"/>
          <w:color w:val="auto"/>
          <w:rPrChange w:id="119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晚餐，晚饭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highlight w:val="yellow"/>
          <w:rPrChange w:id="11977" w:author="lenovo" w:date="2015-09-26T16:45:00Z">
            <w:rPr>
              <w:rFonts w:ascii="Times New Roman" w:eastAsia="楷体_GB2312" w:cs="Times New Roman"/>
              <w:color w:val="0000FF"/>
              <w:highlight w:val="yellow"/>
            </w:rPr>
          </w:rPrChange>
        </w:rPr>
      </w:pPr>
      <w:r>
        <w:rPr>
          <w:rFonts w:ascii="Times New Roman" w:eastAsia="楷体_GB2312" w:cs="Times New Roman"/>
          <w:color w:val="auto"/>
          <w:highlight w:val="yellow"/>
          <w:rPrChange w:id="11978" w:author="lenovo" w:date="2015-09-26T16:45:00Z">
            <w:rPr>
              <w:rFonts w:ascii="Times New Roman" w:eastAsia="楷体_GB2312" w:cs="Times New Roman"/>
              <w:color w:val="0000FF"/>
              <w:highlight w:val="yellow"/>
            </w:rPr>
          </w:rPrChange>
        </w:rPr>
        <w:t xml:space="preserve">support         v. &amp; n.              </w:t>
      </w:r>
      <w:r>
        <w:rPr>
          <w:rFonts w:hint="eastAsia" w:ascii="Times New Roman" w:eastAsia="楷体_GB2312" w:cs="Times New Roman"/>
          <w:color w:val="auto"/>
          <w:highlight w:val="yellow"/>
          <w:rPrChange w:id="11979" w:author="lenovo" w:date="2015-09-26T16:45:00Z">
            <w:rPr>
              <w:rFonts w:hint="eastAsia" w:ascii="Times New Roman" w:eastAsia="楷体_GB2312" w:cs="Times New Roman"/>
              <w:color w:val="0000FF"/>
              <w:highlight w:val="yellow"/>
            </w:rPr>
          </w:rPrChange>
        </w:rPr>
        <w:t>支持，赞助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suppose</w:t>
      </w:r>
      <w:r>
        <w:rPr>
          <w:rFonts w:ascii="Times New Roman" w:eastAsia="楷体_GB2312" w:cs="Times New Roman"/>
          <w:color w:val="auto"/>
          <w:rPrChange w:id="11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19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猜想，假定，料想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sure </w:t>
      </w:r>
      <w:r>
        <w:rPr>
          <w:rFonts w:ascii="Times New Roman" w:eastAsia="楷体_GB2312" w:cs="Times New Roman"/>
          <w:color w:val="auto"/>
          <w:rPrChange w:id="11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19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19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肯定的，确信的，有把握的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1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19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surface </w:t>
      </w:r>
      <w:r>
        <w:rPr>
          <w:rFonts w:ascii="Times New Roman" w:eastAsia="楷体_GB2312" w:cs="Times New Roman"/>
          <w:color w:val="auto"/>
          <w:rPrChange w:id="11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1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19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1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表面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surprise </w:t>
      </w:r>
      <w:r>
        <w:rPr>
          <w:rFonts w:ascii="Times New Roman" w:eastAsia="楷体_GB2312" w:cs="Times New Roman"/>
          <w:color w:val="auto"/>
          <w:rPrChange w:id="12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0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惊奇，诧异</w:t>
      </w:r>
    </w:p>
    <w:p>
      <w:pPr>
        <w:pStyle w:val="4"/>
        <w:numPr>
          <w:ilvl w:val="0"/>
          <w:numId w:val="42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0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使惊奇，使诧异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surprised</w:t>
      </w:r>
      <w:r>
        <w:rPr>
          <w:rFonts w:ascii="Times New Roman" w:eastAsia="楷体_GB2312" w:cs="Times New Roman"/>
          <w:color w:val="auto"/>
          <w:rPrChange w:id="120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2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感到惊奇的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survey </w:t>
      </w:r>
      <w:r>
        <w:rPr>
          <w:rFonts w:ascii="Times New Roman" w:eastAsia="楷体_GB2312" w:cs="Times New Roman"/>
          <w:color w:val="auto"/>
          <w:rPrChange w:id="12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0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．＆</w:t>
      </w:r>
      <w:r>
        <w:rPr>
          <w:rFonts w:ascii="Times New Roman" w:eastAsia="楷体_GB2312" w:cs="Times New Roman"/>
          <w:color w:val="auto"/>
          <w:rPrChange w:id="120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20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调查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25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2026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survive          v.                 </w:t>
      </w:r>
      <w:r>
        <w:rPr>
          <w:rFonts w:hint="eastAsia" w:ascii="Times New Roman" w:eastAsia="楷体_GB2312" w:cs="Times New Roman"/>
          <w:color w:val="auto"/>
          <w:rPrChange w:id="12027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幸存，活下来；存活；生还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sweep</w:t>
      </w:r>
      <w:r>
        <w:rPr>
          <w:rFonts w:hint="eastAsia" w:ascii="Times New Roman" w:eastAsia="楷体_GB2312" w:cs="Times New Roman"/>
          <w:color w:val="auto"/>
          <w:rPrChange w:id="120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swept</w:t>
      </w:r>
      <w:r>
        <w:rPr>
          <w:rFonts w:hint="eastAsia" w:ascii="Times New Roman" w:eastAsia="楷体_GB2312" w:cs="Times New Roman"/>
          <w:color w:val="auto"/>
          <w:rPrChange w:id="120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0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swept</w:t>
      </w:r>
      <w:r>
        <w:rPr>
          <w:rFonts w:hint="eastAsia" w:ascii="Times New Roman" w:eastAsia="楷体_GB2312" w:cs="Times New Roman"/>
          <w:color w:val="auto"/>
          <w:rPrChange w:id="120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20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扫除，扫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sweet </w:t>
      </w:r>
      <w:r>
        <w:rPr>
          <w:rFonts w:ascii="Times New Roman" w:eastAsia="楷体_GB2312" w:cs="Times New Roman"/>
          <w:color w:val="auto"/>
          <w:rPrChange w:id="120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0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甜的；可爱的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0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甜食；糖果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swim</w:t>
      </w:r>
      <w:r>
        <w:rPr>
          <w:rFonts w:hint="eastAsia" w:ascii="Times New Roman" w:eastAsia="楷体_GB2312" w:cs="Times New Roman"/>
          <w:color w:val="auto"/>
          <w:rPrChange w:id="120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0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swam</w:t>
      </w:r>
      <w:r>
        <w:rPr>
          <w:rFonts w:hint="eastAsia" w:ascii="Times New Roman" w:eastAsia="楷体_GB2312" w:cs="Times New Roman"/>
          <w:color w:val="auto"/>
          <w:rPrChange w:id="120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0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swum</w:t>
      </w:r>
      <w:r>
        <w:rPr>
          <w:rFonts w:hint="eastAsia" w:ascii="Times New Roman" w:eastAsia="楷体_GB2312" w:cs="Times New Roman"/>
          <w:color w:val="auto"/>
          <w:rPrChange w:id="120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v</w:t>
      </w:r>
      <w:r>
        <w:rPr>
          <w:rFonts w:hint="eastAsia" w:ascii="Times New Roman" w:eastAsia="楷体_GB2312" w:cs="Times New Roman"/>
          <w:color w:val="auto"/>
          <w:rPrChange w:id="120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20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游泳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system </w:t>
      </w:r>
      <w:r>
        <w:rPr>
          <w:rFonts w:ascii="Times New Roman" w:eastAsia="楷体_GB2312" w:cs="Times New Roman"/>
          <w:color w:val="auto"/>
          <w:rPrChange w:id="12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0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体系；系统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T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table </w:t>
      </w:r>
      <w:r>
        <w:rPr>
          <w:rFonts w:ascii="Times New Roman" w:eastAsia="楷体_GB2312" w:cs="Times New Roman"/>
          <w:color w:val="auto"/>
          <w:rPrChange w:id="12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0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0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桌子；表格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0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</w:t>
      </w:r>
      <w:r>
        <w:rPr>
          <w:rFonts w:hint="eastAsia" w:ascii="Times New Roman" w:eastAsia="楷体_GB2312" w:cs="Times New Roman"/>
          <w:color w:val="auto"/>
          <w:rPrChange w:id="120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took</w:t>
      </w:r>
      <w:r>
        <w:rPr>
          <w:rFonts w:hint="eastAsia" w:ascii="Times New Roman" w:eastAsia="楷体_GB2312" w:cs="Times New Roman"/>
          <w:color w:val="auto"/>
          <w:rPrChange w:id="120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0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taken</w:t>
      </w:r>
      <w:r>
        <w:rPr>
          <w:rFonts w:hint="eastAsia" w:ascii="Times New Roman" w:eastAsia="楷体_GB2312" w:cs="Times New Roman"/>
          <w:color w:val="auto"/>
          <w:rPrChange w:id="120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0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20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rPrChange w:id="120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．拿；</w:t>
      </w:r>
      <w:r>
        <w:rPr>
          <w:rFonts w:ascii="Times New Roman" w:eastAsia="楷体_GB2312" w:cs="Times New Roman"/>
          <w:color w:val="auto"/>
          <w:rPrChange w:id="120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rPrChange w:id="120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．拿走</w:t>
      </w:r>
      <w:r>
        <w:rPr>
          <w:rFonts w:ascii="Times New Roman" w:eastAsia="楷体_GB2312" w:cs="Times New Roman"/>
          <w:color w:val="auto"/>
          <w:rPrChange w:id="120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rPrChange w:id="120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hint="eastAsia" w:ascii="Times New Roman" w:eastAsia="楷体_GB2312" w:cs="Times New Roman"/>
          <w:color w:val="auto"/>
          <w:spacing w:val="-14"/>
          <w:rPrChange w:id="12093" w:author="lenovo" w:date="2015-09-26T16:45:00Z">
            <w:rPr>
              <w:rFonts w:hint="eastAsia" w:ascii="Times New Roman" w:eastAsia="楷体_GB2312" w:cs="Times New Roman"/>
              <w:color w:val="0000FF"/>
              <w:spacing w:val="-14"/>
            </w:rPr>
          </w:rPrChange>
        </w:rPr>
        <w:t>做</w:t>
      </w:r>
      <w:r>
        <w:rPr>
          <w:rFonts w:ascii="Times New Roman" w:eastAsia="楷体_GB2312" w:cs="Times New Roman"/>
          <w:color w:val="auto"/>
          <w:spacing w:val="-14"/>
          <w:rPrChange w:id="12094" w:author="lenovo" w:date="2015-09-26T16:45:00Z">
            <w:rPr>
              <w:rFonts w:ascii="Times New Roman" w:eastAsia="楷体_GB2312" w:cs="Times New Roman"/>
              <w:color w:val="0000FF"/>
              <w:spacing w:val="-14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rPrChange w:id="120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4</w:t>
      </w:r>
      <w:r>
        <w:rPr>
          <w:rFonts w:hint="eastAsia" w:ascii="Times New Roman" w:eastAsia="楷体_GB2312" w:cs="Times New Roman"/>
          <w:color w:val="auto"/>
          <w:rPrChange w:id="120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．吃，服用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0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5</w:t>
      </w:r>
      <w:r>
        <w:rPr>
          <w:rFonts w:hint="eastAsia" w:ascii="Times New Roman" w:eastAsia="楷体_GB2312" w:cs="Times New Roman"/>
          <w:color w:val="auto"/>
          <w:rPrChange w:id="121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．乘坐（车、船）</w:t>
      </w:r>
      <w:r>
        <w:rPr>
          <w:rFonts w:ascii="Times New Roman" w:eastAsia="楷体_GB2312" w:cs="Times New Roman"/>
          <w:color w:val="auto"/>
          <w:rPrChange w:id="12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6</w:t>
      </w:r>
      <w:r>
        <w:rPr>
          <w:rFonts w:hint="eastAsia" w:ascii="Times New Roman" w:eastAsia="楷体_GB2312" w:cs="Times New Roman"/>
          <w:color w:val="auto"/>
          <w:rPrChange w:id="121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．花费（时间）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1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7</w:t>
      </w:r>
      <w:r>
        <w:rPr>
          <w:rFonts w:hint="eastAsia" w:ascii="Times New Roman" w:eastAsia="楷体_GB2312" w:cs="Times New Roman"/>
          <w:color w:val="auto"/>
          <w:rPrChange w:id="121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．拍照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talk </w:t>
      </w:r>
      <w:r>
        <w:rPr>
          <w:rFonts w:ascii="Times New Roman" w:eastAsia="楷体_GB2312" w:cs="Times New Roman"/>
          <w:color w:val="auto"/>
          <w:rPrChange w:id="12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v.</w:t>
      </w:r>
      <w:r>
        <w:rPr>
          <w:rFonts w:ascii="Times New Roman" w:eastAsia="楷体_GB2312" w:cs="Times New Roman"/>
          <w:color w:val="auto"/>
          <w:rPrChange w:id="12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谈话；讲话；演讲；交谈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tall </w:t>
      </w:r>
      <w:r>
        <w:rPr>
          <w:rFonts w:ascii="Times New Roman" w:eastAsia="楷体_GB2312" w:cs="Times New Roman"/>
          <w:color w:val="auto"/>
          <w:rPrChange w:id="12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高的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tap </w:t>
      </w:r>
      <w:r>
        <w:rPr>
          <w:rFonts w:ascii="Times New Roman" w:eastAsia="楷体_GB2312" w:cs="Times New Roman"/>
          <w:color w:val="auto"/>
          <w:rPrChange w:id="12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（自来水、煤气灯的）龙头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tape </w:t>
      </w:r>
      <w:r>
        <w:rPr>
          <w:rFonts w:ascii="Times New Roman" w:eastAsia="楷体_GB2312" w:cs="Times New Roman"/>
          <w:color w:val="auto"/>
          <w:rPrChange w:id="12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磁带；录音带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task</w:t>
      </w:r>
      <w:r>
        <w:rPr>
          <w:rFonts w:ascii="Times New Roman" w:eastAsia="楷体_GB2312" w:cs="Times New Roman"/>
          <w:color w:val="auto"/>
          <w:rPrChange w:id="12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任务，工作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taste </w:t>
      </w:r>
      <w:r>
        <w:rPr>
          <w:rFonts w:ascii="Times New Roman" w:eastAsia="楷体_GB2312" w:cs="Times New Roman"/>
          <w:color w:val="auto"/>
          <w:rPrChange w:id="12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味道</w:t>
      </w:r>
    </w:p>
    <w:p>
      <w:pPr>
        <w:pStyle w:val="4"/>
        <w:numPr>
          <w:ilvl w:val="0"/>
          <w:numId w:val="43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1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品尝，尝味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taxi </w:t>
      </w:r>
      <w:r>
        <w:rPr>
          <w:rFonts w:ascii="Times New Roman" w:eastAsia="楷体_GB2312" w:cs="Times New Roman"/>
          <w:color w:val="auto"/>
          <w:rPrChange w:id="12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出租汽车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tea </w:t>
      </w:r>
      <w:r>
        <w:rPr>
          <w:rFonts w:ascii="Times New Roman" w:eastAsia="楷体_GB2312" w:cs="Times New Roman"/>
          <w:color w:val="auto"/>
          <w:rPrChange w:id="12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茶，；茶叶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teach</w:t>
      </w:r>
      <w:r>
        <w:rPr>
          <w:rFonts w:hint="eastAsia" w:ascii="Times New Roman" w:eastAsia="楷体_GB2312" w:cs="Times New Roman"/>
          <w:color w:val="auto"/>
          <w:rPrChange w:id="121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1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taught</w:t>
      </w:r>
      <w:r>
        <w:rPr>
          <w:rFonts w:hint="eastAsia" w:ascii="Times New Roman" w:eastAsia="楷体_GB2312" w:cs="Times New Roman"/>
          <w:color w:val="auto"/>
          <w:rPrChange w:id="121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taught</w:t>
      </w:r>
      <w:r>
        <w:rPr>
          <w:rFonts w:hint="eastAsia" w:ascii="Times New Roman" w:eastAsia="楷体_GB2312" w:cs="Times New Roman"/>
          <w:color w:val="auto"/>
          <w:rPrChange w:id="121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21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教书，教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teacher </w:t>
      </w:r>
      <w:r>
        <w:rPr>
          <w:rFonts w:ascii="Times New Roman" w:eastAsia="楷体_GB2312" w:cs="Times New Roman"/>
          <w:color w:val="auto"/>
          <w:rPrChange w:id="121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教师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team </w:t>
      </w:r>
      <w:r>
        <w:rPr>
          <w:rFonts w:ascii="Times New Roman" w:eastAsia="楷体_GB2312" w:cs="Times New Roman"/>
          <w:color w:val="auto"/>
          <w:rPrChange w:id="121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1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1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1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队，组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9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19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tear            n.                  </w:t>
      </w:r>
      <w:r>
        <w:rPr>
          <w:rFonts w:hint="eastAsia" w:ascii="Times New Roman" w:eastAsia="楷体_GB2312" w:cs="Times New Roman"/>
          <w:color w:val="auto"/>
          <w:rPrChange w:id="12195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眼泪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1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technology</w:t>
      </w:r>
      <w:r>
        <w:rPr>
          <w:rFonts w:ascii="Times New Roman" w:eastAsia="楷体_GB2312" w:cs="Times New Roman"/>
          <w:color w:val="auto"/>
          <w:rPrChange w:id="121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2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技术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teenager </w:t>
      </w:r>
      <w:r>
        <w:rPr>
          <w:rFonts w:ascii="Times New Roman" w:eastAsia="楷体_GB2312" w:cs="Times New Roman"/>
          <w:color w:val="auto"/>
          <w:rPrChange w:id="122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2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13</w:t>
      </w:r>
      <w:r>
        <w:rPr>
          <w:rFonts w:hint="eastAsia" w:ascii="Times New Roman" w:eastAsia="楷体_GB2312" w:cs="Times New Roman"/>
          <w:color w:val="auto"/>
          <w:rPrChange w:id="122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</w:t>
      </w:r>
      <w:r>
        <w:rPr>
          <w:rFonts w:ascii="Times New Roman" w:eastAsia="楷体_GB2312" w:cs="Times New Roman"/>
          <w:color w:val="auto"/>
          <w:rPrChange w:id="12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19</w:t>
      </w:r>
      <w:r>
        <w:rPr>
          <w:rFonts w:hint="eastAsia" w:ascii="Times New Roman" w:eastAsia="楷体_GB2312" w:cs="Times New Roman"/>
          <w:color w:val="auto"/>
          <w:rPrChange w:id="122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岁的）青少年，十几岁的少年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telephone</w:t>
      </w:r>
      <w:r>
        <w:rPr>
          <w:rFonts w:hint="eastAsia" w:ascii="Times New Roman" w:eastAsia="楷体_GB2312" w:cs="Times New Roman"/>
          <w:color w:val="auto"/>
          <w:rPrChange w:id="122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（＝</w:t>
      </w:r>
      <w:r>
        <w:rPr>
          <w:rFonts w:ascii="Times New Roman" w:eastAsia="楷体_GB2312" w:cs="Times New Roman"/>
          <w:color w:val="auto"/>
          <w:rPrChange w:id="122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phone</w:t>
      </w:r>
      <w:r>
        <w:rPr>
          <w:rFonts w:hint="eastAsia" w:ascii="Times New Roman" w:eastAsia="楷体_GB2312" w:cs="Times New Roman"/>
          <w:color w:val="auto"/>
          <w:rPrChange w:id="122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2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22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电话；电话机</w:t>
      </w:r>
    </w:p>
    <w:p>
      <w:pPr>
        <w:pStyle w:val="4"/>
        <w:numPr>
          <w:ilvl w:val="0"/>
          <w:numId w:val="44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2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打电话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television (TV</w:t>
      </w:r>
      <w:r>
        <w:rPr>
          <w:rFonts w:hint="eastAsia" w:ascii="Times New Roman" w:eastAsia="楷体_GB2312" w:cs="Times New Roman"/>
          <w:color w:val="auto"/>
          <w:rPrChange w:id="122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电视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tell</w:t>
      </w:r>
      <w:r>
        <w:rPr>
          <w:rFonts w:hint="eastAsia" w:ascii="Times New Roman" w:eastAsia="楷体_GB2312" w:cs="Times New Roman"/>
          <w:color w:val="auto"/>
          <w:rPrChange w:id="122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2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told</w:t>
      </w:r>
      <w:r>
        <w:rPr>
          <w:rFonts w:hint="eastAsia" w:ascii="Times New Roman" w:eastAsia="楷体_GB2312" w:cs="Times New Roman"/>
          <w:color w:val="auto"/>
          <w:rPrChange w:id="122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2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told</w:t>
      </w:r>
      <w:r>
        <w:rPr>
          <w:rFonts w:hint="eastAsia" w:ascii="Times New Roman" w:eastAsia="楷体_GB2312" w:cs="Times New Roman"/>
          <w:color w:val="auto"/>
          <w:rPrChange w:id="122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2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告诉；讲述；吩咐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temperature </w:t>
      </w:r>
      <w:r>
        <w:rPr>
          <w:rFonts w:ascii="Times New Roman" w:eastAsia="楷体_GB2312" w:cs="Times New Roman"/>
          <w:color w:val="auto"/>
          <w:rPrChange w:id="12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温度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temple</w:t>
      </w:r>
      <w:r>
        <w:rPr>
          <w:rFonts w:ascii="Times New Roman" w:eastAsia="楷体_GB2312" w:cs="Times New Roman"/>
          <w:color w:val="auto"/>
          <w:rPrChange w:id="12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庙宇，寺院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tennis </w:t>
      </w:r>
      <w:r>
        <w:rPr>
          <w:rFonts w:ascii="Times New Roman" w:eastAsia="楷体_GB2312" w:cs="Times New Roman"/>
          <w:color w:val="auto"/>
          <w:rPrChange w:id="12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网球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term </w:t>
      </w:r>
      <w:r>
        <w:rPr>
          <w:rFonts w:ascii="Times New Roman" w:eastAsia="楷体_GB2312" w:cs="Times New Roman"/>
          <w:color w:val="auto"/>
          <w:rPrChange w:id="12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terrible</w:t>
      </w:r>
      <w:r>
        <w:rPr>
          <w:rFonts w:ascii="Times New Roman" w:eastAsia="楷体_GB2312" w:cs="Times New Roman"/>
          <w:color w:val="auto"/>
          <w:rPrChange w:id="122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2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可怕的，糟糕的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test </w:t>
      </w:r>
      <w:r>
        <w:rPr>
          <w:rFonts w:ascii="Times New Roman" w:eastAsia="楷体_GB2312" w:cs="Times New Roman"/>
          <w:color w:val="auto"/>
          <w:rPrChange w:id="122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 &amp; n</w:t>
      </w:r>
      <w:r>
        <w:rPr>
          <w:rFonts w:hint="eastAsia" w:ascii="Times New Roman" w:eastAsia="楷体_GB2312" w:cs="Times New Roman"/>
          <w:color w:val="auto"/>
          <w:rPrChange w:id="122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测试，考查，实验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text </w:t>
      </w:r>
      <w:r>
        <w:rPr>
          <w:rFonts w:ascii="Times New Roman" w:eastAsia="楷体_GB2312" w:cs="Times New Roman"/>
          <w:color w:val="auto"/>
          <w:rPrChange w:id="12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2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文本，课文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2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than </w:t>
      </w:r>
      <w:r>
        <w:rPr>
          <w:rFonts w:ascii="Times New Roman" w:eastAsia="楷体_GB2312" w:cs="Times New Roman"/>
          <w:color w:val="auto"/>
          <w:rPrChange w:id="12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2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22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2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2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thank</w:t>
      </w:r>
      <w:r>
        <w:rPr>
          <w:rFonts w:ascii="Times New Roman" w:eastAsia="楷体_GB2312" w:cs="Times New Roman"/>
          <w:color w:val="auto"/>
          <w:rPrChange w:id="12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3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rPrChange w:id="123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感谢，致谢，道谢</w:t>
      </w:r>
    </w:p>
    <w:p>
      <w:pPr>
        <w:pStyle w:val="4"/>
        <w:numPr>
          <w:ilvl w:val="0"/>
          <w:numId w:val="45"/>
        </w:numPr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3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3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（复）感谢，谢意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thankful</w:t>
      </w:r>
      <w:r>
        <w:rPr>
          <w:rFonts w:ascii="Times New Roman" w:eastAsia="楷体_GB2312" w:cs="Times New Roman"/>
          <w:color w:val="auto"/>
          <w:rPrChange w:id="12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2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感谢的；感激的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that </w:t>
      </w:r>
      <w:r>
        <w:rPr>
          <w:rFonts w:ascii="Times New Roman" w:eastAsia="楷体_GB2312" w:cs="Times New Roman"/>
          <w:color w:val="auto"/>
          <w:rPrChange w:id="123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pron.</w:t>
      </w:r>
      <w:r>
        <w:rPr>
          <w:rFonts w:ascii="Times New Roman" w:eastAsia="楷体_GB2312" w:cs="Times New Roman"/>
          <w:color w:val="auto"/>
          <w:rPrChange w:id="123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那；那个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conj.              </w:t>
      </w:r>
      <w:r>
        <w:rPr>
          <w:rFonts w:hint="eastAsia" w:ascii="Times New Roman" w:eastAsia="楷体_GB2312" w:cs="Times New Roman"/>
          <w:color w:val="auto"/>
          <w:rPrChange w:id="123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引导宾语从句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theatre(</w:t>
      </w:r>
      <w:r>
        <w:rPr>
          <w:rFonts w:hint="eastAsia" w:ascii="Times New Roman" w:eastAsia="楷体_GB2312" w:cs="Times New Roman"/>
          <w:color w:val="auto"/>
          <w:rPrChange w:id="123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美</w:t>
      </w:r>
      <w:r>
        <w:rPr>
          <w:rFonts w:ascii="Times New Roman" w:eastAsia="楷体_GB2312" w:cs="Times New Roman"/>
          <w:color w:val="auto"/>
          <w:rPrChange w:id="12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theater)  n</w:t>
      </w:r>
      <w:r>
        <w:rPr>
          <w:rFonts w:hint="eastAsia" w:ascii="Times New Roman" w:eastAsia="楷体_GB2312" w:cs="Times New Roman"/>
          <w:color w:val="auto"/>
          <w:rPrChange w:id="123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剧院，戏院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then </w:t>
      </w:r>
      <w:r>
        <w:rPr>
          <w:rFonts w:ascii="Times New Roman" w:eastAsia="楷体_GB2312" w:cs="Times New Roman"/>
          <w:color w:val="auto"/>
          <w:rPrChange w:id="12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3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．当时；那时；然后，后来；那么（通常用于句首或句尾）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there </w:t>
      </w:r>
      <w:r>
        <w:rPr>
          <w:rFonts w:ascii="Times New Roman" w:eastAsia="楷体_GB2312" w:cs="Times New Roman"/>
          <w:color w:val="auto"/>
          <w:rPrChange w:id="123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3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在那里；往那里；（作引导词）表</w:t>
      </w:r>
      <w:r>
        <w:rPr>
          <w:rFonts w:ascii="Times New Roman" w:eastAsia="楷体_GB2312" w:cs="Times New Roman"/>
          <w:color w:val="auto"/>
          <w:rPrChange w:id="123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“</w:t>
      </w:r>
      <w:r>
        <w:rPr>
          <w:rFonts w:hint="eastAsia" w:ascii="Times New Roman" w:eastAsia="楷体_GB2312" w:cs="Times New Roman"/>
          <w:color w:val="auto"/>
          <w:rPrChange w:id="123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存在</w:t>
      </w:r>
      <w:r>
        <w:rPr>
          <w:rFonts w:ascii="Times New Roman" w:eastAsia="楷体_GB2312" w:cs="Times New Roman"/>
          <w:color w:val="auto"/>
          <w:rPrChange w:id="123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these </w:t>
      </w:r>
      <w:r>
        <w:rPr>
          <w:rFonts w:ascii="Times New Roman" w:eastAsia="楷体_GB2312" w:cs="Times New Roman"/>
          <w:color w:val="auto"/>
          <w:rPrChange w:id="123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pron.</w:t>
      </w:r>
      <w:r>
        <w:rPr>
          <w:rFonts w:ascii="Times New Roman" w:eastAsia="楷体_GB2312" w:cs="Times New Roman"/>
          <w:color w:val="auto"/>
          <w:rPrChange w:id="123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这些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thick </w:t>
      </w:r>
      <w:r>
        <w:rPr>
          <w:rFonts w:ascii="Times New Roman" w:eastAsia="楷体_GB2312" w:cs="Times New Roman"/>
          <w:color w:val="auto"/>
          <w:rPrChange w:id="12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厚的；浓的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thin </w:t>
      </w:r>
      <w:r>
        <w:rPr>
          <w:rFonts w:ascii="Times New Roman" w:eastAsia="楷体_GB2312" w:cs="Times New Roman"/>
          <w:color w:val="auto"/>
          <w:rPrChange w:id="12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瘦的；薄的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thing</w:t>
      </w:r>
      <w:r>
        <w:rPr>
          <w:rFonts w:ascii="Times New Roman" w:eastAsia="楷体_GB2312" w:cs="Times New Roman"/>
          <w:color w:val="auto"/>
          <w:rPrChange w:id="123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3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东西；事情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think</w:t>
      </w:r>
      <w:r>
        <w:rPr>
          <w:rFonts w:hint="eastAsia" w:ascii="Times New Roman" w:eastAsia="楷体_GB2312" w:cs="Times New Roman"/>
          <w:color w:val="auto"/>
          <w:rPrChange w:id="123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3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thought</w:t>
      </w:r>
      <w:r>
        <w:rPr>
          <w:rFonts w:hint="eastAsia" w:ascii="Times New Roman" w:eastAsia="楷体_GB2312" w:cs="Times New Roman"/>
          <w:color w:val="auto"/>
          <w:rPrChange w:id="123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thought</w:t>
      </w:r>
      <w:r>
        <w:rPr>
          <w:rFonts w:hint="eastAsia" w:ascii="Times New Roman" w:eastAsia="楷体_GB2312" w:cs="Times New Roman"/>
          <w:color w:val="auto"/>
          <w:rPrChange w:id="123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3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23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想；思考；认为；考虑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thirsty </w:t>
      </w:r>
      <w:r>
        <w:rPr>
          <w:rFonts w:ascii="Times New Roman" w:eastAsia="楷体_GB2312" w:cs="Times New Roman"/>
          <w:color w:val="auto"/>
          <w:rPrChange w:id="12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3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3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this</w:t>
      </w:r>
      <w:r>
        <w:rPr>
          <w:rFonts w:ascii="Times New Roman" w:eastAsia="楷体_GB2312" w:cs="Times New Roman"/>
          <w:color w:val="auto"/>
          <w:rPrChange w:id="12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3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3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pron.</w:t>
      </w:r>
      <w:r>
        <w:rPr>
          <w:rFonts w:ascii="Times New Roman" w:eastAsia="楷体_GB2312" w:cs="Times New Roman"/>
          <w:color w:val="auto"/>
          <w:rPrChange w:id="12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这；这个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those </w:t>
      </w:r>
      <w:r>
        <w:rPr>
          <w:rFonts w:ascii="Times New Roman" w:eastAsia="楷体_GB2312" w:cs="Times New Roman"/>
          <w:color w:val="auto"/>
          <w:rPrChange w:id="12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4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pron.</w:t>
      </w:r>
      <w:r>
        <w:rPr>
          <w:rFonts w:ascii="Times New Roman" w:eastAsia="楷体_GB2312" w:cs="Times New Roman"/>
          <w:color w:val="auto"/>
          <w:rPrChange w:id="124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那些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thought         n.                 </w:t>
      </w:r>
      <w:r>
        <w:rPr>
          <w:rFonts w:hint="eastAsia" w:ascii="Times New Roman" w:eastAsia="楷体_GB2312" w:cs="Times New Roman"/>
          <w:color w:val="auto"/>
          <w:rPrChange w:id="124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思想，想法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through </w:t>
      </w:r>
      <w:r>
        <w:rPr>
          <w:rFonts w:ascii="Times New Roman" w:eastAsia="楷体_GB2312" w:cs="Times New Roman"/>
          <w:color w:val="auto"/>
          <w:rPrChange w:id="12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4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穿（通）过；从始至终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throughout </w:t>
      </w:r>
      <w:r>
        <w:rPr>
          <w:rFonts w:ascii="Times New Roman" w:eastAsia="楷体_GB2312" w:cs="Times New Roman"/>
          <w:color w:val="auto"/>
          <w:rPrChange w:id="124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4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遍及；贯穿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throw</w:t>
      </w:r>
      <w:r>
        <w:rPr>
          <w:rFonts w:hint="eastAsia" w:ascii="Times New Roman" w:eastAsia="楷体_GB2312" w:cs="Times New Roman"/>
          <w:color w:val="auto"/>
          <w:rPrChange w:id="124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threw</w:t>
      </w:r>
      <w:r>
        <w:rPr>
          <w:rFonts w:hint="eastAsia" w:ascii="Times New Roman" w:eastAsia="楷体_GB2312" w:cs="Times New Roman"/>
          <w:color w:val="auto"/>
          <w:rPrChange w:id="124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24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thrown</w:t>
      </w:r>
      <w:r>
        <w:rPr>
          <w:rFonts w:hint="eastAsia" w:ascii="Times New Roman" w:eastAsia="楷体_GB2312" w:cs="Times New Roman"/>
          <w:color w:val="auto"/>
          <w:rPrChange w:id="124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4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24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投、掷、扔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Thursday </w:t>
      </w:r>
      <w:r>
        <w:rPr>
          <w:rFonts w:ascii="Times New Roman" w:eastAsia="楷体_GB2312" w:cs="Times New Roman"/>
          <w:color w:val="auto"/>
          <w:rPrChange w:id="124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4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ticket </w:t>
      </w:r>
      <w:r>
        <w:rPr>
          <w:rFonts w:ascii="Times New Roman" w:eastAsia="楷体_GB2312" w:cs="Times New Roman"/>
          <w:color w:val="auto"/>
          <w:rPrChange w:id="124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4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票；券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tidy </w:t>
      </w:r>
      <w:r>
        <w:rPr>
          <w:rFonts w:ascii="Times New Roman" w:eastAsia="楷体_GB2312" w:cs="Times New Roman"/>
          <w:color w:val="auto"/>
          <w:rPrChange w:id="124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4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整洁的，干净的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tie </w:t>
      </w:r>
      <w:r>
        <w:rPr>
          <w:rFonts w:ascii="Times New Roman" w:eastAsia="楷体_GB2312" w:cs="Times New Roman"/>
          <w:color w:val="auto"/>
          <w:rPrChange w:id="124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4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领带，结</w:t>
      </w:r>
    </w:p>
    <w:p>
      <w:pPr>
        <w:pStyle w:val="4"/>
        <w:numPr>
          <w:ilvl w:val="0"/>
          <w:numId w:val="46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4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（用绳、线）系、栓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tiger </w:t>
      </w:r>
      <w:r>
        <w:rPr>
          <w:rFonts w:ascii="Times New Roman" w:eastAsia="楷体_GB2312" w:cs="Times New Roman"/>
          <w:color w:val="auto"/>
          <w:rPrChange w:id="12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4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老虎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till </w:t>
      </w:r>
      <w:r>
        <w:rPr>
          <w:rFonts w:ascii="Times New Roman" w:eastAsia="楷体_GB2312" w:cs="Times New Roman"/>
          <w:color w:val="auto"/>
          <w:rPrChange w:id="12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4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conj.</w:t>
      </w:r>
      <w:r>
        <w:rPr>
          <w:rFonts w:ascii="Times New Roman" w:eastAsia="楷体_GB2312" w:cs="Times New Roman"/>
          <w:color w:val="auto"/>
          <w:rPrChange w:id="12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直到；直到</w:t>
      </w:r>
      <w:r>
        <w:rPr>
          <w:rFonts w:ascii="Times New Roman" w:eastAsia="楷体_GB2312" w:cs="Times New Roman"/>
          <w:color w:val="auto"/>
          <w:rPrChange w:id="12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4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time </w:t>
      </w:r>
      <w:r>
        <w:rPr>
          <w:rFonts w:ascii="Times New Roman" w:eastAsia="楷体_GB2312" w:cs="Times New Roman"/>
          <w:color w:val="auto"/>
          <w:rPrChange w:id="124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4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4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时间；时期；钟点；次；回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4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tip</w:t>
      </w:r>
      <w:r>
        <w:rPr>
          <w:rFonts w:ascii="Times New Roman" w:eastAsia="楷体_GB2312" w:cs="Times New Roman"/>
          <w:color w:val="auto"/>
          <w:rPrChange w:id="12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4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4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4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尖端；提示；小费</w:t>
      </w:r>
      <w:r>
        <w:rPr>
          <w:rFonts w:ascii="Times New Roman" w:eastAsia="楷体_GB2312" w:cs="Times New Roman"/>
          <w:color w:val="auto"/>
          <w:rPrChange w:id="12499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>;</w:t>
      </w:r>
      <w:r>
        <w:rPr>
          <w:rFonts w:hint="eastAsia" w:ascii="Times New Roman" w:eastAsia="楷体_GB2312" w:cs="Times New Roman"/>
          <w:color w:val="auto"/>
          <w:rPrChange w:id="12500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小窍门，建议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tired </w:t>
      </w:r>
      <w:r>
        <w:rPr>
          <w:rFonts w:ascii="Times New Roman" w:eastAsia="楷体_GB2312" w:cs="Times New Roman"/>
          <w:color w:val="auto"/>
          <w:rPrChange w:id="12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5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疲劳的；累的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title </w:t>
      </w:r>
      <w:r>
        <w:rPr>
          <w:rFonts w:ascii="Times New Roman" w:eastAsia="楷体_GB2312" w:cs="Times New Roman"/>
          <w:color w:val="auto"/>
          <w:rPrChange w:id="12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5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标题，题目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 </w:t>
      </w:r>
      <w:r>
        <w:rPr>
          <w:rFonts w:ascii="Times New Roman" w:eastAsia="楷体_GB2312" w:cs="Times New Roman"/>
          <w:color w:val="auto"/>
          <w:rPrChange w:id="125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5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（表示接受动作的人或物）给</w:t>
      </w:r>
      <w:r>
        <w:rPr>
          <w:rFonts w:ascii="Times New Roman" w:eastAsia="楷体_GB2312" w:cs="Times New Roman"/>
          <w:color w:val="auto"/>
          <w:rPrChange w:id="12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5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25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5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，向</w:t>
      </w:r>
      <w:r>
        <w:rPr>
          <w:rFonts w:ascii="Times New Roman" w:eastAsia="楷体_GB2312" w:cs="Times New Roman"/>
          <w:color w:val="auto"/>
          <w:rPrChange w:id="12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5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，到</w:t>
      </w:r>
      <w:r>
        <w:rPr>
          <w:rFonts w:ascii="Times New Roman" w:eastAsia="楷体_GB2312" w:cs="Times New Roman"/>
          <w:color w:val="auto"/>
          <w:rPrChange w:id="12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today </w:t>
      </w:r>
      <w:r>
        <w:rPr>
          <w:rFonts w:ascii="Times New Roman" w:eastAsia="楷体_GB2312" w:cs="Times New Roman"/>
          <w:color w:val="auto"/>
          <w:rPrChange w:id="12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5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2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今天；现在，当前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together </w:t>
      </w:r>
      <w:r>
        <w:rPr>
          <w:rFonts w:ascii="Times New Roman" w:eastAsia="楷体_GB2312" w:cs="Times New Roman"/>
          <w:color w:val="auto"/>
          <w:rPrChange w:id="12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5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一起，共同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4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54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tomato           n.                 </w:t>
      </w:r>
      <w:r>
        <w:rPr>
          <w:rFonts w:hint="eastAsia" w:ascii="Times New Roman" w:eastAsia="楷体_GB2312" w:cs="Times New Roman"/>
          <w:color w:val="auto"/>
          <w:rPrChange w:id="1255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番茄，西红柿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tomorrow </w:t>
      </w:r>
      <w:r>
        <w:rPr>
          <w:rFonts w:ascii="Times New Roman" w:eastAsia="楷体_GB2312" w:cs="Times New Roman"/>
          <w:color w:val="auto"/>
          <w:rPrChange w:id="125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5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2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明天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tonight </w:t>
      </w:r>
      <w:r>
        <w:rPr>
          <w:rFonts w:ascii="Times New Roman" w:eastAsia="楷体_GB2312" w:cs="Times New Roman"/>
          <w:color w:val="auto"/>
          <w:rPrChange w:id="12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5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25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今晚，今夜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too </w:t>
      </w:r>
      <w:r>
        <w:rPr>
          <w:rFonts w:ascii="Times New Roman" w:eastAsia="楷体_GB2312" w:cs="Times New Roman"/>
          <w:color w:val="auto"/>
          <w:rPrChange w:id="125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5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也，还；又；太，过分；很，非常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tool </w:t>
      </w:r>
      <w:r>
        <w:rPr>
          <w:rFonts w:ascii="Times New Roman" w:eastAsia="楷体_GB2312" w:cs="Times New Roman"/>
          <w:color w:val="auto"/>
          <w:rPrChange w:id="125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5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工具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tooth</w:t>
      </w:r>
      <w:r>
        <w:rPr>
          <w:rFonts w:hint="eastAsia" w:ascii="Times New Roman" w:eastAsia="楷体_GB2312" w:cs="Times New Roman"/>
          <w:color w:val="auto"/>
          <w:rPrChange w:id="125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</w:t>
      </w:r>
      <w:r>
        <w:rPr>
          <w:rFonts w:ascii="Times New Roman" w:eastAsia="楷体_GB2312" w:cs="Times New Roman"/>
          <w:color w:val="auto"/>
          <w:rPrChange w:id="125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teeth</w:t>
      </w:r>
      <w:r>
        <w:rPr>
          <w:rFonts w:hint="eastAsia" w:ascii="Times New Roman" w:eastAsia="楷体_GB2312" w:cs="Times New Roman"/>
          <w:color w:val="auto"/>
          <w:rPrChange w:id="125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5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25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牙齿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toothache </w:t>
      </w:r>
      <w:r>
        <w:rPr>
          <w:rFonts w:ascii="Times New Roman" w:eastAsia="楷体_GB2312" w:cs="Times New Roman"/>
          <w:color w:val="auto"/>
          <w:rPrChange w:id="125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5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5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5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牙痛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5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5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top </w:t>
      </w:r>
      <w:r>
        <w:rPr>
          <w:rFonts w:ascii="Times New Roman" w:eastAsia="楷体_GB2312" w:cs="Times New Roman"/>
          <w:color w:val="auto"/>
          <w:rPrChange w:id="12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顶部，（物体的）上面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6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6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最上面的；居首位的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topic</w:t>
      </w:r>
      <w:r>
        <w:rPr>
          <w:rFonts w:ascii="Times New Roman" w:eastAsia="楷体_GB2312" w:cs="Times New Roman"/>
          <w:color w:val="auto"/>
          <w:rPrChange w:id="12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题目，话题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touch </w:t>
      </w:r>
      <w:r>
        <w:rPr>
          <w:rFonts w:ascii="Times New Roman" w:eastAsia="楷体_GB2312" w:cs="Times New Roman"/>
          <w:color w:val="auto"/>
          <w:rPrChange w:id="12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6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触摸；接触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tour </w:t>
      </w:r>
      <w:r>
        <w:rPr>
          <w:rFonts w:ascii="Times New Roman" w:eastAsia="楷体_GB2312" w:cs="Times New Roman"/>
          <w:color w:val="auto"/>
          <w:rPrChange w:id="12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参观；观光；旅行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tourist </w:t>
      </w:r>
      <w:r>
        <w:rPr>
          <w:rFonts w:ascii="Times New Roman" w:eastAsia="楷体_GB2312" w:cs="Times New Roman"/>
          <w:color w:val="auto"/>
          <w:rPrChange w:id="12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游客，旅客，旅行者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toward(s)</w:t>
      </w:r>
      <w:r>
        <w:rPr>
          <w:rFonts w:ascii="Times New Roman" w:eastAsia="楷体_GB2312" w:cs="Times New Roman"/>
          <w:color w:val="auto"/>
          <w:rPrChange w:id="126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6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向，朝，对于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tower </w:t>
      </w:r>
      <w:r>
        <w:rPr>
          <w:rFonts w:ascii="Times New Roman" w:eastAsia="楷体_GB2312" w:cs="Times New Roman"/>
          <w:color w:val="auto"/>
          <w:rPrChange w:id="12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town </w:t>
      </w:r>
      <w:r>
        <w:rPr>
          <w:rFonts w:ascii="Times New Roman" w:eastAsia="楷体_GB2312" w:cs="Times New Roman"/>
          <w:color w:val="auto"/>
          <w:rPrChange w:id="12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城镇；城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toy </w:t>
      </w:r>
      <w:r>
        <w:rPr>
          <w:rFonts w:ascii="Times New Roman" w:eastAsia="楷体_GB2312" w:cs="Times New Roman"/>
          <w:color w:val="auto"/>
          <w:rPrChange w:id="126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玩具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traditional </w:t>
      </w:r>
      <w:r>
        <w:rPr>
          <w:rFonts w:ascii="Times New Roman" w:eastAsia="楷体_GB2312" w:cs="Times New Roman"/>
          <w:color w:val="auto"/>
          <w:rPrChange w:id="12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6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传统的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7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67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tradition         n.                 </w:t>
      </w:r>
      <w:r>
        <w:rPr>
          <w:rFonts w:hint="eastAsia" w:ascii="Times New Roman" w:eastAsia="楷体_GB2312" w:cs="Times New Roman"/>
          <w:color w:val="auto"/>
          <w:rPrChange w:id="12674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传统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traffic </w:t>
      </w:r>
      <w:r>
        <w:rPr>
          <w:rFonts w:ascii="Times New Roman" w:eastAsia="楷体_GB2312" w:cs="Times New Roman"/>
          <w:color w:val="auto"/>
          <w:rPrChange w:id="126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交通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train </w:t>
      </w:r>
      <w:r>
        <w:rPr>
          <w:rFonts w:ascii="Times New Roman" w:eastAsia="楷体_GB2312" w:cs="Times New Roman"/>
          <w:color w:val="auto"/>
          <w:rPrChange w:id="12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6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火车</w:t>
      </w:r>
    </w:p>
    <w:p>
      <w:pPr>
        <w:pStyle w:val="4"/>
        <w:numPr>
          <w:ilvl w:val="0"/>
          <w:numId w:val="47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6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培训，训练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translate</w:t>
      </w:r>
      <w:r>
        <w:rPr>
          <w:rFonts w:ascii="Times New Roman" w:eastAsia="楷体_GB2312" w:cs="Times New Roman"/>
          <w:color w:val="auto"/>
          <w:rPrChange w:id="126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6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6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6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翻译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transport        v.                 </w:t>
      </w:r>
      <w:r>
        <w:rPr>
          <w:rFonts w:hint="eastAsia" w:ascii="Times New Roman" w:eastAsia="楷体_GB2312" w:cs="Times New Roman"/>
          <w:color w:val="auto"/>
          <w:rPrChange w:id="127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运输，运送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travel</w:t>
      </w:r>
      <w:r>
        <w:rPr>
          <w:rFonts w:ascii="Times New Roman" w:eastAsia="楷体_GB2312" w:cs="Times New Roman"/>
          <w:color w:val="auto"/>
          <w:rPrChange w:id="12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v.</w:t>
      </w:r>
      <w:r>
        <w:rPr>
          <w:rFonts w:ascii="Times New Roman" w:eastAsia="楷体_GB2312" w:cs="Times New Roman"/>
          <w:color w:val="auto"/>
          <w:rPrChange w:id="12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旅行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tree </w:t>
      </w:r>
      <w:r>
        <w:rPr>
          <w:rFonts w:ascii="Times New Roman" w:eastAsia="楷体_GB2312" w:cs="Times New Roman"/>
          <w:color w:val="auto"/>
          <w:rPrChange w:id="12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trick </w:t>
      </w:r>
      <w:r>
        <w:rPr>
          <w:rFonts w:ascii="Times New Roman" w:eastAsia="楷体_GB2312" w:cs="Times New Roman"/>
          <w:color w:val="auto"/>
          <w:rPrChange w:id="12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恶作剧；诡计，花招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trip </w:t>
      </w:r>
      <w:r>
        <w:rPr>
          <w:rFonts w:ascii="Times New Roman" w:eastAsia="楷体_GB2312" w:cs="Times New Roman"/>
          <w:color w:val="auto"/>
          <w:rPrChange w:id="12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旅行；旅程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trouble </w:t>
      </w:r>
      <w:r>
        <w:rPr>
          <w:rFonts w:ascii="Times New Roman" w:eastAsia="楷体_GB2312" w:cs="Times New Roman"/>
          <w:color w:val="auto"/>
          <w:rPrChange w:id="127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问题；烦恼；麻烦；困难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7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v.                 </w:t>
      </w:r>
      <w:r>
        <w:rPr>
          <w:rFonts w:hint="eastAsia" w:ascii="Times New Roman" w:eastAsia="楷体_GB2312" w:cs="Times New Roman"/>
          <w:color w:val="auto"/>
          <w:rPrChange w:id="127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使苦恼，使麻烦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trousers </w:t>
      </w:r>
      <w:r>
        <w:rPr>
          <w:rFonts w:ascii="Times New Roman" w:eastAsia="楷体_GB2312" w:cs="Times New Roman"/>
          <w:color w:val="auto"/>
          <w:rPrChange w:id="127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裤子，长裤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true </w:t>
      </w:r>
      <w:r>
        <w:rPr>
          <w:rFonts w:ascii="Times New Roman" w:eastAsia="楷体_GB2312" w:cs="Times New Roman"/>
          <w:color w:val="auto"/>
          <w:rPrChange w:id="127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7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真的，真实的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truth </w:t>
      </w:r>
      <w:r>
        <w:rPr>
          <w:rFonts w:ascii="Times New Roman" w:eastAsia="楷体_GB2312" w:cs="Times New Roman"/>
          <w:color w:val="auto"/>
          <w:rPrChange w:id="127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真理，真相，实际情况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try</w:t>
      </w:r>
      <w:r>
        <w:rPr>
          <w:rFonts w:ascii="Times New Roman" w:eastAsia="楷体_GB2312" w:cs="Times New Roman"/>
          <w:color w:val="auto"/>
          <w:rPrChange w:id="127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7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试；试图；努力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7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试；努力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Tuesday </w:t>
      </w:r>
      <w:r>
        <w:rPr>
          <w:rFonts w:ascii="Times New Roman" w:eastAsia="楷体_GB2312" w:cs="Times New Roman"/>
          <w:color w:val="auto"/>
          <w:rPrChange w:id="127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turkey </w:t>
      </w:r>
      <w:r>
        <w:rPr>
          <w:rFonts w:ascii="Times New Roman" w:eastAsia="楷体_GB2312" w:cs="Times New Roman"/>
          <w:color w:val="auto"/>
          <w:rPrChange w:id="127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7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7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火鸡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10"/>
          <w:rPrChange w:id="12787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</w:pPr>
      <w:r>
        <w:rPr>
          <w:rFonts w:ascii="Times New Roman" w:eastAsia="楷体_GB2312" w:cs="Times New Roman"/>
          <w:color w:val="auto"/>
          <w:rPrChange w:id="12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</w:t>
      </w:r>
      <w:r>
        <w:rPr>
          <w:rFonts w:ascii="Times New Roman" w:eastAsia="楷体_GB2312" w:cs="Times New Roman"/>
          <w:color w:val="auto"/>
          <w:rPrChange w:id="12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7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7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spacing w:val="-10"/>
          <w:rPrChange w:id="12793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</w:rPr>
          </w:rPrChange>
        </w:rPr>
        <w:t>旋转；翻转；转弯；转变；变得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spacing w:val="-10"/>
          <w:rPrChange w:id="12794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</w:pPr>
      <w:r>
        <w:rPr>
          <w:rFonts w:ascii="Times New Roman" w:eastAsia="楷体_GB2312" w:cs="Times New Roman"/>
          <w:color w:val="auto"/>
          <w:spacing w:val="-10"/>
          <w:rPrChange w:id="12795" w:author="lenovo" w:date="2015-09-26T16:45:00Z">
            <w:rPr>
              <w:rFonts w:ascii="Times New Roman" w:eastAsia="楷体_GB2312" w:cs="Times New Roman"/>
              <w:color w:val="0000FF"/>
              <w:spacing w:val="-10"/>
            </w:rPr>
          </w:rPrChange>
        </w:rPr>
        <w:t xml:space="preserve">                          n.                      (</w:t>
      </w:r>
      <w:r>
        <w:rPr>
          <w:rFonts w:hint="eastAsia" w:ascii="Times New Roman" w:eastAsia="楷体_GB2312" w:cs="Times New Roman"/>
          <w:color w:val="auto"/>
          <w:spacing w:val="-10"/>
          <w:rPrChange w:id="12796" w:author="lenovo" w:date="2015-09-26T16:45:00Z">
            <w:rPr>
              <w:rFonts w:hint="eastAsia" w:ascii="Times New Roman" w:eastAsia="楷体_GB2312" w:cs="Times New Roman"/>
              <w:color w:val="0000FF"/>
              <w:spacing w:val="-10"/>
            </w:rPr>
          </w:rPrChange>
        </w:rPr>
        <w:t>轮流的）顺序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7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twice </w:t>
      </w:r>
      <w:r>
        <w:rPr>
          <w:rFonts w:ascii="Times New Roman" w:eastAsia="楷体_GB2312" w:cs="Times New Roman"/>
          <w:color w:val="auto"/>
          <w:rPrChange w:id="12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8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两次；两倍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twin </w:t>
      </w:r>
      <w:r>
        <w:rPr>
          <w:rFonts w:ascii="Times New Roman" w:eastAsia="楷体_GB2312" w:cs="Times New Roman"/>
          <w:color w:val="auto"/>
          <w:rPrChange w:id="12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8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双胞胎之一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type </w:t>
      </w:r>
      <w:r>
        <w:rPr>
          <w:rFonts w:ascii="Times New Roman" w:eastAsia="楷体_GB2312" w:cs="Times New Roman"/>
          <w:color w:val="auto"/>
          <w:rPrChange w:id="12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8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类型</w:t>
      </w:r>
    </w:p>
    <w:p>
      <w:pPr>
        <w:pStyle w:val="4"/>
        <w:numPr>
          <w:ilvl w:val="0"/>
          <w:numId w:val="48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28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28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打字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2820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12821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U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umbrella </w:t>
      </w:r>
      <w:r>
        <w:rPr>
          <w:rFonts w:ascii="Times New Roman" w:eastAsia="楷体_GB2312" w:cs="Times New Roman"/>
          <w:color w:val="auto"/>
          <w:rPrChange w:id="128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8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伞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uncle </w:t>
      </w:r>
      <w:r>
        <w:rPr>
          <w:rFonts w:ascii="Times New Roman" w:eastAsia="楷体_GB2312" w:cs="Times New Roman"/>
          <w:color w:val="auto"/>
          <w:rPrChange w:id="128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8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叔；伯；舅；姑夫；姨父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under </w:t>
      </w:r>
      <w:r>
        <w:rPr>
          <w:rFonts w:ascii="Times New Roman" w:eastAsia="楷体_GB2312" w:cs="Times New Roman"/>
          <w:color w:val="auto"/>
          <w:rPrChange w:id="128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8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prep</w:t>
      </w:r>
      <w:r>
        <w:rPr>
          <w:rFonts w:hint="eastAsia" w:ascii="Times New Roman" w:eastAsia="楷体_GB2312" w:cs="Times New Roman"/>
          <w:color w:val="auto"/>
          <w:rPrChange w:id="128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2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8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下面，向</w:t>
      </w:r>
      <w:r>
        <w:rPr>
          <w:rFonts w:ascii="Times New Roman" w:eastAsia="楷体_GB2312" w:cs="Times New Roman"/>
          <w:color w:val="auto"/>
          <w:rPrChange w:id="128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8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underground</w:t>
      </w:r>
      <w:r>
        <w:rPr>
          <w:rFonts w:ascii="Times New Roman" w:eastAsia="楷体_GB2312" w:cs="Times New Roman"/>
          <w:color w:val="auto"/>
          <w:rPrChange w:id="12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8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地下的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8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28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地铁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underline       v.                  </w:t>
      </w:r>
      <w:r>
        <w:rPr>
          <w:rFonts w:hint="eastAsia" w:ascii="Times New Roman" w:eastAsia="楷体_GB2312" w:cs="Times New Roman"/>
          <w:color w:val="auto"/>
          <w:rPrChange w:id="128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2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8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下划线；强调，使突出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66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2867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underlined       adj.                </w:t>
      </w:r>
      <w:r>
        <w:rPr>
          <w:rFonts w:hint="eastAsia" w:ascii="Times New Roman" w:eastAsia="楷体_GB2312" w:cs="Times New Roman"/>
          <w:color w:val="auto"/>
          <w:rPrChange w:id="12868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带下划线的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understand</w:t>
      </w:r>
      <w:r>
        <w:rPr>
          <w:rFonts w:hint="eastAsia" w:ascii="Times New Roman" w:eastAsia="楷体_GB2312" w:cs="Times New Roman"/>
          <w:color w:val="auto"/>
          <w:rPrChange w:id="128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2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understood,understood</w:t>
      </w:r>
      <w:r>
        <w:rPr>
          <w:rFonts w:hint="eastAsia" w:ascii="Times New Roman" w:eastAsia="楷体_GB2312" w:cs="Times New Roman"/>
          <w:color w:val="auto"/>
          <w:rPrChange w:id="128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2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8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明白；懂得；理解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7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87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unfair           adj.              </w:t>
      </w:r>
      <w:r>
        <w:rPr>
          <w:rFonts w:hint="eastAsia" w:ascii="Times New Roman" w:eastAsia="楷体_GB2312" w:cs="Times New Roman"/>
          <w:color w:val="auto"/>
          <w:rPrChange w:id="1288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不公正的，不公平的，违反规则或准则的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8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88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unforgettable     adj.                </w:t>
      </w:r>
      <w:r>
        <w:rPr>
          <w:rFonts w:hint="eastAsia" w:ascii="Times New Roman" w:eastAsia="楷体_GB2312" w:cs="Times New Roman"/>
          <w:color w:val="auto"/>
          <w:rPrChange w:id="12883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难忘的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84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2885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unfortunately     adv.                </w:t>
      </w:r>
      <w:r>
        <w:rPr>
          <w:rFonts w:hint="eastAsia" w:ascii="Times New Roman" w:eastAsia="楷体_GB2312" w:cs="Times New Roman"/>
          <w:color w:val="auto"/>
          <w:rPrChange w:id="12886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不幸地，遗憾地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87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88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unhappy         adj.                </w:t>
      </w:r>
      <w:r>
        <w:rPr>
          <w:rFonts w:hint="eastAsia" w:ascii="Times New Roman" w:eastAsia="楷体_GB2312" w:cs="Times New Roman"/>
          <w:color w:val="auto"/>
          <w:rPrChange w:id="12889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不开心的，不幸福的，难过的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unhealthy </w:t>
      </w:r>
      <w:r>
        <w:rPr>
          <w:rFonts w:ascii="Times New Roman" w:eastAsia="楷体_GB2312" w:cs="Times New Roman"/>
          <w:color w:val="auto"/>
          <w:rPrChange w:id="12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8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8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8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8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不健康的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8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uniform </w:t>
      </w:r>
      <w:r>
        <w:rPr>
          <w:rFonts w:ascii="Times New Roman" w:eastAsia="楷体_GB2312" w:cs="Times New Roman"/>
          <w:color w:val="auto"/>
          <w:rPrChange w:id="128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9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制服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unit </w:t>
      </w:r>
      <w:r>
        <w:rPr>
          <w:rFonts w:ascii="Times New Roman" w:eastAsia="楷体_GB2312" w:cs="Times New Roman"/>
          <w:color w:val="auto"/>
          <w:rPrChange w:id="12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9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单元，单位；部件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united </w:t>
      </w:r>
      <w:r>
        <w:rPr>
          <w:rFonts w:ascii="Times New Roman" w:eastAsia="楷体_GB2312" w:cs="Times New Roman"/>
          <w:color w:val="auto"/>
          <w:rPrChange w:id="129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9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联合的，统一的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9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university </w:t>
      </w:r>
      <w:r>
        <w:rPr>
          <w:rFonts w:ascii="Times New Roman" w:eastAsia="楷体_GB2312" w:cs="Times New Roman"/>
          <w:color w:val="auto"/>
          <w:rPrChange w:id="129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29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（综合性）大学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unless</w:t>
      </w:r>
      <w:r>
        <w:rPr>
          <w:rFonts w:ascii="Times New Roman" w:eastAsia="楷体_GB2312" w:cs="Times New Roman"/>
          <w:color w:val="auto"/>
          <w:rPrChange w:id="12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29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如果不，除非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until </w:t>
      </w:r>
      <w:r>
        <w:rPr>
          <w:rFonts w:ascii="Times New Roman" w:eastAsia="楷体_GB2312" w:cs="Times New Roman"/>
          <w:color w:val="auto"/>
          <w:rPrChange w:id="129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29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conj.</w:t>
      </w:r>
      <w:r>
        <w:rPr>
          <w:rFonts w:ascii="Times New Roman" w:eastAsia="楷体_GB2312" w:cs="Times New Roman"/>
          <w:color w:val="auto"/>
          <w:rPrChange w:id="12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直到</w:t>
      </w:r>
      <w:r>
        <w:rPr>
          <w:rFonts w:ascii="Times New Roman" w:eastAsia="楷体_GB2312" w:cs="Times New Roman"/>
          <w:color w:val="auto"/>
          <w:rPrChange w:id="129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29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为止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unusual </w:t>
      </w:r>
      <w:r>
        <w:rPr>
          <w:rFonts w:ascii="Times New Roman" w:eastAsia="楷体_GB2312" w:cs="Times New Roman"/>
          <w:color w:val="auto"/>
          <w:rPrChange w:id="129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9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不寻常的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up </w:t>
      </w:r>
      <w:r>
        <w:rPr>
          <w:rFonts w:ascii="Times New Roman" w:eastAsia="楷体_GB2312" w:cs="Times New Roman"/>
          <w:color w:val="auto"/>
          <w:rPrChange w:id="12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9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prep.</w:t>
      </w:r>
      <w:r>
        <w:rPr>
          <w:rFonts w:ascii="Times New Roman" w:eastAsia="楷体_GB2312" w:cs="Times New Roman"/>
          <w:color w:val="auto"/>
          <w:rPrChange w:id="12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向上；在上方；起来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upset </w:t>
      </w:r>
      <w:r>
        <w:rPr>
          <w:rFonts w:ascii="Times New Roman" w:eastAsia="楷体_GB2312" w:cs="Times New Roman"/>
          <w:color w:val="auto"/>
          <w:rPrChange w:id="129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9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心烦的，难过的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upstairs </w:t>
      </w:r>
      <w:r>
        <w:rPr>
          <w:rFonts w:ascii="Times New Roman" w:eastAsia="楷体_GB2312" w:cs="Times New Roman"/>
          <w:color w:val="auto"/>
          <w:rPrChange w:id="12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29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在楼上；到楼上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use </w:t>
      </w:r>
      <w:r>
        <w:rPr>
          <w:rFonts w:ascii="Times New Roman" w:eastAsia="楷体_GB2312" w:cs="Times New Roman"/>
          <w:color w:val="auto"/>
          <w:rPrChange w:id="129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29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2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利用；使用；应用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29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用途；用法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8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298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useless          adj.                </w:t>
      </w:r>
      <w:r>
        <w:rPr>
          <w:rFonts w:hint="eastAsia" w:ascii="Times New Roman" w:eastAsia="楷体_GB2312" w:cs="Times New Roman"/>
          <w:color w:val="auto"/>
          <w:rPrChange w:id="12986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无用的，废旧的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useful </w:t>
      </w:r>
      <w:r>
        <w:rPr>
          <w:rFonts w:ascii="Times New Roman" w:eastAsia="楷体_GB2312" w:cs="Times New Roman"/>
          <w:color w:val="auto"/>
          <w:rPrChange w:id="12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9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29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有用的；有益的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2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29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usual</w:t>
      </w:r>
      <w:r>
        <w:rPr>
          <w:rFonts w:ascii="Times New Roman" w:eastAsia="楷体_GB2312" w:cs="Times New Roman"/>
          <w:color w:val="auto"/>
          <w:rPrChange w:id="12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2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29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2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通常的，平常的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usually </w:t>
      </w:r>
      <w:r>
        <w:rPr>
          <w:rFonts w:ascii="Times New Roman" w:eastAsia="楷体_GB2312" w:cs="Times New Roman"/>
          <w:color w:val="auto"/>
          <w:rPrChange w:id="13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0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通常；经常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008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13009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V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variety</w:t>
      </w:r>
      <w:r>
        <w:rPr>
          <w:rFonts w:ascii="Times New Roman" w:eastAsia="楷体_GB2312" w:cs="Times New Roman"/>
          <w:color w:val="auto"/>
          <w:rPrChange w:id="130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种类；种种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various</w:t>
      </w:r>
      <w:r>
        <w:rPr>
          <w:rFonts w:ascii="Times New Roman" w:eastAsia="楷体_GB2312" w:cs="Times New Roman"/>
          <w:color w:val="auto"/>
          <w:rPrChange w:id="13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30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各种各样的，不同的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vegetable </w:t>
      </w:r>
      <w:r>
        <w:rPr>
          <w:rFonts w:ascii="Times New Roman" w:eastAsia="楷体_GB2312" w:cs="Times New Roman"/>
          <w:color w:val="auto"/>
          <w:rPrChange w:id="130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蔬菜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very </w:t>
      </w:r>
      <w:r>
        <w:rPr>
          <w:rFonts w:ascii="Times New Roman" w:eastAsia="楷体_GB2312" w:cs="Times New Roman"/>
          <w:color w:val="auto"/>
          <w:rPrChange w:id="13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0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很；非常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victory </w:t>
      </w:r>
      <w:r>
        <w:rPr>
          <w:rFonts w:ascii="Times New Roman" w:eastAsia="楷体_GB2312" w:cs="Times New Roman"/>
          <w:color w:val="auto"/>
          <w:rPrChange w:id="13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胜利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video </w:t>
      </w:r>
      <w:r>
        <w:rPr>
          <w:rFonts w:ascii="Times New Roman" w:eastAsia="楷体_GB2312" w:cs="Times New Roman"/>
          <w:color w:val="auto"/>
          <w:rPrChange w:id="130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录像，视频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view </w:t>
      </w:r>
      <w:r>
        <w:rPr>
          <w:rFonts w:ascii="Times New Roman" w:eastAsia="楷体_GB2312" w:cs="Times New Roman"/>
          <w:color w:val="auto"/>
          <w:rPrChange w:id="13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看法，见解；风景，景色；视野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village </w:t>
      </w:r>
      <w:r>
        <w:rPr>
          <w:rFonts w:ascii="Times New Roman" w:eastAsia="楷体_GB2312" w:cs="Times New Roman"/>
          <w:color w:val="auto"/>
          <w:rPrChange w:id="13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村庄，乡村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violin </w:t>
      </w:r>
      <w:r>
        <w:rPr>
          <w:rFonts w:ascii="Times New Roman" w:eastAsia="楷体_GB2312" w:cs="Times New Roman"/>
          <w:color w:val="auto"/>
          <w:rPrChange w:id="13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小提琴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visit</w:t>
      </w:r>
      <w:r>
        <w:rPr>
          <w:rFonts w:ascii="Times New Roman" w:eastAsia="楷体_GB2312" w:cs="Times New Roman"/>
          <w:color w:val="auto"/>
          <w:rPrChange w:id="13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 &amp; v</w:t>
      </w:r>
      <w:r>
        <w:rPr>
          <w:rFonts w:hint="eastAsia" w:ascii="Times New Roman" w:eastAsia="楷体_GB2312" w:cs="Times New Roman"/>
          <w:color w:val="auto"/>
          <w:rPrChange w:id="130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</w:t>
      </w:r>
      <w:r>
        <w:rPr>
          <w:rFonts w:ascii="Times New Roman" w:eastAsia="楷体_GB2312" w:cs="Times New Roman"/>
          <w:color w:val="auto"/>
          <w:rPrChange w:id="130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参观，访问，拜访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visitor </w:t>
      </w:r>
      <w:r>
        <w:rPr>
          <w:rFonts w:ascii="Times New Roman" w:eastAsia="楷体_GB2312" w:cs="Times New Roman"/>
          <w:color w:val="auto"/>
          <w:rPrChange w:id="13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参观者，访问者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voice </w:t>
      </w:r>
      <w:r>
        <w:rPr>
          <w:rFonts w:ascii="Times New Roman" w:eastAsia="楷体_GB2312" w:cs="Times New Roman"/>
          <w:color w:val="auto"/>
          <w:rPrChange w:id="130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嗓音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volleyball </w:t>
      </w:r>
      <w:r>
        <w:rPr>
          <w:rFonts w:ascii="Times New Roman" w:eastAsia="楷体_GB2312" w:cs="Times New Roman"/>
          <w:color w:val="auto"/>
          <w:rPrChange w:id="130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0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0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0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排球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volunteer</w:t>
      </w:r>
      <w:r>
        <w:rPr>
          <w:rFonts w:ascii="Times New Roman" w:eastAsia="楷体_GB2312" w:cs="Times New Roman"/>
          <w:color w:val="auto"/>
          <w:rPrChange w:id="13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1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志愿者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1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v.                  </w:t>
      </w:r>
      <w:r>
        <w:rPr>
          <w:rFonts w:hint="eastAsia" w:ascii="Times New Roman" w:eastAsia="楷体_GB2312" w:cs="Times New Roman"/>
          <w:color w:val="auto"/>
          <w:rPrChange w:id="131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自愿</w:t>
      </w:r>
      <w:r>
        <w:rPr>
          <w:rFonts w:ascii="Times New Roman" w:eastAsia="楷体_GB2312" w:cs="Times New Roman"/>
          <w:color w:val="auto"/>
          <w:rPrChange w:id="131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rPrChange w:id="131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做</w:t>
      </w:r>
      <w:r>
        <w:rPr>
          <w:rFonts w:ascii="Times New Roman" w:eastAsia="楷体_GB2312" w:cs="Times New Roman"/>
          <w:color w:val="auto"/>
          <w:rPrChange w:id="13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rPrChange w:id="131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，自愿提供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  <w:r>
        <w:rPr>
          <w:rFonts w:ascii="Times New Roman" w:eastAsia="楷体_GB2312" w:cs="Times New Roman"/>
          <w:b/>
          <w:sz w:val="24"/>
          <w:szCs w:val="24"/>
        </w:rPr>
        <w:t>W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wait</w:t>
      </w:r>
      <w:r>
        <w:rPr>
          <w:rFonts w:ascii="Times New Roman" w:eastAsia="楷体_GB2312" w:cs="Times New Roman"/>
          <w:color w:val="auto"/>
          <w:rPrChange w:id="13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等；等候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waiter </w:t>
      </w:r>
      <w:r>
        <w:rPr>
          <w:rFonts w:ascii="Times New Roman" w:eastAsia="楷体_GB2312" w:cs="Times New Roman"/>
          <w:color w:val="auto"/>
          <w:rPrChange w:id="13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1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侍者；服务员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waitress </w:t>
      </w:r>
      <w:r>
        <w:rPr>
          <w:rFonts w:ascii="Times New Roman" w:eastAsia="楷体_GB2312" w:cs="Times New Roman"/>
          <w:color w:val="auto"/>
          <w:rPrChange w:id="13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1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女侍者；女服务员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wake</w:t>
      </w:r>
      <w:r>
        <w:rPr>
          <w:rFonts w:hint="eastAsia" w:ascii="Times New Roman" w:eastAsia="楷体_GB2312" w:cs="Times New Roman"/>
          <w:color w:val="auto"/>
          <w:rPrChange w:id="131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1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woke,woken</w:t>
      </w:r>
      <w:r>
        <w:rPr>
          <w:rFonts w:hint="eastAsia" w:ascii="Times New Roman" w:eastAsia="楷体_GB2312" w:cs="Times New Roman"/>
          <w:color w:val="auto"/>
          <w:rPrChange w:id="131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31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醒来，唤醒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walk</w:t>
      </w:r>
      <w:r>
        <w:rPr>
          <w:rFonts w:ascii="Times New Roman" w:eastAsia="楷体_GB2312" w:cs="Times New Roman"/>
          <w:color w:val="auto"/>
          <w:rPrChange w:id="13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n.</w:t>
      </w:r>
      <w:r>
        <w:rPr>
          <w:rFonts w:ascii="Times New Roman" w:eastAsia="楷体_GB2312" w:cs="Times New Roman"/>
          <w:color w:val="auto"/>
          <w:rPrChange w:id="131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步行；散步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wall </w:t>
      </w:r>
      <w:r>
        <w:rPr>
          <w:rFonts w:ascii="Times New Roman" w:eastAsia="楷体_GB2312" w:cs="Times New Roman"/>
          <w:color w:val="auto"/>
          <w:rPrChange w:id="131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1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want </w:t>
      </w:r>
      <w:r>
        <w:rPr>
          <w:rFonts w:ascii="Times New Roman" w:eastAsia="楷体_GB2312" w:cs="Times New Roman"/>
          <w:color w:val="auto"/>
          <w:rPrChange w:id="131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要，想要；需要，必要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war</w:t>
      </w:r>
      <w:r>
        <w:rPr>
          <w:rFonts w:ascii="Times New Roman" w:eastAsia="楷体_GB2312" w:cs="Times New Roman"/>
          <w:color w:val="auto"/>
          <w:rPrChange w:id="131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1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战争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warm </w:t>
      </w:r>
      <w:r>
        <w:rPr>
          <w:rFonts w:ascii="Times New Roman" w:eastAsia="楷体_GB2312" w:cs="Times New Roman"/>
          <w:color w:val="auto"/>
          <w:rPrChange w:id="131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1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暖和的；热情的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warn</w:t>
      </w:r>
      <w:r>
        <w:rPr>
          <w:rFonts w:ascii="Times New Roman" w:eastAsia="楷体_GB2312" w:cs="Times New Roman"/>
          <w:color w:val="auto"/>
          <w:rPrChange w:id="131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警告；告诫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wash</w:t>
      </w:r>
      <w:r>
        <w:rPr>
          <w:rFonts w:ascii="Times New Roman" w:eastAsia="楷体_GB2312" w:cs="Times New Roman"/>
          <w:color w:val="auto"/>
          <w:rPrChange w:id="131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洗涤；洗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1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waste</w:t>
      </w:r>
      <w:r>
        <w:rPr>
          <w:rFonts w:ascii="Times New Roman" w:eastAsia="楷体_GB2312" w:cs="Times New Roman"/>
          <w:color w:val="auto"/>
          <w:rPrChange w:id="131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1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1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1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1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浪费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2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浪费，废物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watch</w:t>
      </w:r>
      <w:r>
        <w:rPr>
          <w:rFonts w:ascii="Times New Roman" w:eastAsia="楷体_GB2312" w:cs="Times New Roman"/>
          <w:color w:val="auto"/>
          <w:rPrChange w:id="132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2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观看，注视；当心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2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手表，表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water </w:t>
      </w:r>
      <w:r>
        <w:rPr>
          <w:rFonts w:ascii="Times New Roman" w:eastAsia="楷体_GB2312" w:cs="Times New Roman"/>
          <w:color w:val="auto"/>
          <w:rPrChange w:id="132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水</w:t>
      </w:r>
    </w:p>
    <w:p>
      <w:pPr>
        <w:pStyle w:val="4"/>
        <w:numPr>
          <w:ilvl w:val="0"/>
          <w:numId w:val="49"/>
        </w:numPr>
        <w:tabs>
          <w:tab w:val="left" w:pos="540"/>
          <w:tab w:val="left" w:pos="2160"/>
        </w:tabs>
        <w:spacing w:line="240" w:lineRule="exact"/>
        <w:rPr>
          <w:rFonts w:ascii="Times New Roman" w:eastAsia="楷体_GB2312" w:cs="Times New Roman"/>
          <w:color w:val="auto"/>
          <w:rPrChange w:id="13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  <w:color w:val="auto"/>
          <w:rPrChange w:id="132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浇水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wave</w:t>
      </w:r>
      <w:r>
        <w:rPr>
          <w:rFonts w:ascii="Times New Roman" w:eastAsia="楷体_GB2312" w:cs="Times New Roman"/>
          <w:color w:val="auto"/>
          <w:rPrChange w:id="132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2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挥手，招手；挥动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波，波浪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way </w:t>
      </w:r>
      <w:r>
        <w:rPr>
          <w:rFonts w:ascii="Times New Roman" w:eastAsia="楷体_GB2312" w:cs="Times New Roman"/>
          <w:color w:val="auto"/>
          <w:rPrChange w:id="13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路，路线，路途；方法，手段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weak </w:t>
      </w:r>
      <w:r>
        <w:rPr>
          <w:rFonts w:ascii="Times New Roman" w:eastAsia="楷体_GB2312" w:cs="Times New Roman"/>
          <w:color w:val="auto"/>
          <w:rPrChange w:id="13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2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弱的，差的，淡的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wealth          n.                  </w:t>
      </w:r>
      <w:r>
        <w:rPr>
          <w:rFonts w:hint="eastAsia" w:ascii="Times New Roman" w:eastAsia="楷体_GB2312" w:cs="Times New Roman"/>
          <w:color w:val="auto"/>
          <w:rPrChange w:id="132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财产，财富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wear</w:t>
      </w:r>
      <w:r>
        <w:rPr>
          <w:rFonts w:hint="eastAsia" w:ascii="Times New Roman" w:eastAsia="楷体_GB2312" w:cs="Times New Roman"/>
          <w:color w:val="auto"/>
          <w:rPrChange w:id="132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wore</w:t>
      </w:r>
      <w:r>
        <w:rPr>
          <w:rFonts w:hint="eastAsia" w:ascii="Times New Roman" w:eastAsia="楷体_GB2312" w:cs="Times New Roman"/>
          <w:color w:val="auto"/>
          <w:rPrChange w:id="132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3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worn</w:t>
      </w:r>
      <w:r>
        <w:rPr>
          <w:rFonts w:hint="eastAsia" w:ascii="Times New Roman" w:eastAsia="楷体_GB2312" w:cs="Times New Roman"/>
          <w:color w:val="auto"/>
          <w:rPrChange w:id="132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2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32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穿；戴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weather </w:t>
      </w:r>
      <w:r>
        <w:rPr>
          <w:rFonts w:ascii="Times New Roman" w:eastAsia="楷体_GB2312" w:cs="Times New Roman"/>
          <w:color w:val="auto"/>
          <w:rPrChange w:id="132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天气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7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327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website          n.                 </w:t>
      </w:r>
      <w:r>
        <w:rPr>
          <w:rFonts w:hint="eastAsia" w:ascii="Times New Roman" w:eastAsia="楷体_GB2312" w:cs="Times New Roman"/>
          <w:color w:val="auto"/>
          <w:rPrChange w:id="13275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网站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Wednesday </w:t>
      </w:r>
      <w:r>
        <w:rPr>
          <w:rFonts w:ascii="Times New Roman" w:eastAsia="楷体_GB2312" w:cs="Times New Roman"/>
          <w:color w:val="auto"/>
          <w:rPrChange w:id="132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week </w:t>
      </w:r>
      <w:r>
        <w:rPr>
          <w:rFonts w:ascii="Times New Roman" w:eastAsia="楷体_GB2312" w:cs="Times New Roman"/>
          <w:color w:val="auto"/>
          <w:rPrChange w:id="132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星期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weekday </w:t>
      </w:r>
      <w:r>
        <w:rPr>
          <w:rFonts w:ascii="Times New Roman" w:eastAsia="楷体_GB2312" w:cs="Times New Roman"/>
          <w:color w:val="auto"/>
          <w:rPrChange w:id="13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2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2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2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2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工作日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2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weekend </w:t>
      </w:r>
      <w:r>
        <w:rPr>
          <w:rFonts w:ascii="Times New Roman" w:eastAsia="楷体_GB2312" w:cs="Times New Roman"/>
          <w:color w:val="auto"/>
          <w:rPrChange w:id="132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3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周末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weigh</w:t>
      </w:r>
      <w:r>
        <w:rPr>
          <w:rFonts w:ascii="Times New Roman" w:eastAsia="楷体_GB2312" w:cs="Times New Roman"/>
          <w:color w:val="auto"/>
          <w:rPrChange w:id="133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3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称</w:t>
      </w:r>
      <w:r>
        <w:rPr>
          <w:rFonts w:ascii="Times New Roman" w:eastAsia="楷体_GB2312" w:cs="Times New Roman"/>
          <w:color w:val="auto"/>
          <w:rPrChange w:id="13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3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的重量；重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weight </w:t>
      </w:r>
      <w:r>
        <w:rPr>
          <w:rFonts w:ascii="Times New Roman" w:eastAsia="楷体_GB2312" w:cs="Times New Roman"/>
          <w:color w:val="auto"/>
          <w:rPrChange w:id="133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3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重量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welcome </w:t>
      </w:r>
      <w:r>
        <w:rPr>
          <w:rFonts w:ascii="Times New Roman" w:eastAsia="楷体_GB2312" w:cs="Times New Roman"/>
          <w:color w:val="auto"/>
          <w:rPrChange w:id="13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3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欢迎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3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受欢迎的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v.</w:t>
      </w:r>
      <w:r>
        <w:rPr>
          <w:rFonts w:ascii="Times New Roman" w:eastAsia="楷体_GB2312" w:cs="Times New Roman"/>
          <w:color w:val="auto"/>
          <w:rPrChange w:id="13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欢迎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hint="eastAsia" w:ascii="Times New Roman" w:eastAsia="楷体_GB2312" w:cs="Times New Roman"/>
        </w:rPr>
        <w:tab/>
      </w:r>
      <w:r>
        <w:rPr>
          <w:rFonts w:ascii="Times New Roman" w:eastAsia="楷体_GB2312" w:cs="Times New Roman"/>
          <w:color w:val="auto"/>
          <w:rPrChange w:id="13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int</w:t>
      </w:r>
      <w:r>
        <w:rPr>
          <w:rFonts w:hint="eastAsia" w:ascii="Times New Roman" w:eastAsia="楷体_GB2312" w:cs="Times New Roman"/>
          <w:color w:val="auto"/>
          <w:rPrChange w:id="133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欢迎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well</w:t>
      </w:r>
      <w:r>
        <w:rPr>
          <w:rFonts w:hint="eastAsia" w:ascii="Times New Roman" w:eastAsia="楷体_GB2312" w:cs="Times New Roman"/>
          <w:color w:val="auto"/>
          <w:rPrChange w:id="133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3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better</w:t>
      </w:r>
      <w:r>
        <w:rPr>
          <w:rFonts w:hint="eastAsia" w:ascii="Times New Roman" w:eastAsia="楷体_GB2312" w:cs="Times New Roman"/>
          <w:color w:val="auto"/>
          <w:rPrChange w:id="133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33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best</w:t>
      </w:r>
      <w:r>
        <w:rPr>
          <w:rFonts w:hint="eastAsia" w:ascii="Times New Roman" w:eastAsia="楷体_GB2312" w:cs="Times New Roman"/>
          <w:color w:val="auto"/>
          <w:rPrChange w:id="133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adj</w:t>
      </w:r>
      <w:r>
        <w:rPr>
          <w:rFonts w:hint="eastAsia" w:ascii="Times New Roman" w:eastAsia="楷体_GB2312" w:cs="Times New Roman"/>
          <w:color w:val="auto"/>
          <w:rPrChange w:id="133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健康的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3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好地，令人满意地；完全地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rPrChange w:id="133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井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int</w:t>
      </w:r>
      <w:r>
        <w:rPr>
          <w:rFonts w:hint="eastAsia" w:ascii="Times New Roman" w:eastAsia="楷体_GB2312" w:cs="Times New Roman"/>
          <w:color w:val="auto"/>
          <w:rPrChange w:id="133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（表示同意，惊讶等）好，好吧；那么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west </w:t>
      </w:r>
      <w:r>
        <w:rPr>
          <w:rFonts w:ascii="Times New Roman" w:eastAsia="楷体_GB2312" w:cs="Times New Roman"/>
          <w:color w:val="auto"/>
          <w:rPrChange w:id="13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3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西部，西方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adj</w:t>
      </w:r>
      <w:r>
        <w:rPr>
          <w:rFonts w:hint="eastAsia" w:ascii="Times New Roman" w:eastAsia="楷体_GB2312" w:cs="Times New Roman"/>
          <w:color w:val="auto"/>
          <w:rPrChange w:id="133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</w:t>
      </w:r>
      <w:r>
        <w:rPr>
          <w:rFonts w:hint="eastAsia" w:ascii="Times New Roman" w:eastAsia="楷体_GB2312" w:cs="Times New Roman"/>
          <w:color w:val="auto"/>
          <w:rPrChange w:id="133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西方的；向西的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western </w:t>
      </w:r>
      <w:r>
        <w:rPr>
          <w:rFonts w:ascii="Times New Roman" w:eastAsia="楷体_GB2312" w:cs="Times New Roman"/>
          <w:color w:val="auto"/>
          <w:rPrChange w:id="13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3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西方的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3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3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wet </w:t>
      </w:r>
      <w:r>
        <w:rPr>
          <w:rFonts w:ascii="Times New Roman" w:eastAsia="楷体_GB2312" w:cs="Times New Roman"/>
          <w:color w:val="auto"/>
          <w:rPrChange w:id="13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3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3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湿的；潮的；多雨的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12"/>
          <w:rPrChange w:id="13394" w:author="lenovo" w:date="2015-09-26T16:45:00Z">
            <w:rPr>
              <w:rFonts w:ascii="Times New Roman" w:eastAsia="楷体_GB2312" w:cs="Times New Roman"/>
              <w:color w:val="0000FF"/>
              <w:spacing w:val="-12"/>
            </w:rPr>
          </w:rPrChange>
        </w:rPr>
      </w:pPr>
      <w:r>
        <w:rPr>
          <w:rFonts w:ascii="Times New Roman" w:eastAsia="楷体_GB2312" w:cs="Times New Roman"/>
          <w:color w:val="auto"/>
          <w:rPrChange w:id="13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what </w:t>
      </w:r>
      <w:r>
        <w:rPr>
          <w:rFonts w:ascii="Times New Roman" w:eastAsia="楷体_GB2312" w:cs="Times New Roman"/>
          <w:color w:val="auto"/>
          <w:rPrChange w:id="13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33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spacing w:val="-12"/>
          <w:rPrChange w:id="13401" w:author="lenovo" w:date="2015-09-26T16:45:00Z">
            <w:rPr>
              <w:rFonts w:hint="eastAsia" w:ascii="Times New Roman" w:eastAsia="楷体_GB2312" w:cs="Times New Roman"/>
              <w:color w:val="0000FF"/>
              <w:spacing w:val="-12"/>
            </w:rPr>
          </w:rPrChange>
        </w:rPr>
        <w:t>（表示疑问）什么；</w:t>
      </w:r>
      <w:r>
        <w:rPr>
          <w:rFonts w:ascii="Times New Roman" w:eastAsia="楷体_GB2312" w:cs="Times New Roman"/>
          <w:color w:val="auto"/>
          <w:spacing w:val="-12"/>
          <w:rPrChange w:id="13402" w:author="lenovo" w:date="2015-09-26T16:45:00Z">
            <w:rPr>
              <w:rFonts w:ascii="Times New Roman" w:eastAsia="楷体_GB2312" w:cs="Times New Roman"/>
              <w:color w:val="0000FF"/>
              <w:spacing w:val="-12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spacing w:val="-12"/>
          <w:rPrChange w:id="13403" w:author="lenovo" w:date="2015-09-26T16:45:00Z">
            <w:rPr>
              <w:rFonts w:hint="eastAsia" w:ascii="Times New Roman" w:eastAsia="楷体_GB2312" w:cs="Times New Roman"/>
              <w:color w:val="0000FF"/>
              <w:spacing w:val="-12"/>
            </w:rPr>
          </w:rPrChange>
        </w:rPr>
        <w:t>（表示建议）怎么样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4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4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1.</w:t>
      </w:r>
      <w:r>
        <w:rPr>
          <w:rFonts w:hint="eastAsia" w:ascii="Times New Roman" w:eastAsia="楷体_GB2312" w:cs="Times New Roman"/>
          <w:color w:val="auto"/>
          <w:rPrChange w:id="134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（表示感叹）多么；</w:t>
      </w:r>
      <w:r>
        <w:rPr>
          <w:rFonts w:ascii="Times New Roman" w:eastAsia="楷体_GB2312" w:cs="Times New Roman"/>
          <w:color w:val="auto"/>
          <w:rPrChange w:id="13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2.</w:t>
      </w:r>
      <w:r>
        <w:rPr>
          <w:rFonts w:hint="eastAsia" w:ascii="Times New Roman" w:eastAsia="楷体_GB2312" w:cs="Times New Roman"/>
          <w:color w:val="auto"/>
          <w:rPrChange w:id="134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（表示疑问）什么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conj</w:t>
      </w:r>
      <w:r>
        <w:rPr>
          <w:rFonts w:hint="eastAsia" w:ascii="Times New Roman" w:eastAsia="楷体_GB2312" w:cs="Times New Roman"/>
          <w:color w:val="auto"/>
          <w:rPrChange w:id="134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</w:t>
      </w:r>
      <w:r>
        <w:rPr>
          <w:rFonts w:hint="eastAsia" w:ascii="Times New Roman" w:eastAsia="楷体_GB2312" w:cs="Times New Roman"/>
          <w:color w:val="auto"/>
          <w:rPrChange w:id="134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引导宾语从句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when </w:t>
      </w:r>
      <w:r>
        <w:rPr>
          <w:rFonts w:ascii="Times New Roman" w:eastAsia="楷体_GB2312" w:cs="Times New Roman"/>
          <w:color w:val="auto"/>
          <w:rPrChange w:id="13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34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adv</w:t>
      </w:r>
      <w:r>
        <w:rPr>
          <w:rFonts w:hint="eastAsia" w:ascii="Times New Roman" w:eastAsia="楷体_GB2312" w:cs="Times New Roman"/>
          <w:color w:val="auto"/>
          <w:rPrChange w:id="134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当</w:t>
      </w:r>
      <w:r>
        <w:rPr>
          <w:rFonts w:ascii="Times New Roman" w:eastAsia="楷体_GB2312" w:cs="Times New Roman"/>
          <w:color w:val="auto"/>
          <w:rPrChange w:id="134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4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的时候；什么时候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where </w:t>
      </w:r>
      <w:r>
        <w:rPr>
          <w:rFonts w:ascii="Times New Roman" w:eastAsia="楷体_GB2312" w:cs="Times New Roman"/>
          <w:color w:val="auto"/>
          <w:rPrChange w:id="13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4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在哪里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whether</w:t>
      </w:r>
      <w:r>
        <w:rPr>
          <w:rFonts w:ascii="Times New Roman" w:eastAsia="楷体_GB2312" w:cs="Times New Roman"/>
          <w:color w:val="auto"/>
          <w:rPrChange w:id="134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34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是否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which </w:t>
      </w:r>
      <w:r>
        <w:rPr>
          <w:rFonts w:ascii="Times New Roman" w:eastAsia="楷体_GB2312" w:cs="Times New Roman"/>
          <w:color w:val="auto"/>
          <w:rPrChange w:id="13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4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&amp; pron.</w:t>
      </w:r>
      <w:r>
        <w:rPr>
          <w:rFonts w:ascii="Times New Roman" w:eastAsia="楷体_GB2312" w:cs="Times New Roman"/>
          <w:color w:val="auto"/>
          <w:rPrChange w:id="134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那（哪）一个（些）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while </w:t>
      </w:r>
      <w:r>
        <w:rPr>
          <w:rFonts w:ascii="Times New Roman" w:eastAsia="楷体_GB2312" w:cs="Times New Roman"/>
          <w:color w:val="auto"/>
          <w:rPrChange w:id="13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conj</w:t>
      </w:r>
      <w:r>
        <w:rPr>
          <w:rFonts w:hint="eastAsia" w:ascii="Times New Roman" w:eastAsia="楷体_GB2312" w:cs="Times New Roman"/>
          <w:color w:val="auto"/>
          <w:rPrChange w:id="134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3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4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的时候；正当</w:t>
      </w:r>
      <w:r>
        <w:rPr>
          <w:rFonts w:ascii="Times New Roman" w:eastAsia="楷体_GB2312" w:cs="Times New Roman"/>
          <w:color w:val="auto"/>
          <w:rPrChange w:id="134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4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时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4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一会儿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white </w:t>
      </w:r>
      <w:r>
        <w:rPr>
          <w:rFonts w:ascii="Times New Roman" w:eastAsia="楷体_GB2312" w:cs="Times New Roman"/>
          <w:color w:val="auto"/>
          <w:rPrChange w:id="13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4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白色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3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白色的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who </w:t>
      </w:r>
      <w:r>
        <w:rPr>
          <w:rFonts w:ascii="Times New Roman" w:eastAsia="楷体_GB2312" w:cs="Times New Roman"/>
          <w:color w:val="auto"/>
          <w:rPrChange w:id="13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34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谁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whole </w:t>
      </w:r>
      <w:r>
        <w:rPr>
          <w:rFonts w:ascii="Times New Roman" w:eastAsia="楷体_GB2312" w:cs="Times New Roman"/>
          <w:color w:val="auto"/>
          <w:rPrChange w:id="134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4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整个的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4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whom </w:t>
      </w:r>
      <w:r>
        <w:rPr>
          <w:rFonts w:ascii="Times New Roman" w:eastAsia="楷体_GB2312" w:cs="Times New Roman"/>
          <w:color w:val="auto"/>
          <w:rPrChange w:id="134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4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34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4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谁（</w:t>
      </w:r>
      <w:r>
        <w:rPr>
          <w:rFonts w:ascii="Times New Roman" w:eastAsia="楷体_GB2312" w:cs="Times New Roman"/>
          <w:color w:val="auto"/>
          <w:rPrChange w:id="135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who</w:t>
      </w:r>
      <w:r>
        <w:rPr>
          <w:rFonts w:hint="eastAsia" w:ascii="Times New Roman" w:eastAsia="楷体_GB2312" w:cs="Times New Roman"/>
          <w:color w:val="auto"/>
          <w:rPrChange w:id="135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的宾格）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whose </w:t>
      </w:r>
      <w:r>
        <w:rPr>
          <w:rFonts w:ascii="Times New Roman" w:eastAsia="楷体_GB2312" w:cs="Times New Roman"/>
          <w:color w:val="auto"/>
          <w:rPrChange w:id="135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pron</w:t>
      </w:r>
      <w:r>
        <w:rPr>
          <w:rFonts w:hint="eastAsia" w:ascii="Times New Roman" w:eastAsia="楷体_GB2312" w:cs="Times New Roman"/>
          <w:color w:val="auto"/>
          <w:rPrChange w:id="135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谁的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why </w:t>
      </w:r>
      <w:r>
        <w:rPr>
          <w:rFonts w:ascii="Times New Roman" w:eastAsia="楷体_GB2312" w:cs="Times New Roman"/>
          <w:color w:val="auto"/>
          <w:rPrChange w:id="135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5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为什么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wide </w:t>
      </w:r>
      <w:r>
        <w:rPr>
          <w:rFonts w:ascii="Times New Roman" w:eastAsia="楷体_GB2312" w:cs="Times New Roman"/>
          <w:color w:val="auto"/>
          <w:rPrChange w:id="135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5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宽的；广泛的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widely </w:t>
      </w:r>
      <w:r>
        <w:rPr>
          <w:rFonts w:ascii="Times New Roman" w:eastAsia="楷体_GB2312" w:cs="Times New Roman"/>
          <w:color w:val="auto"/>
          <w:rPrChange w:id="135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5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宽阔地；广泛地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widen</w:t>
      </w:r>
      <w:r>
        <w:rPr>
          <w:rFonts w:ascii="Times New Roman" w:eastAsia="楷体_GB2312" w:cs="Times New Roman"/>
          <w:color w:val="auto"/>
          <w:rPrChange w:id="13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5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拓宽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wife</w:t>
      </w:r>
      <w:r>
        <w:rPr>
          <w:rFonts w:hint="eastAsia" w:ascii="Times New Roman" w:eastAsia="楷体_GB2312" w:cs="Times New Roman"/>
          <w:color w:val="auto"/>
          <w:rPrChange w:id="135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5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pl</w:t>
      </w:r>
      <w:r>
        <w:rPr>
          <w:rFonts w:hint="eastAsia" w:ascii="Times New Roman" w:eastAsia="楷体_GB2312" w:cs="Times New Roman"/>
          <w:color w:val="auto"/>
          <w:rPrChange w:id="135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wives</w:t>
      </w:r>
      <w:r>
        <w:rPr>
          <w:rFonts w:hint="eastAsia" w:ascii="Times New Roman" w:eastAsia="楷体_GB2312" w:cs="Times New Roman"/>
          <w:color w:val="auto"/>
          <w:rPrChange w:id="135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35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妻子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wild </w:t>
      </w:r>
      <w:r>
        <w:rPr>
          <w:rFonts w:ascii="Times New Roman" w:eastAsia="楷体_GB2312" w:cs="Times New Roman"/>
          <w:color w:val="auto"/>
          <w:rPrChange w:id="135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5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野生的，荒凉的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spacing w:val="-18"/>
          <w:rPrChange w:id="13555" w:author="lenovo" w:date="2015-09-26T16:45:00Z">
            <w:rPr>
              <w:rFonts w:ascii="Times New Roman" w:eastAsia="楷体_GB2312" w:cs="Times New Roman"/>
              <w:color w:val="0000FF"/>
              <w:spacing w:val="-18"/>
            </w:rPr>
          </w:rPrChange>
        </w:rPr>
      </w:pPr>
      <w:r>
        <w:rPr>
          <w:rFonts w:ascii="Times New Roman" w:eastAsia="楷体_GB2312" w:cs="Times New Roman"/>
          <w:color w:val="auto"/>
          <w:rPrChange w:id="135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will </w:t>
      </w:r>
      <w:r>
        <w:rPr>
          <w:rFonts w:ascii="Times New Roman" w:eastAsia="楷体_GB2312" w:cs="Times New Roman"/>
          <w:color w:val="auto"/>
          <w:rPrChange w:id="13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avx</w:t>
      </w:r>
      <w:r>
        <w:rPr>
          <w:rFonts w:hint="eastAsia" w:ascii="Times New Roman" w:eastAsia="楷体_GB2312" w:cs="Times New Roman"/>
          <w:color w:val="auto"/>
          <w:rPrChange w:id="135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5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spacing w:val="-18"/>
          <w:rPrChange w:id="13563" w:author="lenovo" w:date="2015-09-26T16:45:00Z">
            <w:rPr>
              <w:rFonts w:ascii="Times New Roman" w:eastAsia="楷体_GB2312" w:cs="Times New Roman"/>
              <w:color w:val="0000FF"/>
              <w:spacing w:val="-18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spacing w:val="-18"/>
          <w:rPrChange w:id="13564" w:author="lenovo" w:date="2015-09-26T16:45:00Z">
            <w:rPr>
              <w:rFonts w:hint="eastAsia" w:ascii="Times New Roman" w:eastAsia="楷体_GB2312" w:cs="Times New Roman"/>
              <w:color w:val="0000FF"/>
              <w:spacing w:val="-18"/>
            </w:rPr>
          </w:rPrChange>
        </w:rPr>
        <w:t>．（表示将来）将；会</w:t>
      </w:r>
      <w:r>
        <w:rPr>
          <w:rFonts w:ascii="Times New Roman" w:eastAsia="楷体_GB2312" w:cs="Times New Roman"/>
          <w:color w:val="auto"/>
          <w:spacing w:val="-18"/>
          <w:rPrChange w:id="13565" w:author="lenovo" w:date="2015-09-26T16:45:00Z">
            <w:rPr>
              <w:rFonts w:ascii="Times New Roman" w:eastAsia="楷体_GB2312" w:cs="Times New Roman"/>
              <w:color w:val="0000FF"/>
              <w:spacing w:val="-18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spacing w:val="-18"/>
          <w:rPrChange w:id="13566" w:author="lenovo" w:date="2015-09-26T16:45:00Z">
            <w:rPr>
              <w:rFonts w:hint="eastAsia" w:ascii="Times New Roman" w:eastAsia="楷体_GB2312" w:cs="Times New Roman"/>
              <w:color w:val="0000FF"/>
              <w:spacing w:val="-18"/>
            </w:rPr>
          </w:rPrChange>
        </w:rPr>
        <w:t>．（表示同意、允诺）愿意；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5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3</w:t>
      </w:r>
      <w:r>
        <w:rPr>
          <w:rFonts w:hint="eastAsia" w:ascii="Times New Roman" w:eastAsia="楷体_GB2312" w:cs="Times New Roman"/>
          <w:color w:val="auto"/>
          <w:rPrChange w:id="135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．（表示提问）是否愿意；</w:t>
      </w:r>
      <w:r>
        <w:rPr>
          <w:rFonts w:ascii="Times New Roman" w:eastAsia="楷体_GB2312" w:cs="Times New Roman"/>
          <w:color w:val="auto"/>
          <w:rPrChange w:id="13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5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好吗？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5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rPrChange w:id="135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意志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win</w:t>
      </w:r>
      <w:r>
        <w:rPr>
          <w:rFonts w:hint="eastAsia" w:ascii="Times New Roman" w:eastAsia="楷体_GB2312" w:cs="Times New Roman"/>
          <w:color w:val="auto"/>
          <w:rPrChange w:id="135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won</w:t>
      </w:r>
      <w:r>
        <w:rPr>
          <w:rFonts w:hint="eastAsia" w:ascii="Times New Roman" w:eastAsia="楷体_GB2312" w:cs="Times New Roman"/>
          <w:color w:val="auto"/>
          <w:rPrChange w:id="135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，</w:t>
      </w:r>
      <w:r>
        <w:rPr>
          <w:rFonts w:ascii="Times New Roman" w:eastAsia="楷体_GB2312" w:cs="Times New Roman"/>
          <w:color w:val="auto"/>
          <w:rPrChange w:id="13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won</w:t>
      </w:r>
      <w:r>
        <w:rPr>
          <w:rFonts w:hint="eastAsia" w:ascii="Times New Roman" w:eastAsia="楷体_GB2312" w:cs="Times New Roman"/>
          <w:color w:val="auto"/>
          <w:rPrChange w:id="135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5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35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获胜；赢得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wind </w:t>
      </w:r>
      <w:r>
        <w:rPr>
          <w:rFonts w:ascii="Times New Roman" w:eastAsia="楷体_GB2312" w:cs="Times New Roman"/>
          <w:color w:val="auto"/>
          <w:rPrChange w:id="13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5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5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5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5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window </w:t>
      </w:r>
      <w:r>
        <w:rPr>
          <w:rFonts w:ascii="Times New Roman" w:eastAsia="楷体_GB2312" w:cs="Times New Roman"/>
          <w:color w:val="auto"/>
          <w:rPrChange w:id="135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5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5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窗户，视窗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windy </w:t>
      </w:r>
      <w:r>
        <w:rPr>
          <w:rFonts w:ascii="Times New Roman" w:eastAsia="楷体_GB2312" w:cs="Times New Roman"/>
          <w:color w:val="auto"/>
          <w:rPrChange w:id="136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6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有风的；起风的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wine </w:t>
      </w:r>
      <w:r>
        <w:rPr>
          <w:rFonts w:ascii="Times New Roman" w:eastAsia="楷体_GB2312" w:cs="Times New Roman"/>
          <w:color w:val="auto"/>
          <w:rPrChange w:id="136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酒；葡萄酒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wing </w:t>
      </w:r>
      <w:r>
        <w:rPr>
          <w:rFonts w:ascii="Times New Roman" w:eastAsia="楷体_GB2312" w:cs="Times New Roman"/>
          <w:color w:val="auto"/>
          <w:rPrChange w:id="13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机翼；翅膀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winner </w:t>
      </w:r>
      <w:r>
        <w:rPr>
          <w:rFonts w:ascii="Times New Roman" w:eastAsia="楷体_GB2312" w:cs="Times New Roman"/>
          <w:color w:val="auto"/>
          <w:rPrChange w:id="136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获胜者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winter </w:t>
      </w:r>
      <w:r>
        <w:rPr>
          <w:rFonts w:ascii="Times New Roman" w:eastAsia="楷体_GB2312" w:cs="Times New Roman"/>
          <w:color w:val="auto"/>
          <w:rPrChange w:id="13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冬天；冬季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wisdom </w:t>
      </w:r>
      <w:r>
        <w:rPr>
          <w:rFonts w:ascii="Times New Roman" w:eastAsia="楷体_GB2312" w:cs="Times New Roman"/>
          <w:color w:val="auto"/>
          <w:rPrChange w:id="136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智慧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wise </w:t>
      </w:r>
      <w:r>
        <w:rPr>
          <w:rFonts w:ascii="Times New Roman" w:eastAsia="楷体_GB2312" w:cs="Times New Roman"/>
          <w:color w:val="auto"/>
          <w:rPrChange w:id="13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6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聪明的，明智的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wish </w:t>
      </w:r>
      <w:r>
        <w:rPr>
          <w:rFonts w:ascii="Times New Roman" w:eastAsia="楷体_GB2312" w:cs="Times New Roman"/>
          <w:color w:val="auto"/>
          <w:rPrChange w:id="13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6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愿望，祝愿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 v.                 </w:t>
      </w:r>
      <w:r>
        <w:rPr>
          <w:rFonts w:hint="eastAsia" w:ascii="Times New Roman" w:eastAsia="楷体_GB2312" w:cs="Times New Roman"/>
          <w:color w:val="auto"/>
          <w:rPrChange w:id="136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希望，想要，祝愿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with </w:t>
      </w:r>
      <w:r>
        <w:rPr>
          <w:rFonts w:ascii="Times New Roman" w:eastAsia="楷体_GB2312" w:cs="Times New Roman"/>
          <w:color w:val="auto"/>
          <w:rPrChange w:id="136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36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1</w:t>
      </w:r>
      <w:r>
        <w:rPr>
          <w:rFonts w:hint="eastAsia" w:ascii="Times New Roman" w:eastAsia="楷体_GB2312" w:cs="Times New Roman"/>
          <w:color w:val="auto"/>
          <w:rPrChange w:id="136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．（表示伴随）与</w:t>
      </w:r>
      <w:r>
        <w:rPr>
          <w:rFonts w:ascii="Times New Roman" w:eastAsia="楷体_GB2312" w:cs="Times New Roman"/>
          <w:color w:val="auto"/>
          <w:rPrChange w:id="136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6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一道；跟</w:t>
      </w:r>
      <w:r>
        <w:rPr>
          <w:rFonts w:ascii="Times New Roman" w:eastAsia="楷体_GB2312" w:cs="Times New Roman"/>
          <w:color w:val="auto"/>
          <w:rPrChange w:id="13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6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一起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2</w:t>
      </w:r>
      <w:r>
        <w:rPr>
          <w:rFonts w:hint="eastAsia" w:ascii="Times New Roman" w:eastAsia="楷体_GB2312" w:cs="Times New Roman"/>
          <w:color w:val="auto"/>
          <w:rPrChange w:id="136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．（表示具有）带有；具有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                   3</w:t>
      </w:r>
      <w:r>
        <w:rPr>
          <w:rFonts w:hint="eastAsia" w:ascii="Times New Roman" w:eastAsia="楷体_GB2312" w:cs="Times New Roman"/>
          <w:color w:val="auto"/>
          <w:rPrChange w:id="136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．（表示手段或方法）以</w:t>
      </w:r>
      <w:r>
        <w:rPr>
          <w:rFonts w:ascii="Times New Roman" w:eastAsia="楷体_GB2312" w:cs="Times New Roman"/>
          <w:color w:val="auto"/>
          <w:rPrChange w:id="136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6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；用</w:t>
      </w:r>
      <w:r>
        <w:rPr>
          <w:rFonts w:ascii="Times New Roman" w:eastAsia="楷体_GB2312" w:cs="Times New Roman"/>
          <w:color w:val="auto"/>
          <w:rPrChange w:id="136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                   4. </w:t>
      </w:r>
      <w:r>
        <w:rPr>
          <w:rFonts w:hint="eastAsia" w:ascii="Times New Roman" w:eastAsia="楷体_GB2312" w:cs="Times New Roman"/>
          <w:color w:val="auto"/>
          <w:rPrChange w:id="136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和；有</w:t>
      </w:r>
      <w:r>
        <w:rPr>
          <w:rFonts w:ascii="Times New Roman" w:eastAsia="楷体_GB2312" w:cs="Times New Roman"/>
          <w:color w:val="auto"/>
          <w:rPrChange w:id="13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5. </w:t>
      </w:r>
      <w:r>
        <w:rPr>
          <w:rFonts w:hint="eastAsia" w:ascii="Times New Roman" w:eastAsia="楷体_GB2312" w:cs="Times New Roman"/>
          <w:color w:val="auto"/>
          <w:rPrChange w:id="136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关于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within </w:t>
      </w:r>
      <w:r>
        <w:rPr>
          <w:rFonts w:ascii="Times New Roman" w:eastAsia="楷体_GB2312" w:cs="Times New Roman"/>
          <w:color w:val="auto"/>
          <w:rPrChange w:id="13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6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36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6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6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36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6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范围之内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without </w:t>
      </w:r>
      <w:r>
        <w:rPr>
          <w:rFonts w:ascii="Times New Roman" w:eastAsia="楷体_GB2312" w:cs="Times New Roman"/>
          <w:color w:val="auto"/>
          <w:rPrChange w:id="137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</w:t>
      </w:r>
      <w:r>
        <w:rPr>
          <w:rFonts w:hint="eastAsia" w:ascii="Times New Roman" w:eastAsia="楷体_GB2312" w:cs="Times New Roman"/>
          <w:color w:val="auto"/>
          <w:rPrChange w:id="137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没有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wolf</w:t>
      </w:r>
      <w:r>
        <w:rPr>
          <w:rFonts w:hint="eastAsia" w:ascii="Times New Roman" w:eastAsia="楷体_GB2312" w:cs="Times New Roman"/>
          <w:color w:val="auto"/>
          <w:rPrChange w:id="137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</w:t>
      </w:r>
      <w:r>
        <w:rPr>
          <w:rFonts w:ascii="Times New Roman" w:eastAsia="楷体_GB2312" w:cs="Times New Roman"/>
          <w:color w:val="auto"/>
          <w:rPrChange w:id="137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wolves</w:t>
      </w:r>
      <w:r>
        <w:rPr>
          <w:rFonts w:hint="eastAsia" w:ascii="Times New Roman" w:eastAsia="楷体_GB2312" w:cs="Times New Roman"/>
          <w:color w:val="auto"/>
          <w:rPrChange w:id="137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7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狼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woman</w:t>
      </w:r>
      <w:r>
        <w:rPr>
          <w:rFonts w:hint="eastAsia" w:ascii="Times New Roman" w:eastAsia="楷体_GB2312" w:cs="Times New Roman"/>
          <w:color w:val="auto"/>
          <w:rPrChange w:id="137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（复</w:t>
      </w:r>
      <w:r>
        <w:rPr>
          <w:rFonts w:ascii="Times New Roman" w:eastAsia="楷体_GB2312" w:cs="Times New Roman"/>
          <w:color w:val="auto"/>
          <w:rPrChange w:id="13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women</w:t>
      </w:r>
      <w:r>
        <w:rPr>
          <w:rFonts w:hint="eastAsia" w:ascii="Times New Roman" w:eastAsia="楷体_GB2312" w:cs="Times New Roman"/>
          <w:color w:val="auto"/>
          <w:rPrChange w:id="137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7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</w:t>
      </w:r>
      <w:r>
        <w:rPr>
          <w:rFonts w:hint="eastAsia" w:ascii="Times New Roman" w:eastAsia="楷体_GB2312" w:cs="Times New Roman"/>
          <w:color w:val="auto"/>
          <w:rPrChange w:id="137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妇女，女人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wonder</w:t>
      </w:r>
      <w:r>
        <w:rPr>
          <w:rFonts w:ascii="Times New Roman" w:eastAsia="楷体_GB2312" w:cs="Times New Roman"/>
          <w:color w:val="auto"/>
          <w:rPrChange w:id="13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7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3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37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疑惑；想知道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7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奇迹；奇观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wonderful </w:t>
      </w:r>
      <w:r>
        <w:rPr>
          <w:rFonts w:ascii="Times New Roman" w:eastAsia="楷体_GB2312" w:cs="Times New Roman"/>
          <w:color w:val="auto"/>
          <w:rPrChange w:id="137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7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美妙的，精彩的；太好了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wood </w:t>
      </w:r>
      <w:r>
        <w:rPr>
          <w:rFonts w:ascii="Times New Roman" w:eastAsia="楷体_GB2312" w:cs="Times New Roman"/>
          <w:color w:val="auto"/>
          <w:rPrChange w:id="13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7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木头，木材；（复）树林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wooden </w:t>
      </w:r>
      <w:r>
        <w:rPr>
          <w:rFonts w:ascii="Times New Roman" w:eastAsia="楷体_GB2312" w:cs="Times New Roman"/>
          <w:color w:val="auto"/>
          <w:rPrChange w:id="137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7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木质的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word </w:t>
      </w:r>
      <w:r>
        <w:rPr>
          <w:rFonts w:ascii="Times New Roman" w:eastAsia="楷体_GB2312" w:cs="Times New Roman"/>
          <w:color w:val="auto"/>
          <w:rPrChange w:id="137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7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词，单词；话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work</w:t>
      </w:r>
      <w:r>
        <w:rPr>
          <w:rFonts w:ascii="Times New Roman" w:eastAsia="楷体_GB2312" w:cs="Times New Roman"/>
          <w:color w:val="auto"/>
          <w:rPrChange w:id="137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7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工作；（机器等）运转，活动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</w:t>
      </w:r>
      <w:r>
        <w:rPr>
          <w:rFonts w:ascii="Times New Roman" w:eastAsia="楷体_GB2312" w:cs="Times New Roman"/>
          <w:color w:val="auto"/>
          <w:rPrChange w:id="137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工作；劳动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worker </w:t>
      </w:r>
      <w:r>
        <w:rPr>
          <w:rFonts w:ascii="Times New Roman" w:eastAsia="楷体_GB2312" w:cs="Times New Roman"/>
          <w:color w:val="auto"/>
          <w:rPrChange w:id="13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7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工作者；工人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8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378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worth           adj.                </w:t>
      </w:r>
      <w:r>
        <w:rPr>
          <w:rFonts w:hint="eastAsia" w:ascii="Times New Roman" w:eastAsia="楷体_GB2312" w:cs="Times New Roman"/>
          <w:color w:val="auto"/>
          <w:rPrChange w:id="13787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有价值的，值得的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world </w:t>
      </w:r>
      <w:r>
        <w:rPr>
          <w:rFonts w:ascii="Times New Roman" w:eastAsia="楷体_GB2312" w:cs="Times New Roman"/>
          <w:color w:val="auto"/>
          <w:rPrChange w:id="137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7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7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世界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7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7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worry</w:t>
      </w:r>
      <w:r>
        <w:rPr>
          <w:rFonts w:ascii="Times New Roman" w:eastAsia="楷体_GB2312" w:cs="Times New Roman"/>
          <w:color w:val="auto"/>
          <w:rPrChange w:id="13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7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7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担心；烦恼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                    n.                 </w:t>
      </w:r>
      <w:r>
        <w:rPr>
          <w:rFonts w:hint="eastAsia" w:ascii="Times New Roman" w:eastAsia="楷体_GB2312" w:cs="Times New Roman"/>
          <w:color w:val="auto"/>
          <w:rPrChange w:id="138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烦恼，担忧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would</w:t>
      </w:r>
      <w:r>
        <w:rPr>
          <w:rFonts w:ascii="Times New Roman" w:eastAsia="楷体_GB2312" w:cs="Times New Roman"/>
          <w:color w:val="auto"/>
          <w:rPrChange w:id="13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aux</w:t>
      </w:r>
      <w:r>
        <w:rPr>
          <w:rFonts w:hint="eastAsia" w:ascii="Times New Roman" w:eastAsia="楷体_GB2312" w:cs="Times New Roman"/>
          <w:color w:val="auto"/>
          <w:rPrChange w:id="138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v</w:t>
      </w:r>
      <w:r>
        <w:rPr>
          <w:rFonts w:hint="eastAsia" w:ascii="Times New Roman" w:eastAsia="楷体_GB2312" w:cs="Times New Roman"/>
          <w:color w:val="auto"/>
          <w:rPrChange w:id="138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愿意（</w:t>
      </w:r>
      <w:r>
        <w:rPr>
          <w:rFonts w:ascii="Times New Roman" w:eastAsia="楷体_GB2312" w:cs="Times New Roman"/>
          <w:color w:val="auto"/>
          <w:rPrChange w:id="13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will</w:t>
      </w:r>
      <w:r>
        <w:rPr>
          <w:rFonts w:hint="eastAsia" w:ascii="Times New Roman" w:eastAsia="楷体_GB2312" w:cs="Times New Roman"/>
          <w:color w:val="auto"/>
          <w:rPrChange w:id="138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的过去式）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wound </w:t>
      </w:r>
      <w:r>
        <w:rPr>
          <w:rFonts w:ascii="Times New Roman" w:eastAsia="楷体_GB2312" w:cs="Times New Roman"/>
          <w:color w:val="auto"/>
          <w:rPrChange w:id="138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8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创伤，伤口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wounded </w:t>
      </w:r>
      <w:r>
        <w:rPr>
          <w:rFonts w:ascii="Times New Roman" w:eastAsia="楷体_GB2312" w:cs="Times New Roman"/>
          <w:color w:val="auto"/>
          <w:rPrChange w:id="13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8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受伤的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write</w:t>
      </w:r>
      <w:r>
        <w:rPr>
          <w:rFonts w:hint="eastAsia" w:ascii="Times New Roman" w:eastAsia="楷体_GB2312" w:cs="Times New Roman"/>
          <w:color w:val="auto"/>
          <w:rPrChange w:id="138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8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wrote,written</w:t>
      </w:r>
      <w:r>
        <w:rPr>
          <w:rFonts w:hint="eastAsia" w:ascii="Times New Roman" w:eastAsia="楷体_GB2312" w:cs="Times New Roman"/>
          <w:color w:val="auto"/>
          <w:rPrChange w:id="138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8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v</w:t>
      </w:r>
      <w:r>
        <w:rPr>
          <w:rFonts w:hint="eastAsia" w:ascii="Times New Roman" w:eastAsia="楷体_GB2312" w:cs="Times New Roman"/>
          <w:color w:val="auto"/>
          <w:rPrChange w:id="138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写；写作；写信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writer </w:t>
      </w:r>
      <w:r>
        <w:rPr>
          <w:rFonts w:ascii="Times New Roman" w:eastAsia="楷体_GB2312" w:cs="Times New Roman"/>
          <w:color w:val="auto"/>
          <w:rPrChange w:id="13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8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作家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wrong </w:t>
      </w:r>
      <w:r>
        <w:rPr>
          <w:rFonts w:ascii="Times New Roman" w:eastAsia="楷体_GB2312" w:cs="Times New Roman"/>
          <w:color w:val="auto"/>
          <w:rPrChange w:id="138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8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错误的；不正常的；有病的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853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13854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Y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year </w:t>
      </w:r>
      <w:r>
        <w:rPr>
          <w:rFonts w:ascii="Times New Roman" w:eastAsia="楷体_GB2312" w:cs="Times New Roman"/>
          <w:color w:val="auto"/>
          <w:rPrChange w:id="13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8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年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yellow </w:t>
      </w:r>
      <w:r>
        <w:rPr>
          <w:rFonts w:ascii="Times New Roman" w:eastAsia="楷体_GB2312" w:cs="Times New Roman"/>
          <w:color w:val="auto"/>
          <w:rPrChange w:id="13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adj.</w:t>
      </w:r>
      <w:r>
        <w:rPr>
          <w:rFonts w:ascii="Times New Roman" w:eastAsia="楷体_GB2312" w:cs="Times New Roman"/>
          <w:color w:val="auto"/>
          <w:rPrChange w:id="13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黄色的</w:t>
      </w:r>
    </w:p>
    <w:p>
      <w:pPr>
        <w:pStyle w:val="4"/>
        <w:tabs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8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黄色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yesterday</w:t>
      </w:r>
      <w:r>
        <w:rPr>
          <w:rFonts w:ascii="Times New Roman" w:eastAsia="楷体_GB2312" w:cs="Times New Roman"/>
          <w:color w:val="auto"/>
          <w:rPrChange w:id="138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n. &amp; adv</w:t>
      </w:r>
      <w:r>
        <w:rPr>
          <w:rFonts w:hint="eastAsia" w:ascii="Times New Roman" w:eastAsia="楷体_GB2312" w:cs="Times New Roman"/>
          <w:color w:val="auto"/>
          <w:rPrChange w:id="138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昨天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yet </w:t>
      </w:r>
      <w:r>
        <w:rPr>
          <w:rFonts w:ascii="Times New Roman" w:eastAsia="楷体_GB2312" w:cs="Times New Roman"/>
          <w:color w:val="auto"/>
          <w:rPrChange w:id="138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adv</w:t>
      </w:r>
      <w:r>
        <w:rPr>
          <w:rFonts w:hint="eastAsia" w:ascii="Times New Roman" w:eastAsia="楷体_GB2312" w:cs="Times New Roman"/>
          <w:color w:val="auto"/>
          <w:rPrChange w:id="138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尚，还，仍然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8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388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yogurt          n.                  </w:t>
      </w:r>
      <w:r>
        <w:rPr>
          <w:rFonts w:hint="eastAsia" w:ascii="Times New Roman" w:eastAsia="楷体_GB2312" w:cs="Times New Roman"/>
          <w:color w:val="auto"/>
          <w:rPrChange w:id="1389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酸奶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8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young </w:t>
      </w:r>
      <w:r>
        <w:rPr>
          <w:rFonts w:ascii="Times New Roman" w:eastAsia="楷体_GB2312" w:cs="Times New Roman"/>
          <w:color w:val="auto"/>
          <w:rPrChange w:id="138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8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adj</w:t>
      </w:r>
      <w:r>
        <w:rPr>
          <w:rFonts w:hint="eastAsia" w:ascii="Times New Roman" w:eastAsia="楷体_GB2312" w:cs="Times New Roman"/>
          <w:color w:val="auto"/>
          <w:rPrChange w:id="138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8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8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年轻的</w:t>
      </w:r>
    </w:p>
    <w:p>
      <w:pPr>
        <w:pStyle w:val="4"/>
        <w:tabs>
          <w:tab w:val="left" w:pos="540"/>
          <w:tab w:val="left" w:pos="2160"/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898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ascii="Times New Roman" w:eastAsia="楷体_GB2312" w:cs="Times New Roman"/>
          <w:b/>
          <w:color w:val="auto"/>
          <w:sz w:val="24"/>
          <w:szCs w:val="24"/>
          <w:rPrChange w:id="13899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Z</w:t>
      </w:r>
    </w:p>
    <w:p>
      <w:pPr>
        <w:pStyle w:val="4"/>
        <w:tabs>
          <w:tab w:val="left" w:pos="2160"/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9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zero</w:t>
      </w:r>
      <w:r>
        <w:rPr>
          <w:rFonts w:ascii="Times New Roman" w:eastAsia="楷体_GB2312" w:cs="Times New Roman"/>
          <w:color w:val="auto"/>
          <w:rPrChange w:id="139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9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9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．＆</w:t>
      </w:r>
      <w:r>
        <w:rPr>
          <w:rFonts w:ascii="Times New Roman" w:eastAsia="楷体_GB2312" w:cs="Times New Roman"/>
          <w:color w:val="auto"/>
          <w:rPrChange w:id="13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 nurn</w:t>
      </w:r>
      <w:r>
        <w:rPr>
          <w:rFonts w:hint="eastAsia" w:ascii="Times New Roman" w:eastAsia="楷体_GB2312" w:cs="Times New Roman"/>
          <w:color w:val="auto"/>
          <w:rPrChange w:id="139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9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零；零度；零点</w:t>
      </w:r>
    </w:p>
    <w:p>
      <w:pPr>
        <w:pStyle w:val="4"/>
        <w:numPr>
          <w:ilvl w:val="0"/>
          <w:numId w:val="1"/>
        </w:numPr>
        <w:tabs>
          <w:tab w:val="left" w:pos="540"/>
          <w:tab w:val="left" w:pos="2160"/>
          <w:tab w:val="left" w:pos="4140"/>
          <w:tab w:val="clear" w:pos="420"/>
        </w:tabs>
        <w:spacing w:line="240" w:lineRule="exact"/>
        <w:rPr>
          <w:rFonts w:ascii="Times New Roman" w:eastAsia="楷体_GB2312" w:cs="Times New Roman"/>
          <w:color w:val="auto"/>
          <w:rPrChange w:id="139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zoo</w:t>
      </w:r>
      <w:r>
        <w:rPr>
          <w:rFonts w:ascii="Times New Roman" w:eastAsia="楷体_GB2312" w:cs="Times New Roman"/>
          <w:color w:val="auto"/>
          <w:rPrChange w:id="13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3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</w:t>
      </w:r>
      <w:r>
        <w:rPr>
          <w:rFonts w:hint="eastAsia" w:ascii="Times New Roman" w:eastAsia="楷体_GB2312" w:cs="Times New Roman"/>
          <w:color w:val="auto"/>
          <w:rPrChange w:id="139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3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动物园</w:t>
      </w: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sz w:val="24"/>
          <w:szCs w:val="24"/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16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17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18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19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20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21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</w:p>
    <w:p>
      <w:pPr>
        <w:pStyle w:val="4"/>
        <w:tabs>
          <w:tab w:val="left" w:pos="4140"/>
        </w:tabs>
        <w:spacing w:line="240" w:lineRule="exact"/>
        <w:jc w:val="center"/>
        <w:rPr>
          <w:rFonts w:ascii="Times New Roman" w:eastAsia="楷体_GB2312" w:cs="Times New Roman"/>
          <w:b/>
          <w:color w:val="auto"/>
          <w:sz w:val="24"/>
          <w:szCs w:val="24"/>
          <w:rPrChange w:id="13922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</w:pPr>
      <w:r>
        <w:rPr>
          <w:rFonts w:hint="eastAsia" w:ascii="Times New Roman" w:eastAsia="楷体_GB2312" w:cs="Times New Roman"/>
          <w:b/>
          <w:color w:val="auto"/>
          <w:sz w:val="24"/>
          <w:szCs w:val="24"/>
          <w:rPrChange w:id="13923" w:author="lenovo" w:date="2015-09-26T16:45:00Z">
            <w:rPr>
              <w:rFonts w:hint="eastAsia"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词组（</w:t>
      </w:r>
      <w:r>
        <w:rPr>
          <w:rFonts w:ascii="Times New Roman" w:eastAsia="楷体_GB2312" w:cs="Times New Roman"/>
          <w:b/>
          <w:color w:val="auto"/>
          <w:sz w:val="24"/>
          <w:szCs w:val="24"/>
          <w:rPrChange w:id="13924" w:author="lenovo" w:date="2015-09-26T16:45:00Z">
            <w:rPr>
              <w:rFonts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Phrases and Expressions</w:t>
      </w:r>
      <w:r>
        <w:rPr>
          <w:rFonts w:hint="eastAsia" w:ascii="Times New Roman" w:eastAsia="楷体_GB2312" w:cs="Times New Roman"/>
          <w:b/>
          <w:color w:val="auto"/>
          <w:sz w:val="24"/>
          <w:szCs w:val="24"/>
          <w:rPrChange w:id="13925" w:author="lenovo" w:date="2015-09-26T16:45:00Z">
            <w:rPr>
              <w:rFonts w:hint="eastAsia" w:ascii="Times New Roman" w:eastAsia="楷体_GB2312" w:cs="Times New Roman"/>
              <w:b/>
              <w:color w:val="0000FF"/>
              <w:sz w:val="24"/>
              <w:szCs w:val="24"/>
            </w:rPr>
          </w:rPrChange>
        </w:rPr>
        <w:t>）</w:t>
      </w: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</w:rPr>
      </w:pP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bit</w:t>
      </w:r>
      <w:r>
        <w:rPr>
          <w:rFonts w:hint="eastAsia" w:ascii="Times New Roman" w:eastAsia="楷体_GB2312" w:cs="Times New Roman"/>
          <w:color w:val="auto"/>
          <w:rPrChange w:id="139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9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of</w:t>
      </w:r>
      <w:r>
        <w:rPr>
          <w:rFonts w:hint="eastAsia" w:ascii="Times New Roman" w:eastAsia="楷体_GB2312" w:cs="Times New Roman"/>
          <w:color w:val="auto"/>
          <w:rPrChange w:id="139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9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有一点儿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33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3934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above all                            </w:t>
      </w:r>
      <w:r>
        <w:rPr>
          <w:rFonts w:hint="eastAsia"/>
          <w:color w:val="auto"/>
          <w:sz w:val="12"/>
          <w:szCs w:val="12"/>
          <w:rPrChange w:id="13935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首先，尤其；</w:t>
      </w:r>
      <w:r>
        <w:rPr>
          <w:rFonts w:hint="eastAsia"/>
          <w:color w:val="auto"/>
          <w:sz w:val="12"/>
          <w:szCs w:val="12"/>
          <w:rPrChange w:id="13936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 </w:t>
      </w:r>
      <w:r>
        <w:rPr>
          <w:rFonts w:hint="eastAsia"/>
          <w:color w:val="auto"/>
          <w:sz w:val="12"/>
          <w:szCs w:val="12"/>
          <w:rPrChange w:id="13937" w:author="lenovo" w:date="2015-09-26T16:45:00Z">
            <w:rPr>
              <w:rFonts w:hint="eastAsia"/>
              <w:color w:val="0D0D0D"/>
              <w:sz w:val="12"/>
              <w:szCs w:val="12"/>
            </w:rPr>
          </w:rPrChange>
        </w:rPr>
        <w:t>最重要的是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couple of</w:t>
      </w:r>
      <w:r>
        <w:rPr>
          <w:rFonts w:ascii="Times New Roman" w:eastAsia="楷体_GB2312" w:cs="Times New Roman"/>
          <w:color w:val="auto"/>
          <w:rPrChange w:id="13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两个；几个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kind of</w:t>
      </w:r>
      <w:r>
        <w:rPr>
          <w:rFonts w:ascii="Times New Roman" w:eastAsia="楷体_GB2312" w:cs="Times New Roman"/>
          <w:color w:val="auto"/>
          <w:rPrChange w:id="13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一种；一类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lot of</w:t>
      </w:r>
      <w:r>
        <w:rPr>
          <w:rFonts w:hint="eastAsia" w:ascii="Times New Roman" w:eastAsia="楷体_GB2312" w:cs="Times New Roman"/>
          <w:color w:val="auto"/>
          <w:rPrChange w:id="139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3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lots of</w:t>
      </w:r>
      <w:r>
        <w:rPr>
          <w:rFonts w:hint="eastAsia" w:ascii="Times New Roman" w:eastAsia="楷体_GB2312" w:cs="Times New Roman"/>
          <w:color w:val="auto"/>
          <w:rPrChange w:id="139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39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许多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pair of</w:t>
      </w:r>
      <w:r>
        <w:rPr>
          <w:rFonts w:ascii="Times New Roman" w:eastAsia="楷体_GB2312" w:cs="Times New Roman"/>
          <w:color w:val="auto"/>
          <w:rPrChange w:id="139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一双；一副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 piece of</w:t>
      </w:r>
      <w:r>
        <w:rPr>
          <w:rFonts w:ascii="Times New Roman" w:eastAsia="楷体_GB2312" w:cs="Times New Roman"/>
          <w:color w:val="auto"/>
          <w:rPrChange w:id="139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一（块，张，片，件）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according to</w:t>
      </w:r>
      <w:r>
        <w:rPr>
          <w:rFonts w:ascii="Times New Roman" w:eastAsia="楷体_GB2312" w:cs="Times New Roman"/>
          <w:color w:val="auto"/>
          <w:rPrChange w:id="13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按照；根据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add…to…</w:t>
      </w:r>
      <w:r>
        <w:rPr>
          <w:rFonts w:ascii="Times New Roman" w:eastAsia="楷体_GB2312" w:cs="Times New Roman"/>
          <w:color w:val="auto"/>
          <w:rPrChange w:id="13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加上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after all</w:t>
      </w:r>
      <w:r>
        <w:rPr>
          <w:rFonts w:ascii="Times New Roman" w:eastAsia="楷体_GB2312" w:cs="Times New Roman"/>
          <w:color w:val="auto"/>
          <w:rPrChange w:id="13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终究；毕竟</w:t>
      </w:r>
    </w:p>
    <w:p>
      <w:pPr>
        <w:pStyle w:val="4"/>
        <w:numPr>
          <w:ilvl w:val="0"/>
          <w:numId w:val="50"/>
        </w:numPr>
        <w:tabs>
          <w:tab w:val="left" w:pos="4140"/>
          <w:tab w:val="left" w:pos="5580"/>
        </w:tabs>
        <w:spacing w:line="240" w:lineRule="exact"/>
        <w:rPr>
          <w:rFonts w:ascii="Times New Roman" w:eastAsia="楷体_GB2312" w:cs="Times New Roman"/>
          <w:color w:val="auto"/>
          <w:rPrChange w:id="13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agree with sb.</w:t>
      </w:r>
      <w:r>
        <w:rPr>
          <w:rFonts w:ascii="Times New Roman" w:eastAsia="楷体_GB2312" w:cs="Times New Roman"/>
          <w:color w:val="auto"/>
          <w:rPrChange w:id="13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同意某人的意见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all over</w:t>
      </w:r>
      <w:r>
        <w:rPr>
          <w:rFonts w:ascii="Times New Roman" w:eastAsia="楷体_GB2312" w:cs="Times New Roman"/>
          <w:color w:val="auto"/>
          <w:rPrChange w:id="139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all right</w:t>
      </w:r>
      <w:r>
        <w:rPr>
          <w:rFonts w:ascii="Times New Roman" w:eastAsia="楷体_GB2312" w:cs="Times New Roman"/>
          <w:color w:val="auto"/>
          <w:rPrChange w:id="13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行了；好吧；（病）好了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all the way</w:t>
      </w:r>
      <w:r>
        <w:rPr>
          <w:rFonts w:ascii="Times New Roman" w:eastAsia="楷体_GB2312" w:cs="Times New Roman"/>
          <w:color w:val="auto"/>
          <w:rPrChange w:id="13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一路上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and so on</w:t>
      </w:r>
      <w:r>
        <w:rPr>
          <w:rFonts w:ascii="Times New Roman" w:eastAsia="楷体_GB2312" w:cs="Times New Roman"/>
          <w:color w:val="auto"/>
          <w:rPrChange w:id="139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等等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apologize to sb. for sth.</w:t>
      </w:r>
      <w:r>
        <w:rPr>
          <w:rFonts w:ascii="Times New Roman" w:eastAsia="楷体_GB2312" w:cs="Times New Roman"/>
          <w:color w:val="auto"/>
          <w:rPrChange w:id="139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39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为某事向某人道歉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3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39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arrive at / in a place</w:t>
      </w:r>
      <w:r>
        <w:rPr>
          <w:rFonts w:ascii="Times New Roman" w:eastAsia="楷体_GB2312" w:cs="Times New Roman"/>
          <w:color w:val="auto"/>
          <w:rPrChange w:id="13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到达某地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as…as</w:t>
      </w:r>
      <w:r>
        <w:rPr>
          <w:rFonts w:ascii="Times New Roman" w:eastAsia="楷体_GB2312" w:cs="Times New Roman"/>
          <w:color w:val="auto"/>
          <w:rPrChange w:id="14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像……一样；如同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as soon as</w:t>
      </w:r>
      <w:r>
        <w:rPr>
          <w:rFonts w:ascii="Times New Roman" w:eastAsia="楷体_GB2312" w:cs="Times New Roman"/>
          <w:color w:val="auto"/>
          <w:rPrChange w:id="140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一……就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as well</w:t>
      </w:r>
      <w:r>
        <w:rPr>
          <w:rFonts w:ascii="Times New Roman" w:eastAsia="楷体_GB2312" w:cs="Times New Roman"/>
          <w:color w:val="auto"/>
          <w:rPrChange w:id="140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也；又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ask for</w:t>
      </w:r>
      <w:r>
        <w:rPr>
          <w:rFonts w:ascii="Times New Roman" w:eastAsia="楷体_GB2312" w:cs="Times New Roman"/>
          <w:color w:val="auto"/>
          <w:rPrChange w:id="140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请求；寻求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breakfast / lunch / supper</w:t>
      </w:r>
      <w:r>
        <w:rPr>
          <w:rFonts w:ascii="Times New Roman" w:eastAsia="楷体_GB2312" w:cs="Times New Roman"/>
          <w:color w:val="auto"/>
          <w:rPrChange w:id="14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早／午／晚餐时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first / last</w:t>
      </w:r>
      <w:r>
        <w:rPr>
          <w:rFonts w:ascii="Times New Roman" w:eastAsia="楷体_GB2312" w:cs="Times New Roman"/>
          <w:color w:val="auto"/>
          <w:rPrChange w:id="140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起先；开始的时候／最后；终于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home</w:t>
      </w:r>
      <w:r>
        <w:rPr>
          <w:rFonts w:ascii="Times New Roman" w:eastAsia="楷体_GB2312" w:cs="Times New Roman"/>
          <w:color w:val="auto"/>
          <w:rPrChange w:id="140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在家（里）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least / most</w:t>
      </w:r>
      <w:r>
        <w:rPr>
          <w:rFonts w:ascii="Times New Roman" w:eastAsia="楷体_GB2312" w:cs="Times New Roman"/>
          <w:color w:val="auto"/>
          <w:rPrChange w:id="14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至少／至多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once</w:t>
      </w:r>
      <w:r>
        <w:rPr>
          <w:rFonts w:ascii="Times New Roman" w:eastAsia="楷体_GB2312" w:cs="Times New Roman"/>
          <w:color w:val="auto"/>
          <w:rPrChange w:id="14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立刻；马上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present</w:t>
      </w:r>
      <w:r>
        <w:rPr>
          <w:rFonts w:ascii="Times New Roman" w:eastAsia="楷体_GB2312" w:cs="Times New Roman"/>
          <w:color w:val="auto"/>
          <w:rPrChange w:id="14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现在，目前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041" w:author="lenovo" w:date="2015-09-19T22:20:00Z"/>
          <w:rFonts w:ascii="Times New Roman" w:eastAsia="楷体_GB2312" w:cs="Times New Roman"/>
          <w:color w:val="auto"/>
          <w:rPrChange w:id="1404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043" w:author="lenovo" w:date="2015-09-19T22:20:00Z">
        <w:r>
          <w:rPr>
            <w:rFonts w:eastAsia="楷体_GB2312"/>
            <w:color w:val="auto"/>
            <w:rPrChange w:id="14044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at school                             </w:delText>
        </w:r>
      </w:del>
      <w:del w:id="14045" w:author="lenovo" w:date="2015-09-19T22:20:00Z">
        <w:r>
          <w:rPr>
            <w:rFonts w:hint="eastAsia" w:eastAsia="楷体_GB2312"/>
            <w:color w:val="auto"/>
            <w:rPrChange w:id="14046" w:author="lenovo" w:date="2015-09-26T16:45:00Z">
              <w:rPr>
                <w:rFonts w:hint="eastAsia" w:eastAsia="楷体_GB2312"/>
                <w:color w:val="FF0000"/>
              </w:rPr>
            </w:rPrChange>
          </w:rPr>
          <w:delText>在学校，在上课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at the end of </w:t>
      </w:r>
      <w:r>
        <w:rPr>
          <w:rFonts w:ascii="Times New Roman" w:eastAsia="楷体_GB2312" w:cs="Times New Roman"/>
          <w:color w:val="auto"/>
          <w:rPrChange w:id="140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4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0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结束的时候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the same time</w:t>
      </w:r>
      <w:r>
        <w:rPr>
          <w:rFonts w:ascii="Times New Roman" w:eastAsia="楷体_GB2312" w:cs="Times New Roman"/>
          <w:color w:val="auto"/>
          <w:rPrChange w:id="14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同时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/ on weekends</w:t>
      </w:r>
      <w:r>
        <w:rPr>
          <w:rFonts w:ascii="Times New Roman" w:eastAsia="楷体_GB2312" w:cs="Times New Roman"/>
          <w:color w:val="auto"/>
          <w:rPrChange w:id="14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在周末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at work</w:t>
      </w:r>
      <w:r>
        <w:rPr>
          <w:rFonts w:ascii="Times New Roman" w:eastAsia="楷体_GB2312" w:cs="Times New Roman"/>
          <w:color w:val="auto"/>
          <w:rPrChange w:id="140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在工作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based on                            </w:t>
      </w:r>
      <w:r>
        <w:rPr>
          <w:rFonts w:hint="eastAsia" w:ascii="Times New Roman" w:eastAsia="楷体_GB2312" w:cs="Times New Roman"/>
          <w:color w:val="auto"/>
          <w:rPrChange w:id="140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以</w:t>
      </w:r>
      <w:r>
        <w:rPr>
          <w:rFonts w:ascii="Times New Roman" w:eastAsia="楷体_GB2312" w:cs="Times New Roman"/>
          <w:color w:val="auto"/>
          <w:rPrChange w:id="140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0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为根据；以</w:t>
      </w:r>
      <w:r>
        <w:rPr>
          <w:rFonts w:ascii="Times New Roman" w:eastAsia="楷体_GB2312" w:cs="Times New Roman"/>
          <w:color w:val="auto"/>
          <w:rPrChange w:id="140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0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为基础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able to</w:t>
      </w:r>
      <w:r>
        <w:rPr>
          <w:rFonts w:ascii="Times New Roman" w:eastAsia="楷体_GB2312" w:cs="Times New Roman"/>
          <w:color w:val="auto"/>
          <w:rPrChange w:id="140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能够（有能力）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afraid of</w:t>
      </w:r>
      <w:r>
        <w:rPr>
          <w:rFonts w:ascii="Times New Roman" w:eastAsia="楷体_GB2312" w:cs="Times New Roman"/>
          <w:color w:val="auto"/>
          <w:rPrChange w:id="140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害怕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angry with sb</w:t>
      </w:r>
      <w:r>
        <w:rPr>
          <w:rFonts w:hint="eastAsia" w:ascii="Times New Roman" w:eastAsia="楷体_GB2312" w:cs="Times New Roman"/>
          <w:color w:val="auto"/>
          <w:rPrChange w:id="140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0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生某人的气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bad for</w:t>
      </w:r>
      <w:r>
        <w:rPr>
          <w:rFonts w:ascii="Times New Roman" w:eastAsia="楷体_GB2312" w:cs="Times New Roman"/>
          <w:color w:val="auto"/>
          <w:rPrChange w:id="140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有害于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born</w:t>
      </w:r>
      <w:r>
        <w:rPr>
          <w:rFonts w:ascii="Times New Roman" w:eastAsia="楷体_GB2312" w:cs="Times New Roman"/>
          <w:color w:val="auto"/>
          <w:rPrChange w:id="140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出生于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busy with / doing sth</w:t>
      </w:r>
      <w:r>
        <w:rPr>
          <w:rFonts w:hint="eastAsia" w:ascii="Times New Roman" w:eastAsia="楷体_GB2312" w:cs="Times New Roman"/>
          <w:color w:val="auto"/>
          <w:rPrChange w:id="140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0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0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忙于做某事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careful with</w:t>
      </w:r>
      <w:r>
        <w:rPr>
          <w:rFonts w:ascii="Times New Roman" w:eastAsia="楷体_GB2312" w:cs="Times New Roman"/>
          <w:color w:val="auto"/>
          <w:rPrChange w:id="141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小心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connected to / with</w:t>
      </w:r>
      <w:r>
        <w:rPr>
          <w:rFonts w:ascii="Times New Roman" w:eastAsia="楷体_GB2312" w:cs="Times New Roman"/>
          <w:color w:val="auto"/>
          <w:rPrChange w:id="141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与……有联系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covered with</w:t>
      </w:r>
      <w:r>
        <w:rPr>
          <w:rFonts w:ascii="Times New Roman" w:eastAsia="楷体_GB2312" w:cs="Times New Roman"/>
          <w:color w:val="auto"/>
          <w:rPrChange w:id="141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被</w:t>
      </w:r>
      <w:r>
        <w:rPr>
          <w:rFonts w:ascii="Times New Roman" w:eastAsia="楷体_GB2312" w:cs="Times New Roman"/>
          <w:color w:val="auto"/>
          <w:rPrChange w:id="141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覆盖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different from</w:t>
      </w:r>
      <w:r>
        <w:rPr>
          <w:rFonts w:ascii="Times New Roman" w:eastAsia="楷体_GB2312" w:cs="Times New Roman"/>
          <w:color w:val="auto"/>
          <w:rPrChange w:id="141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41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/ get familiar to / with</w:t>
      </w:r>
      <w:r>
        <w:rPr>
          <w:rFonts w:ascii="Times New Roman" w:eastAsia="楷体_GB2312" w:cs="Times New Roman"/>
          <w:color w:val="auto"/>
          <w:rPrChange w:id="141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熟悉；通晓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famous for</w:t>
      </w:r>
      <w:r>
        <w:rPr>
          <w:rFonts w:ascii="Times New Roman" w:eastAsia="楷体_GB2312" w:cs="Times New Roman"/>
          <w:color w:val="auto"/>
          <w:rPrChange w:id="14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以</w:t>
      </w:r>
      <w:r>
        <w:rPr>
          <w:rFonts w:ascii="Times New Roman" w:eastAsia="楷体_GB2312" w:cs="Times New Roman"/>
          <w:color w:val="auto"/>
          <w:rPrChange w:id="141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而著名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fond of</w:t>
      </w:r>
      <w:r>
        <w:rPr>
          <w:rFonts w:ascii="Times New Roman" w:eastAsia="楷体_GB2312" w:cs="Times New Roman"/>
          <w:color w:val="auto"/>
          <w:rPrChange w:id="141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爱好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full of</w:t>
      </w:r>
      <w:r>
        <w:rPr>
          <w:rFonts w:ascii="Times New Roman" w:eastAsia="楷体_GB2312" w:cs="Times New Roman"/>
          <w:color w:val="auto"/>
          <w:rPrChange w:id="141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充满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good / poor at</w:t>
      </w:r>
      <w:r>
        <w:rPr>
          <w:rFonts w:ascii="Times New Roman" w:eastAsia="楷体_GB2312" w:cs="Times New Roman"/>
          <w:color w:val="auto"/>
          <w:rPrChange w:id="141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擅长于／对</w:t>
      </w:r>
      <w:r>
        <w:rPr>
          <w:rFonts w:ascii="Times New Roman" w:eastAsia="楷体_GB2312" w:cs="Times New Roman"/>
          <w:color w:val="auto"/>
          <w:rPrChange w:id="141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比较差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interested in</w:t>
      </w:r>
      <w:r>
        <w:rPr>
          <w:rFonts w:ascii="Times New Roman" w:eastAsia="楷体_GB2312" w:cs="Times New Roman"/>
          <w:color w:val="auto"/>
          <w:rPrChange w:id="14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1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感兴趣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keen on</w:t>
      </w:r>
      <w:r>
        <w:rPr>
          <w:rFonts w:ascii="Times New Roman" w:eastAsia="楷体_GB2312" w:cs="Times New Roman"/>
          <w:color w:val="auto"/>
          <w:rPrChange w:id="14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喜爱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late for</w:t>
      </w:r>
      <w:r>
        <w:rPr>
          <w:rFonts w:ascii="Times New Roman" w:eastAsia="楷体_GB2312" w:cs="Times New Roman"/>
          <w:color w:val="auto"/>
          <w:rPrChange w:id="14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41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迟到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located (in / on / at)</w:t>
      </w:r>
      <w:r>
        <w:rPr>
          <w:rFonts w:ascii="Times New Roman" w:eastAsia="楷体_GB2312" w:cs="Times New Roman"/>
          <w:color w:val="auto"/>
          <w:rPrChange w:id="14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位于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made of</w:t>
      </w:r>
      <w:r>
        <w:rPr>
          <w:rFonts w:ascii="Times New Roman" w:eastAsia="楷体_GB2312" w:cs="Times New Roman"/>
          <w:color w:val="auto"/>
          <w:rPrChange w:id="14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由</w:t>
      </w:r>
      <w:r>
        <w:rPr>
          <w:rFonts w:ascii="Times New Roman" w:eastAsia="楷体_GB2312" w:cs="Times New Roman"/>
          <w:color w:val="auto"/>
          <w:rPrChange w:id="141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制成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made up of</w:t>
      </w:r>
      <w:r>
        <w:rPr>
          <w:rFonts w:ascii="Times New Roman" w:eastAsia="楷体_GB2312" w:cs="Times New Roman"/>
          <w:color w:val="auto"/>
          <w:rPrChange w:id="141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由</w:t>
      </w:r>
      <w:r>
        <w:rPr>
          <w:rFonts w:ascii="Times New Roman" w:eastAsia="楷体_GB2312" w:cs="Times New Roman"/>
          <w:color w:val="auto"/>
          <w:rPrChange w:id="14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组成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pleased with</w:t>
      </w:r>
      <w:r>
        <w:rPr>
          <w:rFonts w:ascii="Times New Roman" w:eastAsia="楷体_GB2312" w:cs="Times New Roman"/>
          <w:color w:val="auto"/>
          <w:rPrChange w:id="14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1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满意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181" w:author="lenovo" w:date="2015-09-19T22:20:00Z"/>
          <w:rFonts w:ascii="Times New Roman" w:eastAsia="楷体_GB2312" w:cs="Times New Roman"/>
          <w:color w:val="auto"/>
          <w:rPrChange w:id="1418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183" w:author="lenovo" w:date="2015-09-19T22:20:00Z">
        <w:r>
          <w:rPr>
            <w:rFonts w:eastAsia="楷体_GB2312"/>
            <w:color w:val="auto"/>
            <w:rPrChange w:id="14184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be poor at                           </w:delText>
        </w:r>
      </w:del>
      <w:del w:id="14185" w:author="lenovo" w:date="2015-09-19T22:20:00Z">
        <w:r>
          <w:rPr>
            <w:rFonts w:hint="eastAsia" w:eastAsia="楷体_GB2312"/>
            <w:color w:val="auto"/>
            <w:rPrChange w:id="14186" w:author="lenovo" w:date="2015-09-26T16:45:00Z">
              <w:rPr>
                <w:rFonts w:hint="eastAsia" w:eastAsia="楷体_GB2312"/>
                <w:color w:val="FF0000"/>
              </w:rPr>
            </w:rPrChange>
          </w:rPr>
          <w:delText>在</w:delText>
        </w:r>
      </w:del>
      <w:del w:id="14187" w:author="lenovo" w:date="2015-09-19T22:20:00Z">
        <w:r>
          <w:rPr>
            <w:rFonts w:eastAsia="楷体_GB2312"/>
            <w:color w:val="auto"/>
            <w:rPrChange w:id="14188" w:author="lenovo" w:date="2015-09-26T16:45:00Z">
              <w:rPr>
                <w:rFonts w:eastAsia="楷体_GB2312"/>
                <w:color w:val="FF0000"/>
              </w:rPr>
            </w:rPrChange>
          </w:rPr>
          <w:delText>…</w:delText>
        </w:r>
      </w:del>
      <w:del w:id="14189" w:author="lenovo" w:date="2015-09-19T22:20:00Z">
        <w:r>
          <w:rPr>
            <w:rFonts w:eastAsia="楷体_GB2312"/>
            <w:color w:val="auto"/>
            <w:rPrChange w:id="14190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.  </w:delText>
        </w:r>
      </w:del>
      <w:del w:id="14191" w:author="lenovo" w:date="2015-09-19T22:20:00Z">
        <w:r>
          <w:rPr>
            <w:rFonts w:hint="eastAsia" w:eastAsia="楷体_GB2312"/>
            <w:color w:val="auto"/>
            <w:rPrChange w:id="14192" w:author="lenovo" w:date="2015-09-26T16:45:00Z">
              <w:rPr>
                <w:rFonts w:hint="eastAsia" w:eastAsia="楷体_GB2312"/>
                <w:color w:val="FF0000"/>
              </w:rPr>
            </w:rPrChange>
          </w:rPr>
          <w:delText>方面比较差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proud of</w:t>
      </w:r>
      <w:r>
        <w:rPr>
          <w:rFonts w:ascii="Times New Roman" w:eastAsia="楷体_GB2312" w:cs="Times New Roman"/>
          <w:color w:val="auto"/>
          <w:rPrChange w:id="141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1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</w:t>
      </w:r>
      <w:r>
        <w:rPr>
          <w:rFonts w:ascii="Times New Roman" w:eastAsia="楷体_GB2312" w:cs="Times New Roman"/>
          <w:color w:val="auto"/>
          <w:rPrChange w:id="14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1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而感到自豪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ready for</w:t>
      </w:r>
      <w:r>
        <w:rPr>
          <w:rFonts w:ascii="Times New Roman" w:eastAsia="楷体_GB2312" w:cs="Times New Roman"/>
          <w:color w:val="auto"/>
          <w:rPrChange w:id="14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</w:t>
      </w:r>
      <w:r>
        <w:rPr>
          <w:rFonts w:ascii="Times New Roman" w:eastAsia="楷体_GB2312" w:cs="Times New Roman"/>
          <w:color w:val="auto"/>
          <w:rPrChange w:id="14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2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作准备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be responsible for </w:t>
      </w:r>
      <w:r>
        <w:rPr>
          <w:rFonts w:ascii="Times New Roman" w:eastAsia="楷体_GB2312" w:cs="Times New Roman"/>
          <w:color w:val="auto"/>
          <w:rPrChange w:id="142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对……负责任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ins w:id="14209" w:author="lenovo" w:date="2015-09-19T22:25:00Z"/>
          <w:rFonts w:ascii="Times New Roman" w:eastAsia="楷体_GB2312" w:cs="Times New Roman"/>
          <w:color w:val="auto"/>
          <w:rPrChange w:id="142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satisfied with</w:t>
      </w:r>
      <w:r>
        <w:rPr>
          <w:rFonts w:ascii="Times New Roman" w:eastAsia="楷体_GB2312" w:cs="Times New Roman"/>
          <w:color w:val="auto"/>
          <w:rPrChange w:id="142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对……感到满意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14215" w:author="lenovo" w:date="2015-09-19T22:25:00Z">
        <w:r>
          <w:rPr>
            <w:rFonts w:ascii="Times New Roman" w:eastAsia="楷体_GB2312" w:cs="Times New Roman"/>
            <w:color w:val="auto"/>
            <w:rPrChange w:id="14216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t xml:space="preserve">be similar to                          </w:t>
        </w:r>
      </w:ins>
      <w:ins w:id="14217" w:author="lenovo" w:date="2015-09-19T22:25:00Z">
        <w:r>
          <w:rPr>
            <w:rFonts w:hint="eastAsia" w:ascii="Times New Roman" w:eastAsia="楷体_GB2312" w:cs="Times New Roman"/>
            <w:color w:val="auto"/>
            <w:rPrChange w:id="14218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t>与</w:t>
        </w:r>
      </w:ins>
      <w:ins w:id="14219" w:author="lenovo" w:date="2015-09-19T22:25:00Z">
        <w:r>
          <w:rPr>
            <w:rFonts w:ascii="Times New Roman" w:eastAsia="楷体_GB2312" w:cs="Times New Roman"/>
            <w:color w:val="auto"/>
            <w:rPrChange w:id="14220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t>….</w:t>
        </w:r>
      </w:ins>
      <w:ins w:id="14221" w:author="lenovo" w:date="2015-09-19T22:25:00Z">
        <w:r>
          <w:rPr>
            <w:rFonts w:hint="eastAsia" w:ascii="Times New Roman" w:eastAsia="楷体_GB2312" w:cs="Times New Roman"/>
            <w:color w:val="auto"/>
            <w:rPrChange w:id="14222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t>类似</w:t>
        </w:r>
      </w:ins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strict with</w:t>
      </w:r>
      <w:r>
        <w:rPr>
          <w:rFonts w:ascii="Times New Roman" w:eastAsia="楷体_GB2312" w:cs="Times New Roman"/>
          <w:color w:val="auto"/>
          <w:rPrChange w:id="14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对……严格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surprised at</w:t>
      </w:r>
      <w:r>
        <w:rPr>
          <w:rFonts w:ascii="Times New Roman" w:eastAsia="楷体_GB2312" w:cs="Times New Roman"/>
          <w:color w:val="auto"/>
          <w:rPrChange w:id="14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2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感到惊奇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 thankful to sb</w:t>
      </w:r>
      <w:r>
        <w:rPr>
          <w:rFonts w:hint="eastAsia" w:ascii="Times New Roman" w:eastAsia="楷体_GB2312" w:cs="Times New Roman"/>
          <w:color w:val="auto"/>
          <w:rPrChange w:id="142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对某人很感激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238" w:author="lenovo" w:date="2015-09-19T22:25:00Z"/>
          <w:rFonts w:ascii="Times New Roman" w:eastAsia="楷体_GB2312" w:cs="Times New Roman"/>
          <w:color w:val="auto"/>
          <w:rPrChange w:id="14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eastAsia="楷体_GB2312"/>
          <w:color w:val="auto"/>
          <w:rPrChange w:id="14240" w:author="lenovo" w:date="2015-09-26T16:45:00Z">
            <w:rPr>
              <w:rFonts w:eastAsia="楷体_GB2312"/>
              <w:color w:val="0000FF"/>
            </w:rPr>
          </w:rPrChange>
        </w:rPr>
        <w:t xml:space="preserve">be used to </w:t>
      </w:r>
      <w:r>
        <w:rPr>
          <w:rFonts w:hint="eastAsia" w:eastAsia="楷体_GB2312"/>
          <w:color w:val="auto"/>
          <w:rPrChange w:id="14241" w:author="lenovo" w:date="2015-09-26T16:45:00Z">
            <w:rPr>
              <w:rFonts w:hint="eastAsia" w:eastAsia="楷体_GB2312"/>
              <w:color w:val="0000FF"/>
            </w:rPr>
          </w:rPrChange>
        </w:rPr>
        <w:t>（</w:t>
      </w:r>
      <w:r>
        <w:rPr>
          <w:rFonts w:eastAsia="楷体_GB2312"/>
          <w:color w:val="auto"/>
          <w:rPrChange w:id="14242" w:author="lenovo" w:date="2015-09-26T16:45:00Z">
            <w:rPr>
              <w:rFonts w:eastAsia="楷体_GB2312"/>
              <w:color w:val="0000FF"/>
            </w:rPr>
          </w:rPrChange>
        </w:rPr>
        <w:t>doing</w:t>
      </w:r>
      <w:r>
        <w:rPr>
          <w:rFonts w:hint="eastAsia" w:eastAsia="楷体_GB2312"/>
          <w:color w:val="auto"/>
          <w:rPrChange w:id="14243" w:author="lenovo" w:date="2015-09-26T16:45:00Z">
            <w:rPr>
              <w:rFonts w:hint="eastAsia" w:eastAsia="楷体_GB2312"/>
              <w:color w:val="0000FF"/>
            </w:rPr>
          </w:rPrChange>
        </w:rPr>
        <w:t>）</w:t>
      </w:r>
      <w:r>
        <w:rPr>
          <w:rFonts w:eastAsia="楷体_GB2312"/>
          <w:color w:val="auto"/>
          <w:rPrChange w:id="14244" w:author="lenovo" w:date="2015-09-26T16:45:00Z">
            <w:rPr>
              <w:rFonts w:eastAsia="楷体_GB2312"/>
              <w:color w:val="0000FF"/>
            </w:rPr>
          </w:rPrChange>
        </w:rPr>
        <w:tab/>
      </w:r>
      <w:r>
        <w:rPr>
          <w:rFonts w:hint="eastAsia" w:eastAsia="楷体_GB2312"/>
          <w:color w:val="auto"/>
          <w:rPrChange w:id="14245" w:author="lenovo" w:date="2015-09-26T16:45:00Z">
            <w:rPr>
              <w:rFonts w:hint="eastAsia" w:eastAsia="楷体_GB2312"/>
              <w:color w:val="0000FF"/>
            </w:rPr>
          </w:rPrChange>
        </w:rPr>
        <w:t>习惯于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4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247" w:author="lenovo" w:date="2015-09-19T22:25:00Z">
        <w:r>
          <w:rPr>
            <w:rFonts w:ascii="Times New Roman" w:eastAsia="楷体_GB2312" w:cs="Times New Roman"/>
            <w:color w:val="auto"/>
            <w:rPrChange w:id="14248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delText xml:space="preserve">be similar to                          </w:delText>
        </w:r>
      </w:del>
      <w:del w:id="14249" w:author="lenovo" w:date="2015-09-19T22:25:00Z">
        <w:r>
          <w:rPr>
            <w:rFonts w:hint="eastAsia" w:ascii="Times New Roman" w:eastAsia="楷体_GB2312" w:cs="Times New Roman"/>
            <w:color w:val="auto"/>
            <w:rPrChange w:id="14250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delText>与</w:delText>
        </w:r>
      </w:del>
      <w:del w:id="14251" w:author="lenovo" w:date="2015-09-19T22:25:00Z">
        <w:r>
          <w:rPr>
            <w:rFonts w:ascii="Times New Roman" w:eastAsia="楷体_GB2312" w:cs="Times New Roman"/>
            <w:color w:val="auto"/>
            <w:rPrChange w:id="14252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delText>….</w:delText>
        </w:r>
      </w:del>
      <w:del w:id="14253" w:author="lenovo" w:date="2015-09-19T22:25:00Z">
        <w:r>
          <w:rPr>
            <w:rFonts w:hint="eastAsia" w:ascii="Times New Roman" w:eastAsia="楷体_GB2312" w:cs="Times New Roman"/>
            <w:color w:val="auto"/>
            <w:rPrChange w:id="14254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delText>类似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because of</w:t>
      </w:r>
      <w:r>
        <w:rPr>
          <w:rFonts w:ascii="Times New Roman" w:eastAsia="楷体_GB2312" w:cs="Times New Roman"/>
          <w:color w:val="auto"/>
          <w:rPrChange w:id="142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由于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belong to</w:t>
      </w:r>
      <w:r>
        <w:rPr>
          <w:rFonts w:ascii="Times New Roman" w:eastAsia="楷体_GB2312" w:cs="Times New Roman"/>
          <w:color w:val="auto"/>
          <w:rPrChange w:id="142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属于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6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426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big deal                              </w:t>
      </w:r>
      <w:r>
        <w:rPr>
          <w:rFonts w:hint="eastAsia" w:ascii="Times New Roman" w:eastAsia="楷体_GB2312" w:cs="Times New Roman"/>
          <w:color w:val="auto"/>
          <w:rPrChange w:id="14265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大人物，了不起的事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bot</w:t>
      </w:r>
      <w:r>
        <w:rPr>
          <w:rFonts w:ascii="楷体_GB2312" w:eastAsia="楷体_GB2312" w:cs="Times New Roman"/>
          <w:color w:val="auto"/>
          <w:rPrChange w:id="14268" w:author="lenovo" w:date="2015-09-26T16:45:00Z">
            <w:rPr>
              <w:rFonts w:ascii="楷体_GB2312" w:eastAsia="楷体_GB2312" w:cs="Times New Roman"/>
              <w:color w:val="0000FF"/>
            </w:rPr>
          </w:rPrChange>
        </w:rPr>
        <w:t>h</w:t>
      </w:r>
      <w:r>
        <w:rPr>
          <w:rFonts w:ascii="楷体_GB2312" w:eastAsia="楷体_GB2312" w:cs="Times New Roman"/>
          <w:color w:val="auto"/>
          <w:rPrChange w:id="14269" w:author="lenovo" w:date="2015-09-26T16:45:00Z">
            <w:rPr>
              <w:rFonts w:ascii="楷体_GB2312" w:eastAsia="楷体_GB2312" w:cs="Times New Roman"/>
              <w:color w:val="0000FF"/>
            </w:rPr>
          </w:rPrChange>
        </w:rPr>
        <w:t>…</w:t>
      </w:r>
      <w:r>
        <w:rPr>
          <w:rFonts w:ascii="Times New Roman" w:eastAsia="楷体_GB2312" w:cs="Times New Roman"/>
          <w:color w:val="auto"/>
          <w:rPrChange w:id="142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an</w:t>
      </w:r>
      <w:r>
        <w:rPr>
          <w:rFonts w:ascii="楷体_GB2312" w:eastAsia="楷体_GB2312" w:cs="Times New Roman"/>
          <w:color w:val="auto"/>
          <w:rPrChange w:id="14271" w:author="lenovo" w:date="2015-09-26T16:45:00Z">
            <w:rPr>
              <w:rFonts w:ascii="楷体_GB2312" w:eastAsia="楷体_GB2312" w:cs="Times New Roman"/>
              <w:color w:val="0000FF"/>
            </w:rPr>
          </w:rPrChange>
        </w:rPr>
        <w:t>d</w:t>
      </w:r>
      <w:r>
        <w:rPr>
          <w:rFonts w:ascii="楷体_GB2312" w:eastAsia="楷体_GB2312" w:cs="Times New Roman"/>
          <w:color w:val="auto"/>
          <w:rPrChange w:id="14272" w:author="lenovo" w:date="2015-09-26T16:45:00Z">
            <w:rPr>
              <w:rFonts w:ascii="楷体_GB2312" w:eastAsia="楷体_GB2312" w:cs="Times New Roman"/>
              <w:color w:val="0000FF"/>
            </w:rPr>
          </w:rPrChange>
        </w:rPr>
        <w:t>…</w:t>
      </w:r>
      <w:r>
        <w:rPr>
          <w:rFonts w:ascii="楷体_GB2312" w:eastAsia="楷体_GB2312" w:cs="Times New Roman"/>
          <w:color w:val="auto"/>
          <w:rPrChange w:id="14273" w:author="lenovo" w:date="2015-09-26T16:45:00Z">
            <w:rPr>
              <w:rFonts w:ascii="楷体_GB2312" w:eastAsia="楷体_GB2312" w:cs="Times New Roman"/>
              <w:color w:val="0000FF"/>
            </w:rPr>
          </w:rPrChange>
        </w:rPr>
        <w:tab/>
      </w:r>
      <w:r>
        <w:rPr>
          <w:rFonts w:hint="eastAsia" w:ascii="楷体_GB2312" w:eastAsia="楷体_GB2312" w:cs="Times New Roman"/>
          <w:color w:val="auto"/>
          <w:rPrChange w:id="14274" w:author="lenovo" w:date="2015-09-26T16:45:00Z">
            <w:rPr>
              <w:rFonts w:hint="eastAsia" w:ascii="楷体_GB2312" w:eastAsia="楷体_GB2312" w:cs="Times New Roman"/>
              <w:color w:val="0000FF"/>
            </w:rPr>
          </w:rPrChange>
        </w:rPr>
        <w:t>两者都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ins w:id="14275" w:author="lenovo" w:date="2015-09-19T22:26:00Z"/>
          <w:rFonts w:ascii="Times New Roman" w:eastAsia="楷体_GB2312" w:cs="Times New Roman"/>
          <w:color w:val="auto"/>
          <w:rPrChange w:id="142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14277" w:author="lenovo" w:date="2015-09-19T22:26:00Z">
        <w:r>
          <w:rPr>
            <w:rFonts w:ascii="Times New Roman" w:eastAsia="楷体_GB2312" w:cs="Times New Roman"/>
            <w:color w:val="auto"/>
            <w:rPrChange w:id="14278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t xml:space="preserve">break down                          </w:t>
        </w:r>
      </w:ins>
      <w:ins w:id="14279" w:author="lenovo" w:date="2015-09-19T22:26:00Z">
        <w:r>
          <w:rPr>
            <w:rFonts w:hint="eastAsia" w:ascii="Times New Roman" w:eastAsia="楷体_GB2312" w:cs="Times New Roman"/>
            <w:color w:val="auto"/>
            <w:rPrChange w:id="14280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t>发生故障，损坏，衰弱下来</w:t>
        </w:r>
      </w:ins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281" w:author="lenovo" w:date="2015-09-19T22:26:00Z"/>
          <w:rFonts w:ascii="Times New Roman" w:eastAsia="楷体_GB2312" w:cs="Times New Roman"/>
          <w:color w:val="auto"/>
          <w:rPrChange w:id="142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eastAsia="楷体_GB2312"/>
          <w:color w:val="auto"/>
          <w:rPrChange w:id="14283" w:author="lenovo" w:date="2015-09-26T16:45:00Z">
            <w:rPr>
              <w:rFonts w:eastAsia="楷体_GB2312"/>
              <w:color w:val="0000FF"/>
            </w:rPr>
          </w:rPrChange>
        </w:rPr>
        <w:t>break into</w:t>
      </w:r>
      <w:r>
        <w:rPr>
          <w:rFonts w:eastAsia="楷体_GB2312"/>
          <w:color w:val="auto"/>
          <w:rPrChange w:id="14284" w:author="lenovo" w:date="2015-09-26T16:45:00Z">
            <w:rPr>
              <w:rFonts w:eastAsia="楷体_GB2312"/>
              <w:color w:val="0000FF"/>
            </w:rPr>
          </w:rPrChange>
        </w:rPr>
        <w:tab/>
      </w:r>
      <w:r>
        <w:rPr>
          <w:rFonts w:hint="eastAsia" w:eastAsia="楷体_GB2312"/>
          <w:color w:val="auto"/>
          <w:rPrChange w:id="14285" w:author="lenovo" w:date="2015-09-26T16:45:00Z">
            <w:rPr>
              <w:rFonts w:hint="eastAsia" w:eastAsia="楷体_GB2312"/>
              <w:color w:val="0000FF"/>
            </w:rPr>
          </w:rPrChange>
        </w:rPr>
        <w:t>闯入；破门而入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8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287" w:author="lenovo" w:date="2015-09-19T22:26:00Z">
        <w:r>
          <w:rPr>
            <w:rFonts w:ascii="Times New Roman" w:eastAsia="楷体_GB2312" w:cs="Times New Roman"/>
            <w:color w:val="auto"/>
            <w:rPrChange w:id="14288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delText xml:space="preserve">break down                          </w:delText>
        </w:r>
      </w:del>
      <w:del w:id="14289" w:author="lenovo" w:date="2015-09-19T22:26:00Z">
        <w:r>
          <w:rPr>
            <w:rFonts w:hint="eastAsia" w:ascii="Times New Roman" w:eastAsia="楷体_GB2312" w:cs="Times New Roman"/>
            <w:color w:val="auto"/>
            <w:rPrChange w:id="14290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delText>发生故障，损坏，衰弱下来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by bus/train/plane</w:t>
      </w:r>
      <w:r>
        <w:rPr>
          <w:rFonts w:ascii="Times New Roman" w:eastAsia="楷体_GB2312" w:cs="Times New Roman"/>
          <w:color w:val="auto"/>
          <w:rPrChange w:id="142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2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乘公共汽车</w:t>
      </w:r>
      <w:r>
        <w:rPr>
          <w:rFonts w:ascii="Times New Roman" w:eastAsia="楷体_GB2312" w:cs="Times New Roman"/>
          <w:color w:val="auto"/>
          <w:rPrChange w:id="142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/</w:t>
      </w:r>
      <w:r>
        <w:rPr>
          <w:rFonts w:hint="eastAsia" w:ascii="Times New Roman" w:eastAsia="楷体_GB2312" w:cs="Times New Roman"/>
          <w:color w:val="auto"/>
          <w:rPrChange w:id="142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火车</w:t>
      </w:r>
      <w:r>
        <w:rPr>
          <w:rFonts w:ascii="Times New Roman" w:eastAsia="楷体_GB2312" w:cs="Times New Roman"/>
          <w:color w:val="auto"/>
          <w:rPrChange w:id="14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/</w:t>
      </w:r>
      <w:r>
        <w:rPr>
          <w:rFonts w:hint="eastAsia" w:ascii="Times New Roman" w:eastAsia="楷体_GB2312" w:cs="Times New Roman"/>
          <w:color w:val="auto"/>
          <w:rPrChange w:id="142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飞机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2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by oneself</w:t>
      </w:r>
      <w:r>
        <w:rPr>
          <w:rFonts w:ascii="Times New Roman" w:eastAsia="楷体_GB2312" w:cs="Times New Roman"/>
          <w:color w:val="auto"/>
          <w:rPrChange w:id="14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亲自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303" w:author="lenovo" w:date="2015-09-19T22:27:00Z"/>
          <w:rFonts w:ascii="Times New Roman" w:eastAsia="楷体_GB2312" w:cs="Times New Roman"/>
          <w:color w:val="auto"/>
          <w:rPrChange w:id="1430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305" w:author="lenovo" w:date="2015-09-19T22:27:00Z">
        <w:r>
          <w:rPr>
            <w:rFonts w:eastAsia="楷体_GB2312"/>
            <w:color w:val="auto"/>
            <w:rPrChange w:id="14306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by plane                             </w:delText>
        </w:r>
      </w:del>
      <w:del w:id="14307" w:author="lenovo" w:date="2015-09-19T22:27:00Z">
        <w:r>
          <w:rPr>
            <w:rFonts w:hint="eastAsia" w:eastAsia="楷体_GB2312"/>
            <w:color w:val="auto"/>
            <w:rPrChange w:id="14308" w:author="lenovo" w:date="2015-09-26T16:45:00Z">
              <w:rPr>
                <w:rFonts w:hint="eastAsia" w:eastAsia="楷体_GB2312"/>
                <w:color w:val="FF0000"/>
              </w:rPr>
            </w:rPrChange>
          </w:rPr>
          <w:delText>乘飞机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by the way</w:t>
      </w:r>
      <w:r>
        <w:rPr>
          <w:rFonts w:ascii="Times New Roman" w:eastAsia="楷体_GB2312" w:cs="Times New Roman"/>
          <w:color w:val="auto"/>
          <w:rPrChange w:id="143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顺便说；顺便问一下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313" w:author="lenovo" w:date="2015-09-19T22:27:00Z"/>
          <w:rFonts w:ascii="Times New Roman" w:eastAsia="楷体_GB2312" w:cs="Times New Roman"/>
          <w:color w:val="auto"/>
          <w:rPrChange w:id="1431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del w:id="14315" w:author="lenovo" w:date="2015-09-19T22:27:00Z">
        <w:r>
          <w:rPr>
            <w:rFonts w:eastAsia="楷体_GB2312"/>
            <w:color w:val="auto"/>
            <w:rPrChange w:id="14316" w:author="lenovo" w:date="2015-09-26T16:45:00Z">
              <w:rPr>
                <w:rFonts w:eastAsia="楷体_GB2312"/>
                <w:color w:val="FF0000"/>
              </w:rPr>
            </w:rPrChange>
          </w:rPr>
          <w:delText xml:space="preserve">by train                             </w:delText>
        </w:r>
      </w:del>
      <w:del w:id="14317" w:author="lenovo" w:date="2015-09-19T22:27:00Z">
        <w:r>
          <w:rPr>
            <w:rFonts w:hint="eastAsia" w:eastAsia="楷体_GB2312"/>
            <w:color w:val="auto"/>
            <w:rPrChange w:id="14318" w:author="lenovo" w:date="2015-09-26T16:45:00Z">
              <w:rPr>
                <w:rFonts w:hint="eastAsia" w:eastAsia="楷体_GB2312"/>
                <w:color w:val="FF0000"/>
              </w:rPr>
            </w:rPrChange>
          </w:rPr>
          <w:delText>乘火车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1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432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calm down                          </w:t>
      </w:r>
      <w:r>
        <w:rPr>
          <w:rFonts w:hint="eastAsia" w:ascii="Times New Roman" w:eastAsia="楷体_GB2312" w:cs="Times New Roman"/>
          <w:color w:val="auto"/>
          <w:rPrChange w:id="14321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使平静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care for</w:t>
      </w:r>
      <w:r>
        <w:rPr>
          <w:rFonts w:ascii="Times New Roman" w:eastAsia="楷体_GB2312" w:cs="Times New Roman"/>
          <w:color w:val="auto"/>
          <w:rPrChange w:id="143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照顾；喜欢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catch</w:t>
      </w:r>
      <w:r>
        <w:rPr>
          <w:rFonts w:hint="eastAsia" w:ascii="Times New Roman" w:eastAsia="楷体_GB2312" w:cs="Times New Roman"/>
          <w:color w:val="auto"/>
          <w:rPrChange w:id="143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a</w:t>
      </w:r>
      <w:r>
        <w:rPr>
          <w:rFonts w:hint="eastAsia" w:ascii="Times New Roman" w:eastAsia="楷体_GB2312" w:cs="Times New Roman"/>
          <w:color w:val="auto"/>
          <w:rPrChange w:id="143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3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cold</w:t>
      </w:r>
      <w:r>
        <w:rPr>
          <w:rFonts w:ascii="Times New Roman" w:eastAsia="楷体_GB2312" w:cs="Times New Roman"/>
          <w:color w:val="auto"/>
          <w:rPrChange w:id="143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着凉；伤风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change one’s mind</w:t>
      </w:r>
      <w:r>
        <w:rPr>
          <w:rFonts w:ascii="Times New Roman" w:eastAsia="楷体_GB2312" w:cs="Times New Roman"/>
          <w:color w:val="auto"/>
          <w:rPrChange w:id="14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改变主意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check in</w:t>
      </w:r>
      <w:r>
        <w:rPr>
          <w:rFonts w:ascii="Times New Roman" w:eastAsia="楷体_GB2312" w:cs="Times New Roman"/>
          <w:color w:val="auto"/>
          <w:rPrChange w:id="143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办理登机；登记（入住等）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come from</w:t>
      </w:r>
      <w:r>
        <w:rPr>
          <w:rFonts w:ascii="Times New Roman" w:eastAsia="楷体_GB2312" w:cs="Times New Roman"/>
          <w:color w:val="auto"/>
          <w:rPrChange w:id="14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出生于；来自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come on</w:t>
      </w:r>
      <w:r>
        <w:rPr>
          <w:rFonts w:ascii="Times New Roman" w:eastAsia="楷体_GB2312" w:cs="Times New Roman"/>
          <w:color w:val="auto"/>
          <w:rPrChange w:id="143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快；走吧；跟我来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come to an end</w:t>
      </w:r>
      <w:r>
        <w:rPr>
          <w:rFonts w:ascii="Times New Roman" w:eastAsia="楷体_GB2312" w:cs="Times New Roman"/>
          <w:color w:val="auto"/>
          <w:rPrChange w:id="143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结束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come true</w:t>
      </w:r>
      <w:r>
        <w:rPr>
          <w:rFonts w:ascii="Times New Roman" w:eastAsia="楷体_GB2312" w:cs="Times New Roman"/>
          <w:color w:val="auto"/>
          <w:rPrChange w:id="14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实现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communicate with</w:t>
      </w:r>
      <w:r>
        <w:rPr>
          <w:rFonts w:ascii="Times New Roman" w:eastAsia="楷体_GB2312" w:cs="Times New Roman"/>
          <w:color w:val="auto"/>
          <w:rPrChange w:id="14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43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36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交流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compete with...                       </w:t>
      </w:r>
      <w:r>
        <w:rPr>
          <w:rFonts w:hint="eastAsia" w:ascii="Times New Roman" w:eastAsia="楷体_GB2312" w:cs="Times New Roman"/>
          <w:color w:val="auto"/>
          <w:rPrChange w:id="143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43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3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竞争；与</w:t>
      </w:r>
      <w:r>
        <w:rPr>
          <w:rFonts w:ascii="Times New Roman" w:eastAsia="楷体_GB2312" w:cs="Times New Roman"/>
          <w:color w:val="auto"/>
          <w:rPrChange w:id="143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3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攀比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complain about</w:t>
      </w:r>
      <w:r>
        <w:rPr>
          <w:rFonts w:ascii="Times New Roman" w:eastAsia="楷体_GB2312" w:cs="Times New Roman"/>
          <w:color w:val="auto"/>
          <w:rPrChange w:id="14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抱怨；投诉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consist of</w:t>
      </w:r>
      <w:r>
        <w:rPr>
          <w:rFonts w:ascii="Times New Roman" w:eastAsia="楷体_GB2312" w:cs="Times New Roman"/>
          <w:color w:val="auto"/>
          <w:rPrChange w:id="143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由……组成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cut down</w:t>
      </w:r>
      <w:r>
        <w:rPr>
          <w:rFonts w:ascii="Times New Roman" w:eastAsia="楷体_GB2312" w:cs="Times New Roman"/>
          <w:color w:val="auto"/>
          <w:rPrChange w:id="14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砍倒</w:t>
      </w:r>
      <w:r>
        <w:rPr>
          <w:rFonts w:ascii="Times New Roman" w:eastAsia="楷体_GB2312" w:cs="Times New Roman"/>
          <w:color w:val="auto"/>
          <w:rPrChange w:id="143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; </w:t>
      </w:r>
      <w:r>
        <w:rPr>
          <w:rFonts w:hint="eastAsia" w:ascii="Times New Roman" w:eastAsia="楷体_GB2312" w:cs="Times New Roman"/>
          <w:color w:val="auto"/>
          <w:rPrChange w:id="143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削减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deal with</w:t>
      </w:r>
      <w:r>
        <w:rPr>
          <w:rFonts w:ascii="Times New Roman" w:eastAsia="楷体_GB2312" w:cs="Times New Roman"/>
          <w:color w:val="auto"/>
          <w:rPrChange w:id="143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3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处理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4389" w:author="lenovo" w:date="2015-09-19T22:22:00Z"/>
          <w:rFonts w:ascii="Times New Roman" w:eastAsia="楷体_GB2312" w:cs="Times New Roman"/>
          <w:color w:val="auto"/>
          <w:rPrChange w:id="14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del w:id="14391" w:author="lenovo" w:date="2015-09-19T22:22:00Z">
        <w:r>
          <w:rPr>
            <w:rFonts w:eastAsia="楷体_GB2312"/>
            <w:color w:val="auto"/>
            <w:rPrChange w:id="14392" w:author="lenovo" w:date="2015-09-26T16:45:00Z">
              <w:rPr>
                <w:rFonts w:eastAsia="楷体_GB2312"/>
                <w:color w:val="0000FF"/>
              </w:rPr>
            </w:rPrChange>
          </w:rPr>
          <w:delText>department store</w:delText>
        </w:r>
      </w:del>
      <w:del w:id="14393" w:author="lenovo" w:date="2015-09-19T22:22:00Z">
        <w:r>
          <w:rPr>
            <w:rFonts w:eastAsia="楷体_GB2312"/>
            <w:color w:val="auto"/>
            <w:rPrChange w:id="14394" w:author="lenovo" w:date="2015-09-26T16:45:00Z">
              <w:rPr>
                <w:rFonts w:eastAsia="楷体_GB2312"/>
                <w:color w:val="0000FF"/>
              </w:rPr>
            </w:rPrChange>
          </w:rPr>
          <w:tab/>
        </w:r>
      </w:del>
      <w:del w:id="14395" w:author="lenovo" w:date="2015-09-19T22:22:00Z">
        <w:r>
          <w:rPr>
            <w:rFonts w:hint="eastAsia" w:eastAsia="楷体_GB2312"/>
            <w:color w:val="auto"/>
            <w:rPrChange w:id="14396" w:author="lenovo" w:date="2015-09-26T16:45:00Z">
              <w:rPr>
                <w:rFonts w:hint="eastAsia" w:eastAsia="楷体_GB2312"/>
                <w:color w:val="0000FF"/>
              </w:rPr>
            </w:rPrChange>
          </w:rPr>
          <w:delText>百货商店</w:delText>
        </w:r>
      </w:del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3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depend on</w:t>
      </w:r>
      <w:r>
        <w:rPr>
          <w:rFonts w:ascii="Times New Roman" w:eastAsia="楷体_GB2312" w:cs="Times New Roman"/>
          <w:color w:val="auto"/>
          <w:rPrChange w:id="14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依靠，依赖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die of</w:t>
      </w:r>
      <w:r>
        <w:rPr>
          <w:rFonts w:ascii="Times New Roman" w:eastAsia="楷体_GB2312" w:cs="Times New Roman"/>
          <w:color w:val="auto"/>
          <w:rPrChange w:id="144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因</w:t>
      </w:r>
      <w:r>
        <w:rPr>
          <w:rFonts w:ascii="Times New Roman" w:eastAsia="楷体_GB2312" w:cs="Times New Roman"/>
          <w:color w:val="auto"/>
          <w:rPrChange w:id="14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4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（病）而死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do harm to                           </w:t>
      </w:r>
      <w:r>
        <w:rPr>
          <w:rFonts w:hint="eastAsia" w:ascii="Times New Roman" w:eastAsia="楷体_GB2312" w:cs="Times New Roman"/>
          <w:color w:val="auto"/>
          <w:rPrChange w:id="144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4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4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有害，损害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do one’s best</w:t>
      </w:r>
      <w:r>
        <w:rPr>
          <w:rFonts w:ascii="Times New Roman" w:eastAsia="楷体_GB2312" w:cs="Times New Roman"/>
          <w:color w:val="auto"/>
          <w:rPrChange w:id="144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尽最大努力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do sb. a favour</w:t>
      </w:r>
      <w:r>
        <w:rPr>
          <w:rFonts w:ascii="Times New Roman" w:eastAsia="楷体_GB2312" w:cs="Times New Roman"/>
          <w:color w:val="auto"/>
          <w:rPrChange w:id="144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帮某人忙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do some shopping</w:t>
      </w:r>
      <w:r>
        <w:rPr>
          <w:rFonts w:ascii="Times New Roman" w:eastAsia="楷体_GB2312" w:cs="Times New Roman"/>
          <w:color w:val="auto"/>
          <w:rPrChange w:id="144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买东西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dream of</w:t>
      </w:r>
      <w:r>
        <w:rPr>
          <w:rFonts w:ascii="Times New Roman" w:eastAsia="楷体_GB2312" w:cs="Times New Roman"/>
          <w:color w:val="auto"/>
          <w:rPrChange w:id="144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想到</w:t>
      </w:r>
    </w:p>
    <w:p>
      <w:pPr>
        <w:pStyle w:val="4"/>
        <w:numPr>
          <w:ilvl w:val="0"/>
          <w:numId w:val="50"/>
        </w:numPr>
        <w:tabs>
          <w:tab w:val="left" w:pos="4140"/>
          <w:tab w:val="left" w:pos="4200"/>
        </w:tabs>
        <w:spacing w:line="240" w:lineRule="exact"/>
        <w:rPr>
          <w:rFonts w:ascii="Times New Roman" w:eastAsia="楷体_GB2312" w:cs="Times New Roman"/>
          <w:color w:val="auto"/>
          <w:rPrChange w:id="14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dress up</w:t>
      </w:r>
      <w:r>
        <w:rPr>
          <w:rFonts w:ascii="Times New Roman" w:eastAsia="楷体_GB2312" w:cs="Times New Roman"/>
          <w:color w:val="auto"/>
          <w:rPrChange w:id="144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4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ascii="Times New Roman" w:eastAsia="楷体_GB2312" w:cs="Times New Roman"/>
          <w:color w:val="auto"/>
          <w:rPrChange w:id="14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(</w:t>
      </w:r>
      <w:r>
        <w:rPr>
          <w:rFonts w:hint="eastAsia" w:ascii="Times New Roman" w:eastAsia="楷体_GB2312" w:cs="Times New Roman"/>
          <w:color w:val="auto"/>
          <w:rPrChange w:id="144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穿着</w:t>
      </w:r>
      <w:r>
        <w:rPr>
          <w:rFonts w:ascii="Times New Roman" w:eastAsia="楷体_GB2312" w:cs="Times New Roman"/>
          <w:color w:val="auto"/>
          <w:rPrChange w:id="144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)</w:t>
      </w:r>
      <w:r>
        <w:rPr>
          <w:rFonts w:hint="eastAsia" w:ascii="Times New Roman" w:eastAsia="楷体_GB2312" w:cs="Times New Roman"/>
          <w:color w:val="auto"/>
          <w:rPrChange w:id="144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打扮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each other</w:t>
      </w:r>
      <w:r>
        <w:rPr>
          <w:rFonts w:ascii="Times New Roman" w:eastAsia="楷体_GB2312" w:cs="Times New Roman"/>
          <w:color w:val="auto"/>
          <w:rPrChange w:id="144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互相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encourage sb. to do sth.</w:t>
      </w:r>
      <w:r>
        <w:rPr>
          <w:rFonts w:ascii="Times New Roman" w:eastAsia="楷体_GB2312" w:cs="Times New Roman"/>
          <w:color w:val="auto"/>
          <w:rPrChange w:id="144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鼓励某人做某事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enjoy oneself</w:t>
      </w:r>
      <w:r>
        <w:rPr>
          <w:rFonts w:ascii="Times New Roman" w:eastAsia="楷体_GB2312" w:cs="Times New Roman"/>
          <w:color w:val="auto"/>
          <w:rPrChange w:id="14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过得愉快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fall asleep</w:t>
      </w:r>
      <w:r>
        <w:rPr>
          <w:rFonts w:ascii="Times New Roman" w:eastAsia="楷体_GB2312" w:cs="Times New Roman"/>
          <w:color w:val="auto"/>
          <w:rPrChange w:id="144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入睡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far away</w:t>
      </w:r>
      <w:r>
        <w:rPr>
          <w:rFonts w:hint="eastAsia" w:ascii="Times New Roman" w:eastAsia="楷体_GB2312" w:cs="Times New Roman"/>
          <w:color w:val="auto"/>
          <w:rPrChange w:id="144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4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from</w:t>
      </w:r>
      <w:r>
        <w:rPr>
          <w:rFonts w:hint="eastAsia" w:ascii="Times New Roman" w:eastAsia="楷体_GB2312" w:cs="Times New Roman"/>
          <w:color w:val="auto"/>
          <w:rPrChange w:id="144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（离）</w:t>
      </w:r>
      <w:r>
        <w:rPr>
          <w:rFonts w:ascii="Times New Roman" w:eastAsia="楷体_GB2312" w:cs="Times New Roman"/>
          <w:color w:val="auto"/>
          <w:rPrChange w:id="14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4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遥远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fill in</w:t>
      </w:r>
      <w:r>
        <w:rPr>
          <w:rFonts w:ascii="Times New Roman" w:eastAsia="楷体_GB2312" w:cs="Times New Roman"/>
          <w:color w:val="auto"/>
          <w:rPrChange w:id="14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填充；填写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find out</w:t>
      </w:r>
      <w:r>
        <w:rPr>
          <w:rFonts w:ascii="Times New Roman" w:eastAsia="楷体_GB2312" w:cs="Times New Roman"/>
          <w:color w:val="auto"/>
          <w:rPrChange w:id="14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找出；查明；了解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for example</w:t>
      </w:r>
      <w:r>
        <w:rPr>
          <w:rFonts w:ascii="Times New Roman" w:eastAsia="楷体_GB2312" w:cs="Times New Roman"/>
          <w:color w:val="auto"/>
          <w:rPrChange w:id="14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例如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for free</w:t>
      </w:r>
      <w:r>
        <w:rPr>
          <w:rFonts w:ascii="Times New Roman" w:eastAsia="楷体_GB2312" w:cs="Times New Roman"/>
          <w:color w:val="auto"/>
          <w:rPrChange w:id="144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免费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for the first time</w:t>
      </w:r>
      <w:r>
        <w:rPr>
          <w:rFonts w:ascii="Times New Roman" w:eastAsia="楷体_GB2312" w:cs="Times New Roman"/>
          <w:color w:val="auto"/>
          <w:rPrChange w:id="144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第一次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for the time being</w:t>
      </w:r>
      <w:r>
        <w:rPr>
          <w:rFonts w:ascii="Times New Roman" w:eastAsia="楷体_GB2312" w:cs="Times New Roman"/>
          <w:color w:val="auto"/>
          <w:rPrChange w:id="144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暂时；眼下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from time to time</w:t>
      </w:r>
      <w:r>
        <w:rPr>
          <w:rFonts w:ascii="Times New Roman" w:eastAsia="楷体_GB2312" w:cs="Times New Roman"/>
          <w:color w:val="auto"/>
          <w:rPrChange w:id="144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不时，有时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along / on</w:t>
      </w:r>
      <w:r>
        <w:rPr>
          <w:rFonts w:hint="eastAsia" w:ascii="Times New Roman" w:eastAsia="楷体_GB2312" w:cs="Times New Roman"/>
          <w:color w:val="auto"/>
          <w:rPrChange w:id="144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4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with</w:t>
      </w:r>
      <w:r>
        <w:rPr>
          <w:rFonts w:hint="eastAsia" w:ascii="Times New Roman" w:eastAsia="楷体_GB2312" w:cs="Times New Roman"/>
          <w:color w:val="auto"/>
          <w:rPrChange w:id="144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4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4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进展；与</w:t>
      </w:r>
      <w:r>
        <w:rPr>
          <w:rFonts w:ascii="Times New Roman" w:eastAsia="楷体_GB2312" w:cs="Times New Roman"/>
          <w:color w:val="auto"/>
          <w:rPrChange w:id="144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4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相处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4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4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into the habit of</w:t>
      </w:r>
      <w:r>
        <w:rPr>
          <w:rFonts w:ascii="Times New Roman" w:eastAsia="楷体_GB2312" w:cs="Times New Roman"/>
          <w:color w:val="auto"/>
          <w:rPrChange w:id="145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养成……的习惯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off</w:t>
      </w:r>
      <w:r>
        <w:rPr>
          <w:rFonts w:ascii="Times New Roman" w:eastAsia="楷体_GB2312" w:cs="Times New Roman"/>
          <w:color w:val="auto"/>
          <w:rPrChange w:id="145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下车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on</w:t>
      </w:r>
      <w:r>
        <w:rPr>
          <w:rFonts w:ascii="Times New Roman" w:eastAsia="楷体_GB2312" w:cs="Times New Roman"/>
          <w:color w:val="auto"/>
          <w:rPrChange w:id="145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上车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ready for</w:t>
      </w:r>
      <w:r>
        <w:rPr>
          <w:rFonts w:ascii="Times New Roman" w:eastAsia="楷体_GB2312" w:cs="Times New Roman"/>
          <w:color w:val="auto"/>
          <w:rPrChange w:id="145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</w:t>
      </w:r>
      <w:r>
        <w:rPr>
          <w:rFonts w:ascii="Times New Roman" w:eastAsia="楷体_GB2312" w:cs="Times New Roman"/>
          <w:color w:val="auto"/>
          <w:rPrChange w:id="145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5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作准备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rid of</w:t>
      </w:r>
      <w:r>
        <w:rPr>
          <w:rFonts w:ascii="Times New Roman" w:eastAsia="楷体_GB2312" w:cs="Times New Roman"/>
          <w:color w:val="auto"/>
          <w:rPrChange w:id="145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摆脱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tired of</w:t>
      </w:r>
      <w:r>
        <w:rPr>
          <w:rFonts w:ascii="Times New Roman" w:eastAsia="楷体_GB2312" w:cs="Times New Roman"/>
          <w:color w:val="auto"/>
          <w:rPrChange w:id="145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对</w:t>
      </w:r>
      <w:r>
        <w:rPr>
          <w:rFonts w:ascii="Times New Roman" w:eastAsia="楷体_GB2312" w:cs="Times New Roman"/>
          <w:color w:val="auto"/>
          <w:rPrChange w:id="145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5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感到厌倦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to</w:t>
      </w:r>
      <w:r>
        <w:rPr>
          <w:rFonts w:ascii="Times New Roman" w:eastAsia="楷体_GB2312" w:cs="Times New Roman"/>
          <w:color w:val="auto"/>
          <w:rPrChange w:id="145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到达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get up</w:t>
      </w:r>
      <w:r>
        <w:rPr>
          <w:rFonts w:ascii="Times New Roman" w:eastAsia="楷体_GB2312" w:cs="Times New Roman"/>
          <w:color w:val="auto"/>
          <w:rPrChange w:id="145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起床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give sb. a hand</w:t>
      </w:r>
      <w:r>
        <w:rPr>
          <w:rFonts w:ascii="Times New Roman" w:eastAsia="楷体_GB2312" w:cs="Times New Roman"/>
          <w:color w:val="auto"/>
          <w:rPrChange w:id="145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助某人一臂之力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give up</w:t>
      </w:r>
      <w:r>
        <w:rPr>
          <w:rFonts w:ascii="Times New Roman" w:eastAsia="楷体_GB2312" w:cs="Times New Roman"/>
          <w:color w:val="auto"/>
          <w:rPrChange w:id="145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放弃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ahead</w:t>
      </w:r>
      <w:r>
        <w:rPr>
          <w:rFonts w:ascii="Times New Roman" w:eastAsia="楷体_GB2312" w:cs="Times New Roman"/>
          <w:color w:val="auto"/>
          <w:rPrChange w:id="145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先走；向前走；去吧；干吧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for a swim</w:t>
      </w:r>
      <w:r>
        <w:rPr>
          <w:rFonts w:ascii="Times New Roman" w:eastAsia="楷体_GB2312" w:cs="Times New Roman"/>
          <w:color w:val="auto"/>
          <w:rPrChange w:id="145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去游泳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home</w:t>
      </w:r>
      <w:r>
        <w:rPr>
          <w:rFonts w:ascii="Times New Roman" w:eastAsia="楷体_GB2312" w:cs="Times New Roman"/>
          <w:color w:val="auto"/>
          <w:rPrChange w:id="145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回家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go in for                            </w:t>
      </w:r>
      <w:r>
        <w:rPr>
          <w:rFonts w:hint="eastAsia" w:ascii="Times New Roman" w:eastAsia="楷体_GB2312" w:cs="Times New Roman"/>
          <w:color w:val="auto"/>
          <w:rPrChange w:id="145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参加；从事于；酷爱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on</w:t>
      </w:r>
      <w:r>
        <w:rPr>
          <w:rFonts w:ascii="Times New Roman" w:eastAsia="楷体_GB2312" w:cs="Times New Roman"/>
          <w:color w:val="auto"/>
          <w:rPrChange w:id="145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继续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on a diet</w:t>
      </w:r>
      <w:r>
        <w:rPr>
          <w:rFonts w:ascii="Times New Roman" w:eastAsia="楷体_GB2312" w:cs="Times New Roman"/>
          <w:color w:val="auto"/>
          <w:rPrChange w:id="145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实行节食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on a picnic</w:t>
      </w:r>
      <w:r>
        <w:rPr>
          <w:rFonts w:ascii="Times New Roman" w:eastAsia="楷体_GB2312" w:cs="Times New Roman"/>
          <w:color w:val="auto"/>
          <w:rPrChange w:id="145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去野餐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on with / doing sth</w:t>
      </w:r>
      <w:r>
        <w:rPr>
          <w:rFonts w:hint="eastAsia" w:ascii="Times New Roman" w:eastAsia="楷体_GB2312" w:cs="Times New Roman"/>
          <w:color w:val="auto"/>
          <w:rPrChange w:id="1457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5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继续做某事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out</w:t>
      </w:r>
      <w:r>
        <w:rPr>
          <w:rFonts w:ascii="Times New Roman" w:eastAsia="楷体_GB2312" w:cs="Times New Roman"/>
          <w:color w:val="auto"/>
          <w:rPrChange w:id="145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熄灭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over</w:t>
      </w:r>
      <w:r>
        <w:rPr>
          <w:rFonts w:ascii="Times New Roman" w:eastAsia="楷体_GB2312" w:cs="Times New Roman"/>
          <w:color w:val="auto"/>
          <w:rPrChange w:id="145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复习；仔细地再读一遍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shopping</w:t>
      </w:r>
      <w:r>
        <w:rPr>
          <w:rFonts w:ascii="Times New Roman" w:eastAsia="楷体_GB2312" w:cs="Times New Roman"/>
          <w:color w:val="auto"/>
          <w:rPrChange w:id="145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8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去购物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sightseeing</w:t>
      </w:r>
      <w:r>
        <w:rPr>
          <w:rFonts w:ascii="Times New Roman" w:eastAsia="楷体_GB2312" w:cs="Times New Roman"/>
          <w:color w:val="auto"/>
          <w:rPrChange w:id="145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去观光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</w:t>
      </w:r>
      <w:r>
        <w:rPr>
          <w:rFonts w:hint="eastAsia" w:ascii="Times New Roman" w:eastAsia="楷体_GB2312" w:cs="Times New Roman"/>
          <w:color w:val="auto"/>
          <w:rPrChange w:id="145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5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the</w:t>
      </w:r>
      <w:r>
        <w:rPr>
          <w:rFonts w:hint="eastAsia" w:ascii="Times New Roman" w:eastAsia="楷体_GB2312" w:cs="Times New Roman"/>
          <w:color w:val="auto"/>
          <w:rPrChange w:id="145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5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hospital</w:t>
      </w:r>
      <w:r>
        <w:rPr>
          <w:rFonts w:ascii="Times New Roman" w:eastAsia="楷体_GB2312" w:cs="Times New Roman"/>
          <w:color w:val="auto"/>
          <w:rPrChange w:id="145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5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去医院（看病）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5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5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 bed</w:t>
      </w:r>
      <w:r>
        <w:rPr>
          <w:rFonts w:ascii="Times New Roman" w:eastAsia="楷体_GB2312" w:cs="Times New Roman"/>
          <w:color w:val="auto"/>
          <w:rPrChange w:id="146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就寝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 college</w:t>
      </w:r>
      <w:r>
        <w:rPr>
          <w:rFonts w:ascii="Times New Roman" w:eastAsia="楷体_GB2312" w:cs="Times New Roman"/>
          <w:color w:val="auto"/>
          <w:rPrChange w:id="146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0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上大学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 school</w:t>
      </w:r>
      <w:r>
        <w:rPr>
          <w:rFonts w:ascii="Times New Roman" w:eastAsia="楷体_GB2312" w:cs="Times New Roman"/>
          <w:color w:val="auto"/>
          <w:rPrChange w:id="146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上学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 sleep</w:t>
      </w:r>
      <w:r>
        <w:rPr>
          <w:rFonts w:ascii="Times New Roman" w:eastAsia="楷体_GB2312" w:cs="Times New Roman"/>
          <w:color w:val="auto"/>
          <w:rPrChange w:id="146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入睡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to the cinema / movie(s)</w:t>
      </w:r>
      <w:r>
        <w:rPr>
          <w:rFonts w:ascii="Times New Roman" w:eastAsia="楷体_GB2312" w:cs="Times New Roman"/>
          <w:color w:val="auto"/>
          <w:rPrChange w:id="146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去看电影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go wrong</w:t>
      </w:r>
      <w:r>
        <w:rPr>
          <w:rFonts w:ascii="Times New Roman" w:eastAsia="楷体_GB2312" w:cs="Times New Roman"/>
          <w:color w:val="auto"/>
          <w:rPrChange w:id="146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grow up</w:t>
      </w:r>
      <w:r>
        <w:rPr>
          <w:rFonts w:ascii="Times New Roman" w:eastAsia="楷体_GB2312" w:cs="Times New Roman"/>
          <w:color w:val="auto"/>
          <w:rPrChange w:id="146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成年；长大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had better</w:t>
      </w:r>
      <w:r>
        <w:rPr>
          <w:rFonts w:ascii="Times New Roman" w:eastAsia="楷体_GB2312" w:cs="Times New Roman"/>
          <w:color w:val="auto"/>
          <w:rPrChange w:id="146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最好还是；还是</w:t>
      </w:r>
      <w:r>
        <w:rPr>
          <w:rFonts w:ascii="Times New Roman" w:eastAsia="楷体_GB2312" w:cs="Times New Roman"/>
          <w:color w:val="auto"/>
          <w:rPrChange w:id="146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6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hand in</w:t>
      </w:r>
      <w:r>
        <w:rPr>
          <w:rFonts w:ascii="Times New Roman" w:eastAsia="楷体_GB2312" w:cs="Times New Roman"/>
          <w:color w:val="auto"/>
          <w:rPrChange w:id="146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上交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happen to do</w:t>
      </w:r>
      <w:r>
        <w:rPr>
          <w:rFonts w:ascii="Times New Roman" w:eastAsia="楷体_GB2312" w:cs="Times New Roman"/>
          <w:color w:val="auto"/>
          <w:rPrChange w:id="146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碰巧做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happen to sb</w:t>
      </w:r>
      <w:r>
        <w:rPr>
          <w:rFonts w:hint="eastAsia" w:ascii="Times New Roman" w:eastAsia="楷体_GB2312" w:cs="Times New Roman"/>
          <w:color w:val="auto"/>
          <w:rPrChange w:id="146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6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发生到某人身上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(got) to</w:t>
      </w:r>
      <w:r>
        <w:rPr>
          <w:rFonts w:ascii="Times New Roman" w:eastAsia="楷体_GB2312" w:cs="Times New Roman"/>
          <w:color w:val="auto"/>
          <w:rPrChange w:id="146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不得不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a class / lesson</w:t>
      </w:r>
      <w:r>
        <w:rPr>
          <w:rFonts w:ascii="Times New Roman" w:eastAsia="楷体_GB2312" w:cs="Times New Roman"/>
          <w:color w:val="auto"/>
          <w:rPrChange w:id="146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上课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a good time</w:t>
      </w:r>
      <w:r>
        <w:rPr>
          <w:rFonts w:ascii="Times New Roman" w:eastAsia="楷体_GB2312" w:cs="Times New Roman"/>
          <w:color w:val="auto"/>
          <w:rPrChange w:id="146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玩得很愉快；过得很偷快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breakfast</w:t>
      </w:r>
      <w:r>
        <w:rPr>
          <w:rFonts w:ascii="Times New Roman" w:eastAsia="楷体_GB2312" w:cs="Times New Roman"/>
          <w:color w:val="auto"/>
          <w:rPrChange w:id="146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吃早餐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no idea</w:t>
      </w:r>
      <w:r>
        <w:rPr>
          <w:rFonts w:ascii="Times New Roman" w:eastAsia="楷体_GB2312" w:cs="Times New Roman"/>
          <w:color w:val="auto"/>
          <w:rPrChange w:id="146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不清楚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pity on sb</w:t>
      </w:r>
      <w:r>
        <w:rPr>
          <w:rFonts w:hint="eastAsia" w:ascii="Times New Roman" w:eastAsia="楷体_GB2312" w:cs="Times New Roman"/>
          <w:color w:val="auto"/>
          <w:rPrChange w:id="1466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6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怜悯某人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have sports</w:t>
      </w:r>
      <w:r>
        <w:rPr>
          <w:rFonts w:ascii="Times New Roman" w:eastAsia="楷体_GB2312" w:cs="Times New Roman"/>
          <w:color w:val="auto"/>
          <w:rPrChange w:id="146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进行体育活动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hear from</w:t>
      </w:r>
      <w:r>
        <w:rPr>
          <w:rFonts w:ascii="Times New Roman" w:eastAsia="楷体_GB2312" w:cs="Times New Roman"/>
          <w:color w:val="auto"/>
          <w:rPrChange w:id="146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收到</w:t>
      </w:r>
      <w:r>
        <w:rPr>
          <w:rFonts w:ascii="Times New Roman" w:eastAsia="楷体_GB2312" w:cs="Times New Roman"/>
          <w:color w:val="auto"/>
          <w:rPrChange w:id="146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6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来信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hear of</w:t>
      </w:r>
      <w:r>
        <w:rPr>
          <w:rFonts w:ascii="Times New Roman" w:eastAsia="楷体_GB2312" w:cs="Times New Roman"/>
          <w:color w:val="auto"/>
          <w:rPrChange w:id="146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听说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help sb. with sth</w:t>
      </w:r>
      <w:r>
        <w:rPr>
          <w:rFonts w:hint="eastAsia" w:ascii="Times New Roman" w:eastAsia="楷体_GB2312" w:cs="Times New Roman"/>
          <w:color w:val="auto"/>
          <w:rPrChange w:id="146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6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帮助某人做某事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here and there</w:t>
      </w:r>
      <w:r>
        <w:rPr>
          <w:rFonts w:ascii="Times New Roman" w:eastAsia="楷体_GB2312" w:cs="Times New Roman"/>
          <w:color w:val="auto"/>
          <w:rPrChange w:id="146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hold a meeting</w:t>
      </w:r>
      <w:r>
        <w:rPr>
          <w:rFonts w:ascii="Times New Roman" w:eastAsia="楷体_GB2312" w:cs="Times New Roman"/>
          <w:color w:val="auto"/>
          <w:rPrChange w:id="146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6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举行会议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6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6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hold on</w:t>
      </w:r>
      <w:r>
        <w:rPr>
          <w:rFonts w:ascii="Times New Roman" w:eastAsia="楷体_GB2312" w:cs="Times New Roman"/>
          <w:color w:val="auto"/>
          <w:rPrChange w:id="146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等一等（别挂电话）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hold one’s breath</w:t>
      </w:r>
      <w:r>
        <w:rPr>
          <w:rFonts w:ascii="Times New Roman" w:eastAsia="楷体_GB2312" w:cs="Times New Roman"/>
          <w:color w:val="auto"/>
          <w:rPrChange w:id="147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屏住呼吸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huge amounts of</w:t>
      </w:r>
      <w:r>
        <w:rPr>
          <w:rFonts w:ascii="Times New Roman" w:eastAsia="楷体_GB2312" w:cs="Times New Roman"/>
          <w:color w:val="auto"/>
          <w:rPrChange w:id="147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大量的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a hurry</w:t>
      </w:r>
      <w:r>
        <w:rPr>
          <w:rFonts w:ascii="Times New Roman" w:eastAsia="楷体_GB2312" w:cs="Times New Roman"/>
          <w:color w:val="auto"/>
          <w:rPrChange w:id="147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匆忙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a minute</w:t>
      </w:r>
      <w:r>
        <w:rPr>
          <w:rFonts w:ascii="Times New Roman" w:eastAsia="楷体_GB2312" w:cs="Times New Roman"/>
          <w:color w:val="auto"/>
          <w:rPrChange w:id="147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一会儿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addition</w:t>
      </w:r>
      <w:r>
        <w:rPr>
          <w:rFonts w:ascii="Times New Roman" w:eastAsia="楷体_GB2312" w:cs="Times New Roman"/>
          <w:color w:val="auto"/>
          <w:rPrChange w:id="147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另外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all</w:t>
      </w:r>
      <w:r>
        <w:rPr>
          <w:rFonts w:ascii="Times New Roman" w:eastAsia="楷体_GB2312" w:cs="Times New Roman"/>
          <w:color w:val="auto"/>
          <w:rPrChange w:id="147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总共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charge of</w:t>
      </w:r>
      <w:r>
        <w:rPr>
          <w:rFonts w:ascii="Times New Roman" w:eastAsia="楷体_GB2312" w:cs="Times New Roman"/>
          <w:color w:val="auto"/>
          <w:rPrChange w:id="147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主管，负责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class</w:t>
      </w:r>
      <w:r>
        <w:rPr>
          <w:rFonts w:ascii="Times New Roman" w:eastAsia="楷体_GB2312" w:cs="Times New Roman"/>
          <w:color w:val="auto"/>
          <w:rPrChange w:id="147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在课上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danger</w:t>
      </w:r>
      <w:r>
        <w:rPr>
          <w:rFonts w:ascii="Times New Roman" w:eastAsia="楷体_GB2312" w:cs="Times New Roman"/>
          <w:color w:val="auto"/>
          <w:rPrChange w:id="147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处于危险中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English</w:t>
      </w:r>
      <w:r>
        <w:rPr>
          <w:rFonts w:ascii="Times New Roman" w:eastAsia="楷体_GB2312" w:cs="Times New Roman"/>
          <w:color w:val="auto"/>
          <w:rPrChange w:id="147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用英语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fact</w:t>
      </w:r>
      <w:r>
        <w:rPr>
          <w:rFonts w:ascii="Times New Roman" w:eastAsia="楷体_GB2312" w:cs="Times New Roman"/>
          <w:color w:val="auto"/>
          <w:rPrChange w:id="147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事实上；实际上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favour of</w:t>
      </w:r>
      <w:r>
        <w:rPr>
          <w:rFonts w:ascii="Times New Roman" w:eastAsia="楷体_GB2312" w:cs="Times New Roman"/>
          <w:color w:val="auto"/>
          <w:rPrChange w:id="147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赞成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front of</w:t>
      </w:r>
      <w:r>
        <w:rPr>
          <w:rFonts w:ascii="Times New Roman" w:eastAsia="楷体_GB2312" w:cs="Times New Roman"/>
          <w:color w:val="auto"/>
          <w:rPrChange w:id="147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47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7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前面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hospital</w:t>
      </w:r>
      <w:r>
        <w:rPr>
          <w:rFonts w:ascii="Times New Roman" w:eastAsia="楷体_GB2312" w:cs="Times New Roman"/>
          <w:color w:val="auto"/>
          <w:rPrChange w:id="147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住院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one’s fifties</w:t>
      </w:r>
      <w:r>
        <w:rPr>
          <w:rFonts w:ascii="Times New Roman" w:eastAsia="楷体_GB2312" w:cs="Times New Roman"/>
          <w:color w:val="auto"/>
          <w:rPrChange w:id="147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在某人五十多岁时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one’s opinion</w:t>
      </w:r>
      <w:r>
        <w:rPr>
          <w:rFonts w:ascii="Times New Roman" w:eastAsia="楷体_GB2312" w:cs="Times New Roman"/>
          <w:color w:val="auto"/>
          <w:rPrChange w:id="147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根据某人的看法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order to</w:t>
      </w:r>
      <w:r>
        <w:rPr>
          <w:rFonts w:ascii="Times New Roman" w:eastAsia="楷体_GB2312" w:cs="Times New Roman"/>
          <w:color w:val="auto"/>
          <w:rPrChange w:id="147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为了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other words</w:t>
      </w:r>
      <w:r>
        <w:rPr>
          <w:rFonts w:ascii="Times New Roman" w:eastAsia="楷体_GB2312" w:cs="Times New Roman"/>
          <w:color w:val="auto"/>
          <w:rPrChange w:id="147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换句话说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return</w:t>
      </w:r>
      <w:r>
        <w:rPr>
          <w:rFonts w:ascii="Times New Roman" w:eastAsia="楷体_GB2312" w:cs="Times New Roman"/>
          <w:color w:val="auto"/>
          <w:rPrChange w:id="147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作为回报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surprise</w:t>
      </w:r>
      <w:r>
        <w:rPr>
          <w:rFonts w:ascii="Times New Roman" w:eastAsia="楷体_GB2312" w:cs="Times New Roman"/>
          <w:color w:val="auto"/>
          <w:rPrChange w:id="147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惊奇地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the end</w:t>
      </w:r>
      <w:r>
        <w:rPr>
          <w:rFonts w:ascii="Times New Roman" w:eastAsia="楷体_GB2312" w:cs="Times New Roman"/>
          <w:color w:val="auto"/>
          <w:rPrChange w:id="147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最后；终于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the future</w:t>
      </w:r>
      <w:r>
        <w:rPr>
          <w:rFonts w:ascii="Times New Roman" w:eastAsia="楷体_GB2312" w:cs="Times New Roman"/>
          <w:color w:val="auto"/>
          <w:rPrChange w:id="147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在将来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the middle of</w:t>
      </w:r>
      <w:r>
        <w:rPr>
          <w:rFonts w:ascii="Times New Roman" w:eastAsia="楷体_GB2312" w:cs="Times New Roman"/>
          <w:color w:val="auto"/>
          <w:rPrChange w:id="147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7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47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7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中间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7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7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the past</w:t>
      </w:r>
      <w:r>
        <w:rPr>
          <w:rFonts w:ascii="Times New Roman" w:eastAsia="楷体_GB2312" w:cs="Times New Roman"/>
          <w:color w:val="auto"/>
          <w:rPrChange w:id="147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在过去；从前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this way</w:t>
      </w:r>
      <w:r>
        <w:rPr>
          <w:rFonts w:ascii="Times New Roman" w:eastAsia="楷体_GB2312" w:cs="Times New Roman"/>
          <w:color w:val="auto"/>
          <w:rPrChange w:id="148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这样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time</w:t>
      </w:r>
      <w:r>
        <w:rPr>
          <w:rFonts w:ascii="Times New Roman" w:eastAsia="楷体_GB2312" w:cs="Times New Roman"/>
          <w:color w:val="auto"/>
          <w:rPrChange w:id="148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及时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 trouble</w:t>
      </w:r>
      <w:r>
        <w:rPr>
          <w:rFonts w:ascii="Times New Roman" w:eastAsia="楷体_GB2312" w:cs="Times New Roman"/>
          <w:color w:val="auto"/>
          <w:rPrChange w:id="148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处于困境中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instead of</w:t>
      </w:r>
      <w:r>
        <w:rPr>
          <w:rFonts w:ascii="Times New Roman" w:eastAsia="楷体_GB2312" w:cs="Times New Roman"/>
          <w:color w:val="auto"/>
          <w:rPrChange w:id="148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代替；而不是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ins w:id="14817" w:author="lenovo" w:date="2015-09-19T22:17:00Z"/>
          <w:rFonts w:ascii="Times New Roman" w:eastAsia="楷体_GB2312" w:cs="Times New Roman"/>
          <w:color w:val="auto"/>
          <w:rPrChange w:id="148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ins w:id="14819" w:author="lenovo" w:date="2015-09-19T22:17:00Z">
        <w:r>
          <w:rPr>
            <w:rFonts w:ascii="Times New Roman" w:eastAsia="楷体_GB2312" w:cs="Times New Roman"/>
            <w:color w:val="auto"/>
            <w:rPrChange w:id="14820" w:author="lenovo" w:date="2015-09-26T16:45:00Z">
              <w:rPr>
                <w:rFonts w:ascii="Times New Roman" w:eastAsia="楷体_GB2312" w:cs="Times New Roman"/>
                <w:color w:val="0000FF"/>
              </w:rPr>
            </w:rPrChange>
          </w:rPr>
          <w:t xml:space="preserve">jump to a conclusion                   </w:t>
        </w:r>
      </w:ins>
      <w:ins w:id="14821" w:author="lenovo" w:date="2015-09-19T22:17:00Z">
        <w:r>
          <w:rPr>
            <w:rFonts w:hint="eastAsia" w:ascii="Times New Roman" w:eastAsia="楷体_GB2312" w:cs="Times New Roman"/>
            <w:color w:val="auto"/>
            <w:rPrChange w:id="14822" w:author="lenovo" w:date="2015-09-26T16:45:00Z">
              <w:rPr>
                <w:rFonts w:hint="eastAsia" w:ascii="Times New Roman" w:eastAsia="楷体_GB2312" w:cs="Times New Roman"/>
                <w:color w:val="0000FF"/>
              </w:rPr>
            </w:rPrChange>
          </w:rPr>
          <w:t>贸然断定；</w:t>
        </w:r>
      </w:ins>
      <w:ins w:id="14823" w:author="lenovo" w:date="2015-09-19T22:18:00Z">
        <w:r>
          <w:rPr>
            <w:rFonts w:hint="eastAsia" w:ascii="Times New Roman" w:eastAsia="楷体_GB2312" w:cs="Times New Roman"/>
            <w:color w:val="auto"/>
            <w:rPrChange w:id="14824" w:author="lenovo" w:date="2015-09-26T16:45:00Z">
              <w:rPr>
                <w:rFonts w:hint="eastAsia" w:ascii="Times New Roman" w:eastAsia="楷体_GB2312" w:cs="Times New Roman"/>
                <w:color w:val="0000FF"/>
              </w:rPr>
            </w:rPrChange>
          </w:rPr>
          <w:t>草率决定</w:t>
        </w:r>
      </w:ins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just now                             </w:t>
      </w:r>
      <w:r>
        <w:rPr>
          <w:rFonts w:hint="eastAsia" w:ascii="Times New Roman" w:eastAsia="楷体_GB2312" w:cs="Times New Roman"/>
          <w:color w:val="auto"/>
          <w:rPrChange w:id="148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刚才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a diary</w:t>
      </w:r>
      <w:r>
        <w:rPr>
          <w:rFonts w:ascii="Times New Roman" w:eastAsia="楷体_GB2312" w:cs="Times New Roman"/>
          <w:color w:val="auto"/>
          <w:rPrChange w:id="148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记日记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doing sth</w:t>
      </w:r>
      <w:r>
        <w:rPr>
          <w:rFonts w:hint="eastAsia" w:ascii="Times New Roman" w:eastAsia="楷体_GB2312" w:cs="Times New Roman"/>
          <w:color w:val="auto"/>
          <w:rPrChange w:id="148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48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继续做某事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fit</w:t>
      </w:r>
      <w:r>
        <w:rPr>
          <w:rFonts w:ascii="Times New Roman" w:eastAsia="楷体_GB2312" w:cs="Times New Roman"/>
          <w:color w:val="auto"/>
          <w:rPrChange w:id="148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保持健康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keep…from</w:t>
      </w:r>
      <w:r>
        <w:rPr>
          <w:rFonts w:ascii="Times New Roman" w:eastAsia="楷体_GB2312" w:cs="Times New Roman"/>
          <w:color w:val="auto"/>
          <w:rPrChange w:id="148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阻止；使</w:t>
      </w:r>
      <w:r>
        <w:rPr>
          <w:rFonts w:ascii="Times New Roman" w:eastAsia="楷体_GB2312" w:cs="Times New Roman"/>
          <w:color w:val="auto"/>
          <w:rPrChange w:id="148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8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免于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in touch</w:t>
      </w:r>
      <w:r>
        <w:rPr>
          <w:rFonts w:hint="eastAsia" w:ascii="Times New Roman" w:eastAsia="楷体_GB2312" w:cs="Times New Roman"/>
          <w:color w:val="auto"/>
          <w:rPrChange w:id="148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8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with</w:t>
      </w:r>
      <w:r>
        <w:rPr>
          <w:rFonts w:hint="eastAsia" w:ascii="Times New Roman" w:eastAsia="楷体_GB2312" w:cs="Times New Roman"/>
          <w:color w:val="auto"/>
          <w:rPrChange w:id="148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8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（与</w:t>
      </w:r>
      <w:r>
        <w:rPr>
          <w:rFonts w:ascii="Times New Roman" w:eastAsia="楷体_GB2312" w:cs="Times New Roman"/>
          <w:color w:val="auto"/>
          <w:rPrChange w:id="148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8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）保持联系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off</w:t>
      </w:r>
      <w:r>
        <w:rPr>
          <w:rFonts w:ascii="Times New Roman" w:eastAsia="楷体_GB2312" w:cs="Times New Roman"/>
          <w:color w:val="auto"/>
          <w:rPrChange w:id="148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阻挡；不让</w:t>
      </w:r>
      <w:r>
        <w:rPr>
          <w:rFonts w:ascii="Times New Roman" w:eastAsia="楷体_GB2312" w:cs="Times New Roman"/>
          <w:color w:val="auto"/>
          <w:rPrChange w:id="148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8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接近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quiet</w:t>
      </w:r>
      <w:r>
        <w:rPr>
          <w:rFonts w:ascii="Times New Roman" w:eastAsia="楷体_GB2312" w:cs="Times New Roman"/>
          <w:color w:val="auto"/>
          <w:rPrChange w:id="148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6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保持安静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keep sb. busy</w:t>
      </w:r>
      <w:r>
        <w:rPr>
          <w:rFonts w:ascii="Times New Roman" w:eastAsia="楷体_GB2312" w:cs="Times New Roman"/>
          <w:color w:val="auto"/>
          <w:rPrChange w:id="148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6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让某人忙个不停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laugh at</w:t>
      </w:r>
      <w:r>
        <w:rPr>
          <w:rFonts w:ascii="Times New Roman" w:eastAsia="楷体_GB2312" w:cs="Times New Roman"/>
          <w:color w:val="auto"/>
          <w:rPrChange w:id="148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7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嘲笑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lay the table</w:t>
      </w:r>
      <w:r>
        <w:rPr>
          <w:rFonts w:ascii="Times New Roman" w:eastAsia="楷体_GB2312" w:cs="Times New Roman"/>
          <w:color w:val="auto"/>
          <w:rPrChange w:id="148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（饭前）摆好餐具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learn…from</w:t>
      </w:r>
      <w:r>
        <w:rPr>
          <w:rFonts w:ascii="Times New Roman" w:eastAsia="楷体_GB2312" w:cs="Times New Roman"/>
          <w:color w:val="auto"/>
          <w:rPrChange w:id="148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8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从……中学到，向</w:t>
      </w:r>
      <w:r>
        <w:rPr>
          <w:rFonts w:ascii="Times New Roman" w:eastAsia="楷体_GB2312" w:cs="Times New Roman"/>
          <w:color w:val="auto"/>
          <w:rPrChange w:id="148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8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学习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leave</w:t>
      </w:r>
      <w:r>
        <w:rPr>
          <w:rFonts w:hint="eastAsia" w:ascii="Times New Roman" w:eastAsia="楷体_GB2312" w:cs="Times New Roman"/>
          <w:color w:val="auto"/>
          <w:rPrChange w:id="148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48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secondary</w:t>
      </w:r>
      <w:r>
        <w:rPr>
          <w:rFonts w:hint="eastAsia" w:ascii="Times New Roman" w:eastAsia="楷体_GB2312" w:cs="Times New Roman"/>
          <w:color w:val="auto"/>
          <w:rPrChange w:id="148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48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school</w:t>
      </w:r>
      <w:r>
        <w:rPr>
          <w:rFonts w:ascii="Times New Roman" w:eastAsia="楷体_GB2312" w:cs="Times New Roman"/>
          <w:color w:val="auto"/>
          <w:rPrChange w:id="148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（中学）毕业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leave a message</w:t>
      </w:r>
      <w:r>
        <w:rPr>
          <w:rFonts w:ascii="Times New Roman" w:eastAsia="楷体_GB2312" w:cs="Times New Roman"/>
          <w:color w:val="auto"/>
          <w:rPrChange w:id="148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留个口信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8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8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leave for</w:t>
      </w:r>
      <w:r>
        <w:rPr>
          <w:rFonts w:ascii="Times New Roman" w:eastAsia="楷体_GB2312" w:cs="Times New Roman"/>
          <w:color w:val="auto"/>
          <w:rPrChange w:id="148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8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动身去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less / more than</w:t>
      </w:r>
      <w:r>
        <w:rPr>
          <w:rFonts w:ascii="Times New Roman" w:eastAsia="楷体_GB2312" w:cs="Times New Roman"/>
          <w:color w:val="auto"/>
          <w:rPrChange w:id="149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少于／多于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listen to</w:t>
      </w:r>
      <w:r>
        <w:rPr>
          <w:rFonts w:ascii="Times New Roman" w:eastAsia="楷体_GB2312" w:cs="Times New Roman"/>
          <w:color w:val="auto"/>
          <w:rPrChange w:id="149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听</w:t>
      </w:r>
      <w:r>
        <w:rPr>
          <w:rFonts w:ascii="Times New Roman" w:eastAsia="楷体_GB2312" w:cs="Times New Roman"/>
          <w:color w:val="auto"/>
          <w:rPrChange w:id="149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90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（讲话）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live on</w:t>
      </w:r>
      <w:r>
        <w:rPr>
          <w:rFonts w:ascii="Times New Roman" w:eastAsia="楷体_GB2312" w:cs="Times New Roman"/>
          <w:color w:val="auto"/>
          <w:rPrChange w:id="149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1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靠</w:t>
      </w:r>
      <w:r>
        <w:rPr>
          <w:rFonts w:ascii="Times New Roman" w:eastAsia="楷体_GB2312" w:cs="Times New Roman"/>
          <w:color w:val="auto"/>
          <w:rPrChange w:id="149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9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after</w:t>
      </w:r>
      <w:r>
        <w:rPr>
          <w:rFonts w:ascii="Times New Roman" w:eastAsia="楷体_GB2312" w:cs="Times New Roman"/>
          <w:color w:val="auto"/>
          <w:rPrChange w:id="149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照料；照顾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at</w:t>
      </w:r>
      <w:r>
        <w:rPr>
          <w:rFonts w:ascii="Times New Roman" w:eastAsia="楷体_GB2312" w:cs="Times New Roman"/>
          <w:color w:val="auto"/>
          <w:rPrChange w:id="149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看；观看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for</w:t>
      </w:r>
      <w:r>
        <w:rPr>
          <w:rFonts w:ascii="Times New Roman" w:eastAsia="楷体_GB2312" w:cs="Times New Roman"/>
          <w:color w:val="auto"/>
          <w:rPrChange w:id="149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寻找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forward to</w:t>
      </w:r>
      <w:r>
        <w:rPr>
          <w:rFonts w:ascii="Times New Roman" w:eastAsia="楷体_GB2312" w:cs="Times New Roman"/>
          <w:color w:val="auto"/>
          <w:rPrChange w:id="149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期待着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like</w:t>
      </w:r>
      <w:r>
        <w:rPr>
          <w:rFonts w:ascii="Times New Roman" w:eastAsia="楷体_GB2312" w:cs="Times New Roman"/>
          <w:color w:val="auto"/>
          <w:rPrChange w:id="149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看上去像；显得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out</w:t>
      </w:r>
      <w:r>
        <w:rPr>
          <w:rFonts w:ascii="Times New Roman" w:eastAsia="楷体_GB2312" w:cs="Times New Roman"/>
          <w:color w:val="auto"/>
          <w:rPrChange w:id="149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注意，留神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look up</w:t>
      </w:r>
      <w:r>
        <w:rPr>
          <w:rFonts w:ascii="Times New Roman" w:eastAsia="楷体_GB2312" w:cs="Times New Roman"/>
          <w:color w:val="auto"/>
          <w:rPrChange w:id="149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4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查寻；抬头看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lose one’s life</w:t>
      </w:r>
      <w:r>
        <w:rPr>
          <w:rFonts w:ascii="Times New Roman" w:eastAsia="楷体_GB2312" w:cs="Times New Roman"/>
          <w:color w:val="auto"/>
          <w:rPrChange w:id="149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4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丧生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lose one’s way</w:t>
      </w:r>
      <w:r>
        <w:rPr>
          <w:rFonts w:ascii="Times New Roman" w:eastAsia="楷体_GB2312" w:cs="Times New Roman"/>
          <w:color w:val="auto"/>
          <w:rPrChange w:id="149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5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迷路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lose temper</w:t>
      </w:r>
      <w:r>
        <w:rPr>
          <w:rFonts w:ascii="Times New Roman" w:eastAsia="楷体_GB2312" w:cs="Times New Roman"/>
          <w:color w:val="auto"/>
          <w:rPrChange w:id="149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5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发脾气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lose weight</w:t>
      </w:r>
      <w:r>
        <w:rPr>
          <w:rFonts w:ascii="Times New Roman" w:eastAsia="楷体_GB2312" w:cs="Times New Roman"/>
          <w:color w:val="auto"/>
          <w:rPrChange w:id="149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5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减肥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make a decision                       </w:t>
      </w:r>
      <w:r>
        <w:rPr>
          <w:rFonts w:hint="eastAsia" w:ascii="Times New Roman" w:eastAsia="楷体_GB2312" w:cs="Times New Roman"/>
          <w:color w:val="auto"/>
          <w:rPrChange w:id="149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做出决定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a film</w:t>
      </w:r>
      <w:r>
        <w:rPr>
          <w:rFonts w:ascii="Times New Roman" w:eastAsia="楷体_GB2312" w:cs="Times New Roman"/>
          <w:color w:val="auto"/>
          <w:rPrChange w:id="149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拍电影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a fire</w:t>
      </w:r>
      <w:r>
        <w:rPr>
          <w:rFonts w:ascii="Times New Roman" w:eastAsia="楷体_GB2312" w:cs="Times New Roman"/>
          <w:color w:val="auto"/>
          <w:rPrChange w:id="149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生火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a living</w:t>
      </w:r>
      <w:r>
        <w:rPr>
          <w:rFonts w:ascii="Times New Roman" w:eastAsia="楷体_GB2312" w:cs="Times New Roman"/>
          <w:color w:val="auto"/>
          <w:rPrChange w:id="149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谋生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a mistake</w:t>
      </w:r>
      <w:r>
        <w:rPr>
          <w:rFonts w:ascii="Times New Roman" w:eastAsia="楷体_GB2312" w:cs="Times New Roman"/>
          <w:color w:val="auto"/>
          <w:rPrChange w:id="149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出差错；犯错误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a noise</w:t>
      </w:r>
      <w:r>
        <w:rPr>
          <w:rFonts w:ascii="Times New Roman" w:eastAsia="楷体_GB2312" w:cs="Times New Roman"/>
          <w:color w:val="auto"/>
          <w:rPrChange w:id="149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弄出声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friends with</w:t>
      </w:r>
      <w:r>
        <w:rPr>
          <w:rFonts w:ascii="Times New Roman" w:eastAsia="楷体_GB2312" w:cs="Times New Roman"/>
          <w:color w:val="auto"/>
          <w:rPrChange w:id="149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8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49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9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交朋友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fun of</w:t>
      </w:r>
      <w:r>
        <w:rPr>
          <w:rFonts w:ascii="Times New Roman" w:eastAsia="楷体_GB2312" w:cs="Times New Roman"/>
          <w:color w:val="auto"/>
          <w:rPrChange w:id="149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拿</w:t>
      </w:r>
      <w:r>
        <w:rPr>
          <w:rFonts w:ascii="Times New Roman" w:eastAsia="楷体_GB2312" w:cs="Times New Roman"/>
          <w:color w:val="auto"/>
          <w:rPrChange w:id="149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49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开玩笑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49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money</w:t>
      </w:r>
      <w:r>
        <w:rPr>
          <w:rFonts w:ascii="Times New Roman" w:eastAsia="楷体_GB2312" w:cs="Times New Roman"/>
          <w:color w:val="auto"/>
          <w:rPrChange w:id="149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49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挣钱；赚钱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49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progress</w:t>
      </w:r>
      <w:r>
        <w:rPr>
          <w:rFonts w:ascii="Times New Roman" w:eastAsia="楷体_GB2312" w:cs="Times New Roman"/>
          <w:color w:val="auto"/>
          <w:rPrChange w:id="150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0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取得进步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the bed</w:t>
      </w:r>
      <w:r>
        <w:rPr>
          <w:rFonts w:ascii="Times New Roman" w:eastAsia="楷体_GB2312" w:cs="Times New Roman"/>
          <w:color w:val="auto"/>
          <w:rPrChange w:id="150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0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整理床铺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make up one’s mind</w:t>
      </w:r>
      <w:r>
        <w:rPr>
          <w:rFonts w:ascii="Times New Roman" w:eastAsia="楷体_GB2312" w:cs="Times New Roman"/>
          <w:color w:val="auto"/>
          <w:rPrChange w:id="150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下决心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11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</w:pPr>
      <w:r>
        <w:rPr>
          <w:rFonts w:ascii="Times New Roman" w:eastAsia="楷体_GB2312" w:cs="Times New Roman"/>
          <w:color w:val="auto"/>
          <w:rPrChange w:id="15012" w:author="lenovo" w:date="2015-09-26T16:45:00Z">
            <w:rPr>
              <w:rFonts w:ascii="Times New Roman" w:eastAsia="楷体_GB2312" w:cs="Times New Roman"/>
              <w:color w:val="0D0D0D"/>
            </w:rPr>
          </w:rPrChange>
        </w:rPr>
        <w:t xml:space="preserve">mobile phone                         </w:t>
      </w:r>
      <w:r>
        <w:rPr>
          <w:rFonts w:hint="eastAsia" w:ascii="Times New Roman" w:eastAsia="楷体_GB2312" w:cs="Times New Roman"/>
          <w:color w:val="auto"/>
          <w:rPrChange w:id="15013" w:author="lenovo" w:date="2015-09-26T16:45:00Z">
            <w:rPr>
              <w:rFonts w:hint="eastAsia" w:ascii="Times New Roman" w:eastAsia="楷体_GB2312" w:cs="Times New Roman"/>
              <w:color w:val="0D0D0D"/>
            </w:rPr>
          </w:rPrChange>
        </w:rPr>
        <w:t>手机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next to</w:t>
      </w:r>
      <w:r>
        <w:rPr>
          <w:rFonts w:ascii="Times New Roman" w:eastAsia="楷体_GB2312" w:cs="Times New Roman"/>
          <w:color w:val="auto"/>
          <w:rPrChange w:id="150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1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紧挨着；紧靠着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no longer / not…any longer</w:t>
      </w:r>
      <w:r>
        <w:rPr>
          <w:rFonts w:ascii="Times New Roman" w:eastAsia="楷体_GB2312" w:cs="Times New Roman"/>
          <w:color w:val="auto"/>
          <w:rPrChange w:id="150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2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不再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not…at all</w:t>
      </w:r>
      <w:r>
        <w:rPr>
          <w:rFonts w:ascii="Times New Roman" w:eastAsia="楷体_GB2312" w:cs="Times New Roman"/>
          <w:color w:val="auto"/>
          <w:rPrChange w:id="150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2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（用来加强语气）一点也不，根本不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now and then / again</w:t>
      </w:r>
      <w:r>
        <w:rPr>
          <w:rFonts w:ascii="Times New Roman" w:eastAsia="楷体_GB2312" w:cs="Times New Roman"/>
          <w:color w:val="auto"/>
          <w:rPrChange w:id="150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2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时而；偶而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of course</w:t>
      </w:r>
      <w:r>
        <w:rPr>
          <w:rFonts w:ascii="Times New Roman" w:eastAsia="楷体_GB2312" w:cs="Times New Roman"/>
          <w:color w:val="auto"/>
          <w:rPrChange w:id="150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当然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average</w:t>
      </w:r>
      <w:r>
        <w:rPr>
          <w:rFonts w:ascii="Times New Roman" w:eastAsia="楷体_GB2312" w:cs="Times New Roman"/>
          <w:color w:val="auto"/>
          <w:rPrChange w:id="150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平均；通常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business</w:t>
      </w:r>
      <w:r>
        <w:rPr>
          <w:rFonts w:ascii="Times New Roman" w:eastAsia="楷体_GB2312" w:cs="Times New Roman"/>
          <w:color w:val="auto"/>
          <w:rPrChange w:id="150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有事，出差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foot</w:t>
      </w:r>
      <w:r>
        <w:rPr>
          <w:rFonts w:ascii="Times New Roman" w:eastAsia="楷体_GB2312" w:cs="Times New Roman"/>
          <w:color w:val="auto"/>
          <w:rPrChange w:id="150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步行；走路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holiday</w:t>
      </w:r>
      <w:r>
        <w:rPr>
          <w:rFonts w:ascii="Times New Roman" w:eastAsia="楷体_GB2312" w:cs="Times New Roman"/>
          <w:color w:val="auto"/>
          <w:rPrChange w:id="150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在休假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one’s side</w:t>
      </w:r>
      <w:r>
        <w:rPr>
          <w:rFonts w:ascii="Times New Roman" w:eastAsia="楷体_GB2312" w:cs="Times New Roman"/>
          <w:color w:val="auto"/>
          <w:rPrChange w:id="150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5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在某人一边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the other hand</w:t>
      </w:r>
      <w:r>
        <w:rPr>
          <w:rFonts w:ascii="Times New Roman" w:eastAsia="楷体_GB2312" w:cs="Times New Roman"/>
          <w:color w:val="auto"/>
          <w:rPrChange w:id="150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5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在另一方面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the phone</w:t>
      </w:r>
      <w:r>
        <w:rPr>
          <w:rFonts w:ascii="Times New Roman" w:eastAsia="楷体_GB2312" w:cs="Times New Roman"/>
          <w:color w:val="auto"/>
          <w:rPrChange w:id="150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6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在听电话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the / one’s way</w:t>
      </w:r>
      <w:r>
        <w:rPr>
          <w:rFonts w:hint="eastAsia" w:ascii="Times New Roman" w:eastAsia="楷体_GB2312" w:cs="Times New Roman"/>
          <w:color w:val="auto"/>
          <w:rPrChange w:id="150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50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</w:t>
      </w:r>
      <w:r>
        <w:rPr>
          <w:rFonts w:hint="eastAsia" w:ascii="Times New Roman" w:eastAsia="楷体_GB2312" w:cs="Times New Roman"/>
          <w:color w:val="auto"/>
          <w:rPrChange w:id="150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50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在去</w:t>
      </w:r>
      <w:r>
        <w:rPr>
          <w:rFonts w:ascii="Times New Roman" w:eastAsia="楷体_GB2312" w:cs="Times New Roman"/>
          <w:color w:val="auto"/>
          <w:rPrChange w:id="150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0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的路上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time</w:t>
      </w:r>
      <w:r>
        <w:rPr>
          <w:rFonts w:ascii="Times New Roman" w:eastAsia="楷体_GB2312" w:cs="Times New Roman"/>
          <w:color w:val="auto"/>
          <w:rPrChange w:id="150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准时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 weekdays</w:t>
      </w:r>
      <w:r>
        <w:rPr>
          <w:rFonts w:ascii="Times New Roman" w:eastAsia="楷体_GB2312" w:cs="Times New Roman"/>
          <w:color w:val="auto"/>
          <w:rPrChange w:id="150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在工作日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once every four years</w:t>
      </w:r>
      <w:r>
        <w:rPr>
          <w:rFonts w:ascii="Times New Roman" w:eastAsia="楷体_GB2312" w:cs="Times New Roman"/>
          <w:color w:val="auto"/>
          <w:rPrChange w:id="150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8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每四年一次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8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once more/</w:t>
      </w:r>
      <w:r>
        <w:rPr>
          <w:rFonts w:ascii="Times New Roman" w:eastAsia="楷体_GB2312" w:cs="Times New Roman"/>
          <w:color w:val="auto"/>
          <w:highlight w:val="yellow"/>
          <w:rPrChange w:id="15085" w:author="lenovo" w:date="2015-09-26T16:45:00Z">
            <w:rPr>
              <w:rFonts w:ascii="Times New Roman" w:eastAsia="楷体_GB2312" w:cs="Times New Roman"/>
              <w:color w:val="0000FF"/>
              <w:highlight w:val="yellow"/>
            </w:rPr>
          </w:rPrChange>
        </w:rPr>
        <w:t>again</w:t>
      </w:r>
      <w:r>
        <w:rPr>
          <w:rFonts w:ascii="Times New Roman" w:eastAsia="楷体_GB2312" w:cs="Times New Roman"/>
          <w:color w:val="auto"/>
          <w:rPrChange w:id="150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8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再次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one after another</w:t>
      </w:r>
      <w:r>
        <w:rPr>
          <w:rFonts w:ascii="Times New Roman" w:eastAsia="楷体_GB2312" w:cs="Times New Roman"/>
          <w:color w:val="auto"/>
          <w:rPrChange w:id="150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9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一个接一个，连续地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out of</w:t>
      </w:r>
      <w:r>
        <w:rPr>
          <w:rFonts w:ascii="Times New Roman" w:eastAsia="楷体_GB2312" w:cs="Times New Roman"/>
          <w:color w:val="auto"/>
          <w:rPrChange w:id="150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0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从</w:t>
      </w:r>
      <w:r>
        <w:rPr>
          <w:rFonts w:ascii="Times New Roman" w:eastAsia="楷体_GB2312" w:cs="Times New Roman"/>
          <w:color w:val="auto"/>
          <w:rPrChange w:id="150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09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里出来；缺乏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0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0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out of date</w:t>
      </w:r>
      <w:r>
        <w:rPr>
          <w:rFonts w:ascii="Times New Roman" w:eastAsia="楷体_GB2312" w:cs="Times New Roman"/>
          <w:color w:val="auto"/>
          <w:rPrChange w:id="151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0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过时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ins w:id="15102" w:author="lenovo" w:date="2015-09-19T22:18:00Z"/>
          <w:rFonts w:ascii="Times New Roman" w:eastAsia="楷体_GB2312" w:cs="Times New Roman"/>
          <w:color w:val="auto"/>
          <w:rPrChange w:id="15103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ins w:id="15104" w:author="lenovo" w:date="2015-09-19T22:18:00Z">
        <w:r>
          <w:rPr>
            <w:rFonts w:ascii="Times New Roman" w:eastAsia="楷体_GB2312" w:cs="Times New Roman"/>
            <w:color w:val="auto"/>
            <w:rPrChange w:id="15105" w:author="lenovo" w:date="2015-09-26T16:45:00Z">
              <w:rPr>
                <w:rFonts w:ascii="Times New Roman" w:eastAsia="楷体_GB2312" w:cs="Times New Roman"/>
                <w:color w:val="FF0000"/>
              </w:rPr>
            </w:rPrChange>
          </w:rPr>
          <w:t xml:space="preserve">over and over                         </w:t>
        </w:r>
      </w:ins>
      <w:ins w:id="15106" w:author="lenovo" w:date="2015-09-19T22:18:00Z">
        <w:r>
          <w:rPr>
            <w:rFonts w:hint="eastAsia" w:ascii="Times New Roman" w:eastAsia="楷体_GB2312" w:cs="Times New Roman"/>
            <w:color w:val="auto"/>
            <w:rPrChange w:id="15107" w:author="lenovo" w:date="2015-09-26T16:45:00Z">
              <w:rPr>
                <w:rFonts w:hint="eastAsia" w:ascii="Times New Roman" w:eastAsia="楷体_GB2312" w:cs="Times New Roman"/>
                <w:color w:val="FF0000"/>
              </w:rPr>
            </w:rPrChange>
          </w:rPr>
          <w:t>再三；一次次</w:t>
        </w:r>
      </w:ins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0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10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pay attention to                        </w:t>
      </w:r>
      <w:r>
        <w:rPr>
          <w:rFonts w:hint="eastAsia" w:ascii="Times New Roman" w:eastAsia="楷体_GB2312" w:cs="Times New Roman"/>
          <w:color w:val="auto"/>
          <w:rPrChange w:id="1511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注意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pay for</w:t>
      </w:r>
      <w:r>
        <w:rPr>
          <w:rFonts w:ascii="Times New Roman" w:eastAsia="楷体_GB2312" w:cs="Times New Roman"/>
          <w:color w:val="auto"/>
          <w:rPrChange w:id="151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付</w:t>
      </w:r>
      <w:r>
        <w:rPr>
          <w:rFonts w:ascii="Times New Roman" w:eastAsia="楷体_GB2312" w:cs="Times New Roman"/>
          <w:color w:val="auto"/>
          <w:rPrChange w:id="151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1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钱；买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pick out</w:t>
      </w:r>
      <w:r>
        <w:rPr>
          <w:rFonts w:ascii="Times New Roman" w:eastAsia="楷体_GB2312" w:cs="Times New Roman"/>
          <w:color w:val="auto"/>
          <w:rPrChange w:id="151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2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挑选出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pick up</w:t>
      </w:r>
      <w:r>
        <w:rPr>
          <w:rFonts w:ascii="Times New Roman" w:eastAsia="楷体_GB2312" w:cs="Times New Roman"/>
          <w:color w:val="auto"/>
          <w:rPrChange w:id="151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2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拾起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play a trick on</w:t>
      </w:r>
      <w:r>
        <w:rPr>
          <w:rFonts w:ascii="Times New Roman" w:eastAsia="楷体_GB2312" w:cs="Times New Roman"/>
          <w:color w:val="auto"/>
          <w:rPrChange w:id="151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捉弄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play with</w:t>
      </w:r>
      <w:r>
        <w:rPr>
          <w:rFonts w:ascii="Times New Roman" w:eastAsia="楷体_GB2312" w:cs="Times New Roman"/>
          <w:color w:val="auto"/>
          <w:rPrChange w:id="151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玩耍，摆弄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plenty of</w:t>
      </w:r>
      <w:r>
        <w:rPr>
          <w:rFonts w:ascii="Times New Roman" w:eastAsia="楷体_GB2312" w:cs="Times New Roman"/>
          <w:color w:val="auto"/>
          <w:rPrChange w:id="151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3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大量的，充足的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point out</w:t>
      </w:r>
      <w:r>
        <w:rPr>
          <w:rFonts w:ascii="Times New Roman" w:eastAsia="楷体_GB2312" w:cs="Times New Roman"/>
          <w:color w:val="auto"/>
          <w:rPrChange w:id="151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4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指出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praise sb. for sth.</w:t>
      </w:r>
      <w:r>
        <w:rPr>
          <w:rFonts w:ascii="Times New Roman" w:eastAsia="楷体_GB2312" w:cs="Times New Roman"/>
          <w:color w:val="auto"/>
          <w:rPrChange w:id="151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4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为某事表扬某人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prefer...to</w:t>
      </w:r>
      <w:r>
        <w:rPr>
          <w:rFonts w:ascii="Times New Roman" w:eastAsia="楷体_GB2312" w:cs="Times New Roman"/>
          <w:color w:val="auto"/>
          <w:rPrChange w:id="151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（比起</w:t>
      </w:r>
      <w:r>
        <w:rPr>
          <w:rFonts w:ascii="Times New Roman" w:eastAsia="楷体_GB2312" w:cs="Times New Roman"/>
          <w:color w:val="auto"/>
          <w:rPrChange w:id="151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1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来）更喜欢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prepare for</w:t>
      </w:r>
      <w:r>
        <w:rPr>
          <w:rFonts w:ascii="Times New Roman" w:eastAsia="楷体_GB2312" w:cs="Times New Roman"/>
          <w:color w:val="auto"/>
          <w:rPrChange w:id="151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准备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prevent…from</w:t>
      </w:r>
      <w:r>
        <w:rPr>
          <w:rFonts w:ascii="Times New Roman" w:eastAsia="楷体_GB2312" w:cs="Times New Roman"/>
          <w:color w:val="auto"/>
          <w:rPrChange w:id="151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阻止</w:t>
      </w:r>
      <w:r>
        <w:rPr>
          <w:rFonts w:ascii="Times New Roman" w:eastAsia="楷体_GB2312" w:cs="Times New Roman"/>
          <w:color w:val="auto"/>
          <w:rPrChange w:id="151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1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某人做某事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protect...from</w:t>
      </w:r>
      <w:r>
        <w:rPr>
          <w:rFonts w:ascii="Times New Roman" w:eastAsia="楷体_GB2312" w:cs="Times New Roman"/>
          <w:color w:val="auto"/>
          <w:rPrChange w:id="151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保护</w:t>
      </w:r>
      <w:r>
        <w:rPr>
          <w:rFonts w:ascii="Times New Roman" w:eastAsia="楷体_GB2312" w:cs="Times New Roman"/>
          <w:color w:val="auto"/>
          <w:rPrChange w:id="151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1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免受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provide…with</w:t>
      </w:r>
      <w:r>
        <w:rPr>
          <w:rFonts w:ascii="Times New Roman" w:eastAsia="楷体_GB2312" w:cs="Times New Roman"/>
          <w:color w:val="auto"/>
          <w:rPrChange w:id="151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提供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 off</w:t>
      </w:r>
      <w:r>
        <w:rPr>
          <w:rFonts w:ascii="Times New Roman" w:eastAsia="楷体_GB2312" w:cs="Times New Roman"/>
          <w:color w:val="auto"/>
          <w:rPrChange w:id="151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延期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 on</w:t>
      </w:r>
      <w:r>
        <w:rPr>
          <w:rFonts w:ascii="Times New Roman" w:eastAsia="楷体_GB2312" w:cs="Times New Roman"/>
          <w:color w:val="auto"/>
          <w:rPrChange w:id="151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7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穿；戴上；上演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del w:id="15179" w:author="lenovo" w:date="2015-09-19T22:29:00Z"/>
          <w:rFonts w:ascii="Times New Roman" w:eastAsia="楷体_GB2312" w:cs="Times New Roman"/>
          <w:color w:val="auto"/>
          <w:rPrChange w:id="151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eastAsia="楷体_GB2312"/>
          <w:color w:val="auto"/>
          <w:rPrChange w:id="15181" w:author="lenovo" w:date="2015-09-26T16:45:00Z">
            <w:rPr>
              <w:rFonts w:eastAsia="楷体_GB2312"/>
              <w:color w:val="0000FF"/>
            </w:rPr>
          </w:rPrChange>
        </w:rPr>
        <w:t>put out</w:t>
      </w:r>
      <w:r>
        <w:rPr>
          <w:rFonts w:eastAsia="楷体_GB2312"/>
          <w:color w:val="auto"/>
          <w:rPrChange w:id="15182" w:author="lenovo" w:date="2015-09-26T16:45:00Z">
            <w:rPr>
              <w:rFonts w:eastAsia="楷体_GB2312"/>
              <w:color w:val="0000FF"/>
            </w:rPr>
          </w:rPrChange>
        </w:rPr>
        <w:tab/>
      </w:r>
      <w:r>
        <w:rPr>
          <w:rFonts w:hint="eastAsia" w:eastAsia="楷体_GB2312"/>
          <w:color w:val="auto"/>
          <w:rPrChange w:id="15183" w:author="lenovo" w:date="2015-09-26T16:45:00Z">
            <w:rPr>
              <w:rFonts w:hint="eastAsia" w:eastAsia="楷体_GB2312"/>
              <w:color w:val="0000FF"/>
            </w:rPr>
          </w:rPrChange>
        </w:rPr>
        <w:t>扑灭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pPrChange w:id="15184" w:author="lenovo" w:date="2015-09-19T22:29:00Z">
          <w:pPr>
            <w:pStyle w:val="4"/>
            <w:tabs>
              <w:tab w:val="left" w:pos="4140"/>
            </w:tabs>
            <w:spacing w:line="240" w:lineRule="exact"/>
          </w:pPr>
        </w:pPrChange>
      </w:pP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put up</w:t>
      </w:r>
      <w:r>
        <w:rPr>
          <w:rFonts w:ascii="Times New Roman" w:eastAsia="楷体_GB2312" w:cs="Times New Roman"/>
          <w:color w:val="auto"/>
          <w:rPrChange w:id="151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8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举起；挂起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90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19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refer to                             </w:t>
      </w:r>
      <w:r>
        <w:rPr>
          <w:rFonts w:hint="eastAsia" w:ascii="Times New Roman" w:eastAsia="楷体_GB2312" w:cs="Times New Roman"/>
          <w:color w:val="auto"/>
          <w:rPrChange w:id="15192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参考，涉及，指的是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rely on</w:t>
      </w:r>
      <w:r>
        <w:rPr>
          <w:rFonts w:ascii="Times New Roman" w:eastAsia="楷体_GB2312" w:cs="Times New Roman"/>
          <w:color w:val="auto"/>
          <w:rPrChange w:id="151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19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依靠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1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1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run away</w:t>
      </w:r>
      <w:r>
        <w:rPr>
          <w:rFonts w:ascii="Times New Roman" w:eastAsia="楷体_GB2312" w:cs="Times New Roman"/>
          <w:color w:val="auto"/>
          <w:rPrChange w:id="151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逃跑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run out of</w:t>
      </w:r>
      <w:r>
        <w:rPr>
          <w:rFonts w:ascii="Times New Roman" w:eastAsia="楷体_GB2312" w:cs="Times New Roman"/>
          <w:color w:val="auto"/>
          <w:rPrChange w:id="152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用完，耗尽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save one’s life</w:t>
      </w:r>
      <w:r>
        <w:rPr>
          <w:rFonts w:ascii="Times New Roman" w:eastAsia="楷体_GB2312" w:cs="Times New Roman"/>
          <w:color w:val="auto"/>
          <w:rPrChange w:id="152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挽救某人的生命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search for</w:t>
      </w:r>
      <w:r>
        <w:rPr>
          <w:rFonts w:ascii="Times New Roman" w:eastAsia="楷体_GB2312" w:cs="Times New Roman"/>
          <w:color w:val="auto"/>
          <w:rPrChange w:id="152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1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搜寻；搜查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see…off</w:t>
      </w:r>
      <w:r>
        <w:rPr>
          <w:rFonts w:ascii="Times New Roman" w:eastAsia="楷体_GB2312" w:cs="Times New Roman"/>
          <w:color w:val="auto"/>
          <w:rPrChange w:id="152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1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</w:t>
      </w:r>
      <w:r>
        <w:rPr>
          <w:rFonts w:ascii="Times New Roman" w:eastAsia="楷体_GB2312" w:cs="Times New Roman"/>
          <w:color w:val="auto"/>
          <w:rPrChange w:id="152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2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送行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sell out</w:t>
      </w:r>
      <w:r>
        <w:rPr>
          <w:rFonts w:ascii="Times New Roman" w:eastAsia="楷体_GB2312" w:cs="Times New Roman"/>
          <w:color w:val="auto"/>
          <w:rPrChange w:id="152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售完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shake hands with</w:t>
      </w:r>
      <w:r>
        <w:rPr>
          <w:rFonts w:ascii="Times New Roman" w:eastAsia="楷体_GB2312" w:cs="Times New Roman"/>
          <w:color w:val="auto"/>
          <w:rPrChange w:id="152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52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22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握手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share…with</w:t>
      </w:r>
      <w:r>
        <w:rPr>
          <w:rFonts w:ascii="Times New Roman" w:eastAsia="楷体_GB2312" w:cs="Times New Roman"/>
          <w:color w:val="auto"/>
          <w:rPrChange w:id="152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3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52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23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分享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3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show off</w:t>
      </w:r>
      <w:r>
        <w:rPr>
          <w:rFonts w:ascii="Times New Roman" w:eastAsia="楷体_GB2312" w:cs="Times New Roman"/>
          <w:color w:val="auto"/>
          <w:rPrChange w:id="152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3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炫耀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show sb. around</w:t>
      </w:r>
      <w:r>
        <w:rPr>
          <w:rFonts w:ascii="Times New Roman" w:eastAsia="楷体_GB2312" w:cs="Times New Roman"/>
          <w:color w:val="auto"/>
          <w:rPrChange w:id="152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带某人参观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shut up</w:t>
      </w:r>
      <w:r>
        <w:rPr>
          <w:rFonts w:ascii="Times New Roman" w:eastAsia="楷体_GB2312" w:cs="Times New Roman"/>
          <w:color w:val="auto"/>
          <w:rPrChange w:id="152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住口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so far                               </w:t>
      </w:r>
      <w:r>
        <w:rPr>
          <w:rFonts w:hint="eastAsia" w:ascii="Times New Roman" w:eastAsia="楷体_GB2312" w:cs="Times New Roman"/>
          <w:color w:val="auto"/>
          <w:rPrChange w:id="1524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到目前为止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 that                              (</w:t>
      </w:r>
      <w:r>
        <w:rPr>
          <w:rFonts w:hint="eastAsia" w:ascii="Times New Roman" w:eastAsia="楷体_GB2312" w:cs="Times New Roman"/>
          <w:color w:val="auto"/>
          <w:rPrChange w:id="152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表示目的）为了，以便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some day</w:t>
      </w:r>
      <w:r>
        <w:rPr>
          <w:rFonts w:ascii="Times New Roman" w:eastAsia="楷体_GB2312" w:cs="Times New Roman"/>
          <w:color w:val="auto"/>
          <w:rPrChange w:id="152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将来有一天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sooner or later</w:t>
      </w:r>
      <w:r>
        <w:rPr>
          <w:rFonts w:ascii="Times New Roman" w:eastAsia="楷体_GB2312" w:cs="Times New Roman"/>
          <w:color w:val="auto"/>
          <w:rPrChange w:id="152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迟早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6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stay up</w:t>
      </w:r>
      <w:r>
        <w:rPr>
          <w:rFonts w:ascii="Times New Roman" w:eastAsia="楷体_GB2312" w:cs="Times New Roman"/>
          <w:color w:val="auto"/>
          <w:rPrChange w:id="152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6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熬夜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6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stop…from</w:t>
      </w:r>
      <w:r>
        <w:rPr>
          <w:rFonts w:ascii="Times New Roman" w:eastAsia="楷体_GB2312" w:cs="Times New Roman"/>
          <w:color w:val="auto"/>
          <w:rPrChange w:id="152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阻止</w:t>
      </w:r>
      <w:r>
        <w:rPr>
          <w:rFonts w:ascii="Times New Roman" w:eastAsia="楷体_GB2312" w:cs="Times New Roman"/>
          <w:color w:val="auto"/>
          <w:rPrChange w:id="152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2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7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such as</w:t>
      </w:r>
      <w:r>
        <w:rPr>
          <w:rFonts w:ascii="Times New Roman" w:eastAsia="楷体_GB2312" w:cs="Times New Roman"/>
          <w:color w:val="auto"/>
          <w:rPrChange w:id="152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7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例如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7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276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set out                              </w:t>
      </w:r>
      <w:r>
        <w:rPr>
          <w:rFonts w:hint="eastAsia" w:ascii="Times New Roman" w:eastAsia="楷体_GB2312" w:cs="Times New Roman"/>
          <w:color w:val="auto"/>
          <w:rPrChange w:id="15277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动身，出发，着手做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78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279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shopping mall                        </w:t>
      </w:r>
      <w:r>
        <w:rPr>
          <w:rFonts w:hint="eastAsia" w:ascii="Times New Roman" w:eastAsia="楷体_GB2312" w:cs="Times New Roman"/>
          <w:color w:val="auto"/>
          <w:rPrChange w:id="15280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大商场，大型购物中心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81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282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stand for                             </w:t>
      </w:r>
      <w:r>
        <w:rPr>
          <w:rFonts w:hint="eastAsia" w:ascii="Times New Roman" w:eastAsia="楷体_GB2312" w:cs="Times New Roman"/>
          <w:color w:val="auto"/>
          <w:rPrChange w:id="15283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代表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84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</w:pPr>
      <w:r>
        <w:rPr>
          <w:rFonts w:ascii="Times New Roman" w:eastAsia="楷体_GB2312" w:cs="Times New Roman"/>
          <w:color w:val="auto"/>
          <w:rPrChange w:id="15285" w:author="lenovo" w:date="2015-09-26T16:45:00Z">
            <w:rPr>
              <w:rFonts w:ascii="Times New Roman" w:eastAsia="楷体_GB2312" w:cs="Times New Roman"/>
              <w:color w:val="FF0000"/>
            </w:rPr>
          </w:rPrChange>
        </w:rPr>
        <w:t xml:space="preserve">surf the Internet                       </w:t>
      </w:r>
      <w:r>
        <w:rPr>
          <w:rFonts w:hint="eastAsia" w:ascii="Times New Roman" w:eastAsia="楷体_GB2312" w:cs="Times New Roman"/>
          <w:color w:val="auto"/>
          <w:rPrChange w:id="15286" w:author="lenovo" w:date="2015-09-26T16:45:00Z">
            <w:rPr>
              <w:rFonts w:hint="eastAsia" w:ascii="Times New Roman" w:eastAsia="楷体_GB2312" w:cs="Times New Roman"/>
              <w:color w:val="FF0000"/>
            </w:rPr>
          </w:rPrChange>
        </w:rPr>
        <w:t>上网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8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a look</w:t>
      </w:r>
      <w:r>
        <w:rPr>
          <w:rFonts w:ascii="Times New Roman" w:eastAsia="楷体_GB2312" w:cs="Times New Roman"/>
          <w:color w:val="auto"/>
          <w:rPrChange w:id="152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9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看一看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9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a message for sb</w:t>
      </w:r>
      <w:r>
        <w:rPr>
          <w:rFonts w:hint="eastAsia" w:ascii="Times New Roman" w:eastAsia="楷体_GB2312" w:cs="Times New Roman"/>
          <w:color w:val="auto"/>
          <w:rPrChange w:id="1529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．</w:t>
      </w:r>
      <w:r>
        <w:rPr>
          <w:rFonts w:ascii="Times New Roman" w:eastAsia="楷体_GB2312" w:cs="Times New Roman"/>
          <w:color w:val="auto"/>
          <w:rPrChange w:id="1529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9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给某人捎个口信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2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2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take an underground </w:t>
      </w:r>
      <w:r>
        <w:rPr>
          <w:rFonts w:ascii="Times New Roman" w:eastAsia="楷体_GB2312" w:cs="Times New Roman"/>
          <w:color w:val="auto"/>
          <w:rPrChange w:id="1529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29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乘地铁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0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away</w:t>
      </w:r>
      <w:r>
        <w:rPr>
          <w:rFonts w:ascii="Times New Roman" w:eastAsia="楷体_GB2312" w:cs="Times New Roman"/>
          <w:color w:val="auto"/>
          <w:rPrChange w:id="153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0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拿走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0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care of</w:t>
      </w:r>
      <w:r>
        <w:rPr>
          <w:rFonts w:ascii="Times New Roman" w:eastAsia="楷体_GB2312" w:cs="Times New Roman"/>
          <w:color w:val="auto"/>
          <w:rPrChange w:id="153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0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照料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0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charge of</w:t>
      </w:r>
      <w:r>
        <w:rPr>
          <w:rFonts w:ascii="Times New Roman" w:eastAsia="楷体_GB2312" w:cs="Times New Roman"/>
          <w:color w:val="auto"/>
          <w:rPrChange w:id="1531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1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负责，管理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hold of</w:t>
      </w:r>
      <w:r>
        <w:rPr>
          <w:rFonts w:ascii="Times New Roman" w:eastAsia="楷体_GB2312" w:cs="Times New Roman"/>
          <w:color w:val="auto"/>
          <w:rPrChange w:id="1531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1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抓住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notes</w:t>
      </w:r>
      <w:r>
        <w:rPr>
          <w:rFonts w:ascii="Times New Roman" w:eastAsia="楷体_GB2312" w:cs="Times New Roman"/>
          <w:color w:val="auto"/>
          <w:rPrChange w:id="1531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1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记笔记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off</w:t>
      </w:r>
      <w:r>
        <w:rPr>
          <w:rFonts w:ascii="Times New Roman" w:eastAsia="楷体_GB2312" w:cs="Times New Roman"/>
          <w:color w:val="auto"/>
          <w:rPrChange w:id="1532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2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脱掉（衣物等）；起飞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one’s advice</w:t>
      </w:r>
      <w:r>
        <w:rPr>
          <w:rFonts w:ascii="Times New Roman" w:eastAsia="楷体_GB2312" w:cs="Times New Roman"/>
          <w:color w:val="auto"/>
          <w:rPrChange w:id="1532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2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听从某人劝告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out</w:t>
      </w:r>
      <w:r>
        <w:rPr>
          <w:rFonts w:ascii="Times New Roman" w:eastAsia="楷体_GB2312" w:cs="Times New Roman"/>
          <w:color w:val="auto"/>
          <w:rPrChange w:id="1533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3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取出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3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part in</w:t>
      </w:r>
      <w:r>
        <w:rPr>
          <w:rFonts w:ascii="Times New Roman" w:eastAsia="楷体_GB2312" w:cs="Times New Roman"/>
          <w:color w:val="auto"/>
          <w:rPrChange w:id="153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参加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3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place</w:t>
      </w:r>
      <w:r>
        <w:rPr>
          <w:rFonts w:ascii="Times New Roman" w:eastAsia="楷体_GB2312" w:cs="Times New Roman"/>
          <w:color w:val="auto"/>
          <w:rPrChange w:id="153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3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发生；举行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4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take the place of                      </w:t>
      </w:r>
      <w:r>
        <w:rPr>
          <w:rFonts w:hint="eastAsia" w:ascii="Times New Roman" w:eastAsia="楷体_GB2312" w:cs="Times New Roman"/>
          <w:color w:val="auto"/>
          <w:rPrChange w:id="1534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取代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take up</w:t>
      </w:r>
      <w:r>
        <w:rPr>
          <w:rFonts w:ascii="Times New Roman" w:eastAsia="楷体_GB2312" w:cs="Times New Roman"/>
          <w:color w:val="auto"/>
          <w:rPrChange w:id="1534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4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开始从事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4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talk about</w:t>
      </w:r>
      <w:r>
        <w:rPr>
          <w:rFonts w:ascii="Times New Roman" w:eastAsia="楷体_GB2312" w:cs="Times New Roman"/>
          <w:color w:val="auto"/>
          <w:rPrChange w:id="153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5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谈到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5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talk to / with sb</w:t>
      </w:r>
      <w:r>
        <w:rPr>
          <w:rFonts w:ascii="Times New Roman" w:eastAsia="楷体_GB2312" w:cs="Times New Roman"/>
          <w:color w:val="auto"/>
          <w:rPrChange w:id="153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5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与某人谈话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5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tell…from</w:t>
      </w:r>
      <w:r>
        <w:rPr>
          <w:rFonts w:ascii="Times New Roman" w:eastAsia="楷体_GB2312" w:cs="Times New Roman"/>
          <w:color w:val="auto"/>
          <w:rPrChange w:id="153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5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区别；分辨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6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tell a lie</w:t>
      </w:r>
      <w:r>
        <w:rPr>
          <w:rFonts w:ascii="Times New Roman" w:eastAsia="楷体_GB2312" w:cs="Times New Roman"/>
          <w:color w:val="auto"/>
          <w:rPrChange w:id="153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说谎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the same…as</w:t>
      </w:r>
      <w:r>
        <w:rPr>
          <w:rFonts w:ascii="Times New Roman" w:eastAsia="楷体_GB2312" w:cs="Times New Roman"/>
          <w:color w:val="auto"/>
          <w:rPrChange w:id="153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与</w:t>
      </w:r>
      <w:r>
        <w:rPr>
          <w:rFonts w:ascii="Times New Roman" w:eastAsia="楷体_GB2312" w:cs="Times New Roman"/>
          <w:color w:val="auto"/>
          <w:rPrChange w:id="153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36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同样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7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the week after next</w:t>
      </w:r>
      <w:r>
        <w:rPr>
          <w:rFonts w:ascii="Times New Roman" w:eastAsia="楷体_GB2312" w:cs="Times New Roman"/>
          <w:color w:val="auto"/>
          <w:rPrChange w:id="153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下下周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think about</w:t>
      </w:r>
      <w:r>
        <w:rPr>
          <w:rFonts w:ascii="Times New Roman" w:eastAsia="楷体_GB2312" w:cs="Times New Roman"/>
          <w:color w:val="auto"/>
          <w:rPrChange w:id="1537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7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考虑（做某事的可行性）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7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think of</w:t>
      </w:r>
      <w:r>
        <w:rPr>
          <w:rFonts w:ascii="Times New Roman" w:eastAsia="楷体_GB2312" w:cs="Times New Roman"/>
          <w:color w:val="auto"/>
          <w:rPrChange w:id="1537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8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想起；想到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think over</w:t>
      </w:r>
      <w:r>
        <w:rPr>
          <w:rFonts w:ascii="Times New Roman" w:eastAsia="楷体_GB2312" w:cs="Times New Roman"/>
          <w:color w:val="auto"/>
          <w:rPrChange w:id="1538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8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仔细考虑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8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8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throw away</w:t>
      </w:r>
      <w:r>
        <w:rPr>
          <w:rFonts w:ascii="Times New Roman" w:eastAsia="楷体_GB2312" w:cs="Times New Roman"/>
          <w:color w:val="auto"/>
          <w:rPrChange w:id="1538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8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扔掉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8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9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 one’s joy / surprise</w:t>
      </w:r>
      <w:r>
        <w:rPr>
          <w:rFonts w:ascii="Times New Roman" w:eastAsia="楷体_GB2312" w:cs="Times New Roman"/>
          <w:color w:val="auto"/>
          <w:rPrChange w:id="1539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9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使某人高兴</w:t>
      </w:r>
      <w:r>
        <w:rPr>
          <w:rFonts w:ascii="Times New Roman" w:eastAsia="楷体_GB2312" w:cs="Times New Roman"/>
          <w:color w:val="auto"/>
          <w:rPrChange w:id="1539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/</w:t>
      </w:r>
      <w:r>
        <w:rPr>
          <w:rFonts w:hint="eastAsia" w:ascii="Times New Roman" w:eastAsia="楷体_GB2312" w:cs="Times New Roman"/>
          <w:color w:val="auto"/>
          <w:rPrChange w:id="1539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惊奇的是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39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39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too…to</w:t>
      </w:r>
      <w:r>
        <w:rPr>
          <w:rFonts w:ascii="Times New Roman" w:eastAsia="楷体_GB2312" w:cs="Times New Roman"/>
          <w:color w:val="auto"/>
          <w:rPrChange w:id="1539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39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太</w:t>
      </w:r>
      <w:r>
        <w:rPr>
          <w:rFonts w:ascii="Times New Roman" w:eastAsia="楷体_GB2312" w:cs="Times New Roman"/>
          <w:color w:val="auto"/>
          <w:rPrChange w:id="1539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40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以至不能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0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0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try on</w:t>
      </w:r>
      <w:r>
        <w:rPr>
          <w:rFonts w:ascii="Times New Roman" w:eastAsia="楷体_GB2312" w:cs="Times New Roman"/>
          <w:color w:val="auto"/>
          <w:rPrChange w:id="1540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0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试穿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0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0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turn down/ up  </w:t>
      </w:r>
      <w:r>
        <w:rPr>
          <w:rFonts w:ascii="Times New Roman" w:eastAsia="楷体_GB2312" w:cs="Times New Roman"/>
          <w:color w:val="auto"/>
          <w:rPrChange w:id="1540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0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（把音量）调低</w:t>
      </w:r>
      <w:r>
        <w:rPr>
          <w:rFonts w:ascii="Times New Roman" w:eastAsia="楷体_GB2312" w:cs="Times New Roman"/>
          <w:color w:val="auto"/>
          <w:rPrChange w:id="1540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/</w:t>
      </w:r>
      <w:r>
        <w:rPr>
          <w:rFonts w:hint="eastAsia" w:ascii="Times New Roman" w:eastAsia="楷体_GB2312" w:cs="Times New Roman"/>
          <w:color w:val="auto"/>
          <w:rPrChange w:id="1541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高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1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1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 into</w:t>
      </w:r>
      <w:r>
        <w:rPr>
          <w:rFonts w:ascii="Times New Roman" w:eastAsia="楷体_GB2312" w:cs="Times New Roman"/>
          <w:color w:val="auto"/>
          <w:rPrChange w:id="1541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14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变成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1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1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 off</w:t>
      </w:r>
      <w:r>
        <w:rPr>
          <w:rFonts w:ascii="Times New Roman" w:eastAsia="楷体_GB2312" w:cs="Times New Roman"/>
          <w:color w:val="auto"/>
          <w:rPrChange w:id="1541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1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关掉（电灯，电视，收音机等）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1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2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 on</w:t>
      </w:r>
      <w:r>
        <w:rPr>
          <w:rFonts w:ascii="Times New Roman" w:eastAsia="楷体_GB2312" w:cs="Times New Roman"/>
          <w:color w:val="auto"/>
          <w:rPrChange w:id="1542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2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开，旋开（电灯，电视，收音机等）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2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2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 out</w:t>
      </w:r>
      <w:r>
        <w:rPr>
          <w:rFonts w:ascii="Times New Roman" w:eastAsia="楷体_GB2312" w:cs="Times New Roman"/>
          <w:color w:val="auto"/>
          <w:rPrChange w:id="1542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2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结果是，证明是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2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2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turn over</w:t>
      </w:r>
      <w:r>
        <w:rPr>
          <w:rFonts w:ascii="Times New Roman" w:eastAsia="楷体_GB2312" w:cs="Times New Roman"/>
          <w:color w:val="auto"/>
          <w:rPrChange w:id="1542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3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翻（车）；翻（页）；翻身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3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3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used to </w:t>
      </w:r>
      <w:r>
        <w:rPr>
          <w:rFonts w:hint="eastAsia" w:ascii="Times New Roman" w:eastAsia="楷体_GB2312" w:cs="Times New Roman"/>
          <w:color w:val="auto"/>
          <w:rPrChange w:id="1543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543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do</w:t>
      </w:r>
      <w:r>
        <w:rPr>
          <w:rFonts w:hint="eastAsia" w:ascii="Times New Roman" w:eastAsia="楷体_GB2312" w:cs="Times New Roman"/>
          <w:color w:val="auto"/>
          <w:rPrChange w:id="1543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543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3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过去常常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3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3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wait for</w:t>
      </w:r>
      <w:r>
        <w:rPr>
          <w:rFonts w:ascii="Times New Roman" w:eastAsia="楷体_GB2312" w:cs="Times New Roman"/>
          <w:color w:val="auto"/>
          <w:rPrChange w:id="1544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41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等候；等待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4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4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wake up</w:t>
      </w:r>
      <w:r>
        <w:rPr>
          <w:rFonts w:ascii="Times New Roman" w:eastAsia="楷体_GB2312" w:cs="Times New Roman"/>
          <w:color w:val="auto"/>
          <w:rPrChange w:id="1544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4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醒来；叫醒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4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4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 xml:space="preserve">what’s more                         </w:t>
      </w:r>
      <w:r>
        <w:rPr>
          <w:rFonts w:hint="eastAsia" w:ascii="Times New Roman" w:eastAsia="楷体_GB2312" w:cs="Times New Roman"/>
          <w:color w:val="auto"/>
          <w:rPrChange w:id="15448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而且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4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5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with great care</w:t>
      </w:r>
      <w:r>
        <w:rPr>
          <w:rFonts w:ascii="Times New Roman" w:eastAsia="楷体_GB2312" w:cs="Times New Roman"/>
          <w:color w:val="auto"/>
          <w:rPrChange w:id="1545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5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非常小心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5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5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with pleasure</w:t>
      </w:r>
      <w:r>
        <w:rPr>
          <w:rFonts w:ascii="Times New Roman" w:eastAsia="楷体_GB2312" w:cs="Times New Roman"/>
          <w:color w:val="auto"/>
          <w:rPrChange w:id="1545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5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愉快地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5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5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with the help of</w:t>
      </w:r>
      <w:r>
        <w:rPr>
          <w:rFonts w:ascii="Times New Roman" w:eastAsia="楷体_GB2312" w:cs="Times New Roman"/>
          <w:color w:val="auto"/>
          <w:rPrChange w:id="1545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6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在</w:t>
      </w:r>
      <w:r>
        <w:rPr>
          <w:rFonts w:ascii="Times New Roman" w:eastAsia="楷体_GB2312" w:cs="Times New Roman"/>
          <w:color w:val="auto"/>
          <w:rPrChange w:id="1546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46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的帮助下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6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6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work out</w:t>
      </w:r>
      <w:r>
        <w:rPr>
          <w:rFonts w:ascii="Times New Roman" w:eastAsia="楷体_GB2312" w:cs="Times New Roman"/>
          <w:color w:val="auto"/>
          <w:rPrChange w:id="15465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66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做出；算出；制定出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67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6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worry about</w:t>
      </w:r>
      <w:r>
        <w:rPr>
          <w:rFonts w:ascii="Times New Roman" w:eastAsia="楷体_GB2312" w:cs="Times New Roman"/>
          <w:color w:val="auto"/>
          <w:rPrChange w:id="15469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70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为</w:t>
      </w:r>
      <w:r>
        <w:rPr>
          <w:rFonts w:ascii="Times New Roman" w:eastAsia="楷体_GB2312" w:cs="Times New Roman"/>
          <w:color w:val="auto"/>
          <w:rPrChange w:id="1547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……</w:t>
      </w:r>
      <w:r>
        <w:rPr>
          <w:rFonts w:hint="eastAsia" w:ascii="Times New Roman" w:eastAsia="楷体_GB2312" w:cs="Times New Roman"/>
          <w:color w:val="auto"/>
          <w:rPrChange w:id="15472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而担心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73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74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would like / love</w:t>
      </w:r>
      <w:r>
        <w:rPr>
          <w:rFonts w:hint="eastAsia" w:ascii="Times New Roman" w:eastAsia="楷体_GB2312" w:cs="Times New Roman"/>
          <w:color w:val="auto"/>
          <w:rPrChange w:id="15475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（</w:t>
      </w:r>
      <w:r>
        <w:rPr>
          <w:rFonts w:ascii="Times New Roman" w:eastAsia="楷体_GB2312" w:cs="Times New Roman"/>
          <w:color w:val="auto"/>
          <w:rPrChange w:id="15476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to</w:t>
      </w:r>
      <w:r>
        <w:rPr>
          <w:rFonts w:hint="eastAsia" w:ascii="Times New Roman" w:eastAsia="楷体_GB2312" w:cs="Times New Roman"/>
          <w:color w:val="auto"/>
          <w:rPrChange w:id="15477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）</w:t>
      </w:r>
      <w:r>
        <w:rPr>
          <w:rFonts w:ascii="Times New Roman" w:eastAsia="楷体_GB2312" w:cs="Times New Roman"/>
          <w:color w:val="auto"/>
          <w:rPrChange w:id="15478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79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想要（表示喜欢，愿意）很想；很愿意</w:t>
      </w:r>
    </w:p>
    <w:p>
      <w:pPr>
        <w:pStyle w:val="4"/>
        <w:numPr>
          <w:ilvl w:val="0"/>
          <w:numId w:val="50"/>
        </w:numPr>
        <w:tabs>
          <w:tab w:val="left" w:pos="4140"/>
        </w:tabs>
        <w:spacing w:line="240" w:lineRule="exact"/>
        <w:rPr>
          <w:rFonts w:ascii="Times New Roman" w:eastAsia="楷体_GB2312" w:cs="Times New Roman"/>
          <w:color w:val="auto"/>
          <w:rPrChange w:id="15480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</w:pPr>
      <w:r>
        <w:rPr>
          <w:rFonts w:ascii="Times New Roman" w:eastAsia="楷体_GB2312" w:cs="Times New Roman"/>
          <w:color w:val="auto"/>
          <w:rPrChange w:id="15481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>would rather</w:t>
      </w:r>
      <w:r>
        <w:rPr>
          <w:rFonts w:ascii="Times New Roman" w:eastAsia="楷体_GB2312" w:cs="Times New Roman"/>
          <w:color w:val="auto"/>
          <w:rPrChange w:id="15482" w:author="lenovo" w:date="2015-09-26T16:45:00Z">
            <w:rPr>
              <w:rFonts w:ascii="Times New Roman" w:eastAsia="楷体_GB2312" w:cs="Times New Roman"/>
              <w:color w:val="0000FF"/>
            </w:rPr>
          </w:rPrChange>
        </w:rPr>
        <w:tab/>
      </w:r>
      <w:r>
        <w:rPr>
          <w:rFonts w:hint="eastAsia" w:ascii="Times New Roman" w:eastAsia="楷体_GB2312" w:cs="Times New Roman"/>
          <w:color w:val="auto"/>
          <w:rPrChange w:id="15483" w:author="lenovo" w:date="2015-09-26T16:45:00Z">
            <w:rPr>
              <w:rFonts w:hint="eastAsia" w:ascii="Times New Roman" w:eastAsia="楷体_GB2312" w:cs="Times New Roman"/>
              <w:color w:val="0000FF"/>
            </w:rPr>
          </w:rPrChange>
        </w:rPr>
        <w:t>宁愿，宁可</w:t>
      </w: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  <w:color w:val="FF0000"/>
        </w:rPr>
      </w:pP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  <w:color w:val="FF0000"/>
        </w:rPr>
      </w:pP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  <w:color w:val="FF0000"/>
        </w:rPr>
      </w:pP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  <w:color w:val="FF0000"/>
        </w:rPr>
      </w:pPr>
    </w:p>
    <w:p>
      <w:pPr>
        <w:pStyle w:val="4"/>
        <w:tabs>
          <w:tab w:val="left" w:pos="4140"/>
        </w:tabs>
        <w:spacing w:line="240" w:lineRule="exact"/>
        <w:rPr>
          <w:rFonts w:ascii="Times New Roman" w:eastAsia="楷体_GB2312" w:cs="Times New Roman"/>
          <w:b/>
          <w:color w:val="FF0000"/>
        </w:rPr>
      </w:pPr>
      <w:r>
        <w:rPr>
          <w:rFonts w:hint="eastAsia" w:ascii="Times New Roman" w:eastAsia="楷体_GB2312" w:cs="Times New Roman"/>
          <w:b/>
          <w:color w:val="FF0000"/>
        </w:rPr>
        <w:t>总词汇量 2054</w:t>
      </w:r>
    </w:p>
    <w:sectPr>
      <w:headerReference r:id="rId4" w:type="default"/>
      <w:footerReference r:id="rId5" w:type="default"/>
      <w:footerReference r:id="rId6" w:type="even"/>
      <w:pgSz w:w="10319" w:h="14572"/>
      <w:pgMar w:top="1440" w:right="1021" w:bottom="1440" w:left="102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Quad Arrow 2" o:spid="_x0000_s1025" type="#_x0000_t202" style="position:absolute;left:0;margin-top:0pt;height:10.35pt;width:8.95pt;mso-position-horizontal:center;mso-position-horizontal-relative:margin;mso-wrap-distance-bottom:0pt;mso-wrap-distance-left:0pt;mso-wrap-distance-right:0pt;mso-wrap-distance-top:0pt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6"/>
                  <w:rPr>
                    <w:rStyle w:val="9"/>
                  </w:rPr>
                </w:pPr>
                <w:r>
                  <w:fldChar w:fldCharType="begin"/>
                </w:r>
                <w:r>
                  <w:rPr>
                    <w:rStyle w:val="9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9"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Quad Arrow 1" o:spid="_x0000_s1026" type="#_x0000_t202" style="position:absolute;left:0;margin-top:0pt;height:10.35pt;width:2.2pt;mso-position-horizontal:center;mso-position-horizontal-relative:margin;mso-wrap-distance-bottom:0pt;mso-wrap-distance-left:0pt;mso-wrap-distance-right:0pt;mso-wrap-distance-top:0pt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6"/>
                  <w:rPr>
                    <w:rStyle w:val="9"/>
                  </w:rPr>
                </w:pPr>
                <w:r>
                  <w:fldChar w:fldCharType="begin"/>
                </w:r>
                <w:r>
                  <w:rPr>
                    <w:rStyle w:val="9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9"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rPr>
        <w:sz w:val="21"/>
        <w:szCs w:val="21"/>
      </w:rPr>
    </w:pPr>
    <w:r>
      <w:rPr>
        <w:rFonts w:hint="eastAsia" w:eastAsia="楷体_GB2312"/>
        <w:sz w:val="21"/>
        <w:szCs w:val="21"/>
      </w:rPr>
      <w:t>2015年中考</w:t>
    </w:r>
    <w:r>
      <w:rPr>
        <w:rFonts w:eastAsia="楷体_GB2312"/>
        <w:sz w:val="21"/>
        <w:szCs w:val="21"/>
      </w:rPr>
      <w:t>英语</w:t>
    </w:r>
    <w:del w:id="0" w:author="lenovo" w:date="2015-09-26T16:48:00Z">
      <w:r>
        <w:rPr>
          <w:rFonts w:hint="eastAsia" w:eastAsia="楷体_GB2312"/>
          <w:sz w:val="21"/>
          <w:szCs w:val="21"/>
        </w:rPr>
        <w:delText>考纲单词</w:delText>
      </w:r>
    </w:del>
    <w:ins w:id="1" w:author="lenovo" w:date="2015-09-26T16:48:00Z">
      <w:r>
        <w:rPr>
          <w:rFonts w:hint="eastAsia" w:eastAsia="楷体_GB2312"/>
          <w:sz w:val="21"/>
          <w:szCs w:val="21"/>
        </w:rPr>
        <w:t>考试手册 英语词汇表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">
    <w:nsid w:val="00000012"/>
    <w:multiLevelType w:val="multilevel"/>
    <w:tmpl w:val="00000012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16">
    <w:nsid w:val="00000010"/>
    <w:multiLevelType w:val="multilevel"/>
    <w:tmpl w:val="00000010"/>
    <w:lvl w:ilvl="0" w:tentative="1">
      <w:start w:val="14"/>
      <w:numFmt w:val="lowerLetter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3">
    <w:nsid w:val="00000017"/>
    <w:multiLevelType w:val="multilevel"/>
    <w:tmpl w:val="00000017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2">
    <w:nsid w:val="00000016"/>
    <w:multiLevelType w:val="multilevel"/>
    <w:tmpl w:val="00000016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0">
    <w:nsid w:val="00000014"/>
    <w:multiLevelType w:val="multilevel"/>
    <w:tmpl w:val="00000014"/>
    <w:lvl w:ilvl="0" w:tentative="1">
      <w:start w:val="14"/>
      <w:numFmt w:val="lowerLetter"/>
      <w:lvlText w:val="%1."/>
      <w:lvlJc w:val="left"/>
      <w:pPr>
        <w:tabs>
          <w:tab w:val="left" w:pos="4140"/>
        </w:tabs>
        <w:ind w:left="4140" w:hanging="1980"/>
      </w:p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14">
    <w:nsid w:val="0000000E"/>
    <w:multiLevelType w:val="multilevel"/>
    <w:tmpl w:val="0000000E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13">
    <w:nsid w:val="0000000D"/>
    <w:multiLevelType w:val="multilevel"/>
    <w:tmpl w:val="0000000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6"/>
    <w:multiLevelType w:val="multilevel"/>
    <w:tmpl w:val="00000006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">
    <w:nsid w:val="00000004"/>
    <w:multiLevelType w:val="multilevel"/>
    <w:tmpl w:val="00000004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4"/>
      <w:numFmt w:val="lowerLetter"/>
      <w:lvlText w:val="%2．"/>
      <w:lvlJc w:val="left"/>
      <w:pPr>
        <w:tabs>
          <w:tab w:val="left" w:pos="2400"/>
        </w:tabs>
        <w:ind w:left="240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2"/>
    <w:multiLevelType w:val="multilevel"/>
    <w:tmpl w:val="00000002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12">
    <w:nsid w:val="0000000C"/>
    <w:multiLevelType w:val="multilevel"/>
    <w:tmpl w:val="0000000C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10">
    <w:nsid w:val="0000000A"/>
    <w:multiLevelType w:val="multilevel"/>
    <w:tmpl w:val="0000000A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8">
    <w:nsid w:val="00000008"/>
    <w:multiLevelType w:val="multilevel"/>
    <w:tmpl w:val="00000008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7">
    <w:nsid w:val="00000007"/>
    <w:multiLevelType w:val="multilevel"/>
    <w:tmpl w:val="00000007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4">
    <w:nsid w:val="00000018"/>
    <w:multiLevelType w:val="multilevel"/>
    <w:tmpl w:val="00000018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6">
    <w:nsid w:val="0000001A"/>
    <w:multiLevelType w:val="multilevel"/>
    <w:tmpl w:val="0000001A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7">
    <w:nsid w:val="0000001B"/>
    <w:multiLevelType w:val="multilevel"/>
    <w:tmpl w:val="0000001B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28">
    <w:nsid w:val="0000001C"/>
    <w:multiLevelType w:val="multilevel"/>
    <w:tmpl w:val="0000001C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33">
    <w:nsid w:val="00000021"/>
    <w:multiLevelType w:val="multilevel"/>
    <w:tmpl w:val="00000021"/>
    <w:lvl w:ilvl="0" w:tentative="1">
      <w:start w:val="14"/>
      <w:numFmt w:val="lowerLetter"/>
      <w:lvlText w:val="%1."/>
      <w:lvlJc w:val="left"/>
      <w:pPr>
        <w:tabs>
          <w:tab w:val="left" w:pos="4148"/>
        </w:tabs>
        <w:ind w:left="4148" w:hanging="1943"/>
      </w:pPr>
    </w:lvl>
    <w:lvl w:ilvl="1" w:tentative="1">
      <w:start w:val="1"/>
      <w:numFmt w:val="lowerLetter"/>
      <w:lvlText w:val="%2)"/>
      <w:lvlJc w:val="left"/>
      <w:pPr>
        <w:tabs>
          <w:tab w:val="left" w:pos="3045"/>
        </w:tabs>
        <w:ind w:left="3045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65"/>
        </w:tabs>
        <w:ind w:left="3465" w:hanging="420"/>
      </w:pPr>
    </w:lvl>
    <w:lvl w:ilvl="3" w:tentative="1">
      <w:start w:val="1"/>
      <w:numFmt w:val="decimal"/>
      <w:lvlText w:val="%4."/>
      <w:lvlJc w:val="left"/>
      <w:pPr>
        <w:tabs>
          <w:tab w:val="left" w:pos="3885"/>
        </w:tabs>
        <w:ind w:left="388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305"/>
        </w:tabs>
        <w:ind w:left="430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725"/>
        </w:tabs>
        <w:ind w:left="4725" w:hanging="420"/>
      </w:pPr>
    </w:lvl>
    <w:lvl w:ilvl="6" w:tentative="1">
      <w:start w:val="1"/>
      <w:numFmt w:val="decimal"/>
      <w:lvlText w:val="%7."/>
      <w:lvlJc w:val="left"/>
      <w:pPr>
        <w:tabs>
          <w:tab w:val="left" w:pos="5145"/>
        </w:tabs>
        <w:ind w:left="514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65"/>
        </w:tabs>
        <w:ind w:left="556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85"/>
        </w:tabs>
        <w:ind w:left="5985" w:hanging="420"/>
      </w:pPr>
    </w:lvl>
  </w:abstractNum>
  <w:abstractNum w:abstractNumId="34">
    <w:nsid w:val="00000022"/>
    <w:multiLevelType w:val="multilevel"/>
    <w:tmpl w:val="00000022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35">
    <w:nsid w:val="00000023"/>
    <w:multiLevelType w:val="multilevel"/>
    <w:tmpl w:val="00000023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37">
    <w:nsid w:val="00000025"/>
    <w:multiLevelType w:val="multilevel"/>
    <w:tmpl w:val="00000025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38">
    <w:nsid w:val="00000026"/>
    <w:multiLevelType w:val="multilevel"/>
    <w:tmpl w:val="00000026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0">
    <w:nsid w:val="00000028"/>
    <w:multiLevelType w:val="multilevel"/>
    <w:tmpl w:val="00000028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1">
    <w:nsid w:val="00000029"/>
    <w:multiLevelType w:val="multilevel"/>
    <w:tmpl w:val="00000029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2">
    <w:nsid w:val="0000002A"/>
    <w:multiLevelType w:val="multilevel"/>
    <w:tmpl w:val="0000002A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3">
    <w:nsid w:val="0000002B"/>
    <w:multiLevelType w:val="multilevel"/>
    <w:tmpl w:val="0000002B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5">
    <w:nsid w:val="0000002D"/>
    <w:multiLevelType w:val="multilevel"/>
    <w:tmpl w:val="0000002D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6">
    <w:nsid w:val="0000002E"/>
    <w:multiLevelType w:val="multilevel"/>
    <w:tmpl w:val="0000002E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7">
    <w:nsid w:val="0000002F"/>
    <w:multiLevelType w:val="multilevel"/>
    <w:tmpl w:val="0000002F"/>
    <w:lvl w:ilvl="0" w:tentative="1">
      <w:start w:val="22"/>
      <w:numFmt w:val="lowerLetter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48">
    <w:nsid w:val="00000030"/>
    <w:multiLevelType w:val="multilevel"/>
    <w:tmpl w:val="00000030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0">
    <w:nsid w:val="00000032"/>
    <w:multiLevelType w:val="multilevel"/>
    <w:tmpl w:val="00000032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1">
    <w:nsid w:val="00000033"/>
    <w:multiLevelType w:val="multilevel"/>
    <w:tmpl w:val="00000033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2">
    <w:nsid w:val="00000034"/>
    <w:multiLevelType w:val="multilevel"/>
    <w:tmpl w:val="00000034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3">
    <w:nsid w:val="00000035"/>
    <w:multiLevelType w:val="multilevel"/>
    <w:tmpl w:val="00000035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5">
    <w:nsid w:val="00000037"/>
    <w:multiLevelType w:val="multilevel"/>
    <w:tmpl w:val="00000037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6">
    <w:nsid w:val="00000038"/>
    <w:multiLevelType w:val="multilevel"/>
    <w:tmpl w:val="00000038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7">
    <w:nsid w:val="00000039"/>
    <w:multiLevelType w:val="multilevel"/>
    <w:tmpl w:val="00000039"/>
    <w:lvl w:ilvl="0" w:tentative="1">
      <w:start w:val="14"/>
      <w:numFmt w:val="lowerLetter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58">
    <w:nsid w:val="0000003A"/>
    <w:multiLevelType w:val="multilevel"/>
    <w:tmpl w:val="0000003A"/>
    <w:lvl w:ilvl="0" w:tentative="1">
      <w:start w:val="5"/>
      <w:numFmt w:val="lowerRoman"/>
      <w:lvlText w:val="%1."/>
      <w:lvlJc w:val="left"/>
      <w:pPr>
        <w:tabs>
          <w:tab w:val="left" w:pos="4140"/>
        </w:tabs>
        <w:ind w:left="4140" w:hanging="1980"/>
      </w:p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0">
    <w:nsid w:val="0000003C"/>
    <w:multiLevelType w:val="multilevel"/>
    <w:tmpl w:val="0000003C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1">
    <w:nsid w:val="0000003D"/>
    <w:multiLevelType w:val="multilevel"/>
    <w:tmpl w:val="0000003D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2">
    <w:nsid w:val="0000003E"/>
    <w:multiLevelType w:val="multilevel"/>
    <w:tmpl w:val="0000003E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3">
    <w:nsid w:val="0000003F"/>
    <w:multiLevelType w:val="multilevel"/>
    <w:tmpl w:val="0000003F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6">
    <w:nsid w:val="00000042"/>
    <w:multiLevelType w:val="multilevel"/>
    <w:tmpl w:val="00000042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7">
    <w:nsid w:val="00000043"/>
    <w:multiLevelType w:val="multilevel"/>
    <w:tmpl w:val="00000043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68">
    <w:nsid w:val="00000044"/>
    <w:multiLevelType w:val="multilevel"/>
    <w:tmpl w:val="00000044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70">
    <w:nsid w:val="00000046"/>
    <w:multiLevelType w:val="multilevel"/>
    <w:tmpl w:val="00000046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71">
    <w:nsid w:val="00000047"/>
    <w:multiLevelType w:val="multilevel"/>
    <w:tmpl w:val="00000047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3000"/>
        </w:tabs>
        <w:ind w:left="300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abstractNum w:abstractNumId="72">
    <w:nsid w:val="00000048"/>
    <w:multiLevelType w:val="multilevel"/>
    <w:tmpl w:val="00000048"/>
    <w:lvl w:ilvl="0" w:tentative="1">
      <w:start w:val="5"/>
      <w:numFmt w:val="lowerRoman"/>
      <w:lvlText w:val="%1．"/>
      <w:lvlJc w:val="left"/>
      <w:pPr>
        <w:tabs>
          <w:tab w:val="left" w:pos="4140"/>
        </w:tabs>
        <w:ind w:left="4140" w:hanging="1980"/>
      </w:pPr>
      <w:rPr>
        <w:rFonts w:hint="default"/>
      </w:rPr>
    </w:lvl>
    <w:lvl w:ilvl="1" w:tentative="1">
      <w:start w:val="14"/>
      <w:numFmt w:val="lowerLetter"/>
      <w:lvlText w:val="%2．"/>
      <w:lvlJc w:val="left"/>
      <w:pPr>
        <w:tabs>
          <w:tab w:val="left" w:pos="4560"/>
        </w:tabs>
        <w:ind w:left="4560" w:hanging="19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3420"/>
        </w:tabs>
        <w:ind w:left="3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3840"/>
        </w:tabs>
        <w:ind w:left="3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4260"/>
        </w:tabs>
        <w:ind w:left="4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5520"/>
        </w:tabs>
        <w:ind w:left="5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5940"/>
        </w:tabs>
        <w:ind w:left="5940" w:hanging="420"/>
      </w:pPr>
    </w:lvl>
  </w:abstractNum>
  <w:num w:numId="1">
    <w:abstractNumId w:val="3"/>
  </w:num>
  <w:num w:numId="2">
    <w:abstractNumId w:val="47"/>
  </w:num>
  <w:num w:numId="3">
    <w:abstractNumId w:val="16"/>
  </w:num>
  <w:num w:numId="4">
    <w:abstractNumId w:val="61"/>
  </w:num>
  <w:num w:numId="5">
    <w:abstractNumId w:val="57"/>
  </w:num>
  <w:num w:numId="6">
    <w:abstractNumId w:val="67"/>
  </w:num>
  <w:num w:numId="7">
    <w:abstractNumId w:val="48"/>
  </w:num>
  <w:num w:numId="8">
    <w:abstractNumId w:val="27"/>
  </w:num>
  <w:num w:numId="9">
    <w:abstractNumId w:val="6"/>
  </w:num>
  <w:num w:numId="10">
    <w:abstractNumId w:val="56"/>
  </w:num>
  <w:num w:numId="11">
    <w:abstractNumId w:val="51"/>
  </w:num>
  <w:num w:numId="12">
    <w:abstractNumId w:val="10"/>
  </w:num>
  <w:num w:numId="13">
    <w:abstractNumId w:val="52"/>
  </w:num>
  <w:num w:numId="14">
    <w:abstractNumId w:val="66"/>
  </w:num>
  <w:num w:numId="15">
    <w:abstractNumId w:val="28"/>
  </w:num>
  <w:num w:numId="16">
    <w:abstractNumId w:val="35"/>
  </w:num>
  <w:num w:numId="17">
    <w:abstractNumId w:val="7"/>
  </w:num>
  <w:num w:numId="18">
    <w:abstractNumId w:val="68"/>
  </w:num>
  <w:num w:numId="19">
    <w:abstractNumId w:val="43"/>
  </w:num>
  <w:num w:numId="20">
    <w:abstractNumId w:val="23"/>
  </w:num>
  <w:num w:numId="21">
    <w:abstractNumId w:val="40"/>
  </w:num>
  <w:num w:numId="22">
    <w:abstractNumId w:val="8"/>
  </w:num>
  <w:num w:numId="23">
    <w:abstractNumId w:val="24"/>
  </w:num>
  <w:num w:numId="24">
    <w:abstractNumId w:val="4"/>
  </w:num>
  <w:num w:numId="25">
    <w:abstractNumId w:val="26"/>
  </w:num>
  <w:num w:numId="26">
    <w:abstractNumId w:val="12"/>
  </w:num>
  <w:num w:numId="27">
    <w:abstractNumId w:val="38"/>
  </w:num>
  <w:num w:numId="28">
    <w:abstractNumId w:val="14"/>
  </w:num>
  <w:num w:numId="29">
    <w:abstractNumId w:val="2"/>
  </w:num>
  <w:num w:numId="30">
    <w:abstractNumId w:val="55"/>
  </w:num>
  <w:num w:numId="31">
    <w:abstractNumId w:val="45"/>
  </w:num>
  <w:num w:numId="32">
    <w:abstractNumId w:val="50"/>
  </w:num>
  <w:num w:numId="33">
    <w:abstractNumId w:val="58"/>
  </w:num>
  <w:num w:numId="34">
    <w:abstractNumId w:val="20"/>
  </w:num>
  <w:num w:numId="35">
    <w:abstractNumId w:val="41"/>
  </w:num>
  <w:num w:numId="36">
    <w:abstractNumId w:val="42"/>
  </w:num>
  <w:num w:numId="37">
    <w:abstractNumId w:val="37"/>
  </w:num>
  <w:num w:numId="38">
    <w:abstractNumId w:val="22"/>
  </w:num>
  <w:num w:numId="39">
    <w:abstractNumId w:val="72"/>
  </w:num>
  <w:num w:numId="40">
    <w:abstractNumId w:val="46"/>
  </w:num>
  <w:num w:numId="41">
    <w:abstractNumId w:val="70"/>
  </w:num>
  <w:num w:numId="42">
    <w:abstractNumId w:val="53"/>
  </w:num>
  <w:num w:numId="43">
    <w:abstractNumId w:val="71"/>
  </w:num>
  <w:num w:numId="44">
    <w:abstractNumId w:val="63"/>
  </w:num>
  <w:num w:numId="45">
    <w:abstractNumId w:val="33"/>
  </w:num>
  <w:num w:numId="46">
    <w:abstractNumId w:val="62"/>
  </w:num>
  <w:num w:numId="47">
    <w:abstractNumId w:val="34"/>
  </w:num>
  <w:num w:numId="48">
    <w:abstractNumId w:val="60"/>
  </w:num>
  <w:num w:numId="49">
    <w:abstractNumId w:val="18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6A95"/>
    <w:rsid w:val="000B68F1"/>
    <w:rsid w:val="00172A27"/>
    <w:rsid w:val="00195192"/>
    <w:rsid w:val="0021685F"/>
    <w:rsid w:val="0035636A"/>
    <w:rsid w:val="0041298F"/>
    <w:rsid w:val="00420892"/>
    <w:rsid w:val="004D6005"/>
    <w:rsid w:val="00543A8E"/>
    <w:rsid w:val="0055520F"/>
    <w:rsid w:val="00582423"/>
    <w:rsid w:val="00662522"/>
    <w:rsid w:val="006C05FF"/>
    <w:rsid w:val="006D4C40"/>
    <w:rsid w:val="007449B8"/>
    <w:rsid w:val="00757ED8"/>
    <w:rsid w:val="007644A4"/>
    <w:rsid w:val="00782AC6"/>
    <w:rsid w:val="00786495"/>
    <w:rsid w:val="007A1117"/>
    <w:rsid w:val="007F4219"/>
    <w:rsid w:val="00837D8E"/>
    <w:rsid w:val="00855F26"/>
    <w:rsid w:val="008E6D33"/>
    <w:rsid w:val="00955CD7"/>
    <w:rsid w:val="009672F9"/>
    <w:rsid w:val="009C6E08"/>
    <w:rsid w:val="00A13C4A"/>
    <w:rsid w:val="00A51116"/>
    <w:rsid w:val="00A83863"/>
    <w:rsid w:val="00B71C9C"/>
    <w:rsid w:val="00CF0730"/>
    <w:rsid w:val="00D270EE"/>
    <w:rsid w:val="00E0004D"/>
    <w:rsid w:val="00E10EE8"/>
    <w:rsid w:val="00E1322A"/>
    <w:rsid w:val="00EB12CA"/>
    <w:rsid w:val="00F53B14"/>
    <w:rsid w:val="74595F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Plain Text"/>
    <w:basedOn w:val="1"/>
    <w:uiPriority w:val="0"/>
    <w:rPr>
      <w:rFonts w:ascii="宋体" w:cs="Courier New"/>
      <w:szCs w:val="21"/>
    </w:rPr>
  </w:style>
  <w:style w:type="paragraph" w:styleId="5">
    <w:name w:val="Balloon Text"/>
    <w:basedOn w:val="1"/>
    <w:link w:val="15"/>
    <w:unhideWhenUsed/>
    <w:uiPriority w:val="99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  <w:rPr/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character" w:customStyle="1" w:styleId="13">
    <w:name w:val="批注文字 Char"/>
    <w:basedOn w:val="8"/>
    <w:link w:val="3"/>
    <w:semiHidden/>
    <w:uiPriority w:val="99"/>
    <w:rPr>
      <w:kern w:val="2"/>
      <w:sz w:val="21"/>
      <w:szCs w:val="24"/>
    </w:rPr>
  </w:style>
  <w:style w:type="character" w:customStyle="1" w:styleId="14">
    <w:name w:val="批注主题 Char"/>
    <w:basedOn w:val="13"/>
    <w:link w:val="2"/>
    <w:semiHidden/>
    <w:uiPriority w:val="99"/>
    <w:rPr>
      <w:b/>
      <w:bCs/>
    </w:rPr>
  </w:style>
  <w:style w:type="character" w:customStyle="1" w:styleId="15">
    <w:name w:val="批注框文本 Char"/>
    <w:basedOn w:val="8"/>
    <w:link w:val="5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52</Pages>
  <Words>7372</Words>
  <Characters>42022</Characters>
  <Lines>350</Lines>
  <Paragraphs>98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2015-09-23T08:37:00Z</dcterms:created>
  <dc:creator>教研处</dc:creator>
  <cp:lastModifiedBy>admin</cp:lastModifiedBy>
  <cp:lastPrinted>2113-01-01T00:00:00Z</cp:lastPrinted>
  <dcterms:modified xsi:type="dcterms:W3CDTF">2015-09-27T03:02:39Z</dcterms:modified>
  <dc:title>说明：1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000800a208000000000001024120</vt:lpwstr>
  </property>
  <property fmtid="{D5CDD505-2E9C-101B-9397-08002B2CF9AE}" pid="3" name="KSOProductBuildVer">
    <vt:lpwstr>2052-9.1.0.5218</vt:lpwstr>
  </property>
</Properties>
</file>